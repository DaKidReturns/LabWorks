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rFonts w:ascii="FreeSerif" w:hAnsi="FreeSerif"/>
          <w:b/>
          <w:b/>
          <w:bCs/>
        </w:rPr>
      </w:pPr>
      <w:r>
        <w:rPr>
          <w:rFonts w:ascii="FreeSerif" w:hAnsi="FreeSerif"/>
          <w:b/>
          <w:bCs/>
        </w:rPr>
        <w:t xml:space="preserve">Date: </w:t>
      </w:r>
      <w:ins w:id="0" w:author="Unknown Author" w:date="2020-11-18T22:37:53Z">
        <w:r>
          <w:rPr>
            <w:rFonts w:ascii="FreeSerif" w:hAnsi="FreeSerif"/>
            <w:b/>
            <w:bCs/>
          </w:rPr>
          <w:t>1</w:t>
        </w:r>
      </w:ins>
      <w:ins w:id="1" w:author="Unknown Author" w:date="2020-11-18T22:39:39Z">
        <w:r>
          <w:rPr>
            <w:rFonts w:ascii="FreeSerif" w:hAnsi="FreeSerif"/>
            <w:b/>
            <w:bCs/>
          </w:rPr>
          <w:t>9</w:t>
        </w:r>
      </w:ins>
      <w:del w:id="2" w:author="Unknown Author" w:date="2020-11-18T22:37:53Z">
        <w:r>
          <w:rPr>
            <w:rFonts w:ascii="FreeSerif" w:hAnsi="FreeSerif"/>
            <w:b/>
            <w:bCs/>
          </w:rPr>
          <w:delText>21</w:delText>
        </w:r>
      </w:del>
      <w:r>
        <w:rPr>
          <w:rFonts w:ascii="FreeSerif" w:hAnsi="FreeSerif"/>
          <w:b/>
          <w:bCs/>
        </w:rPr>
        <w:t>-</w:t>
      </w:r>
      <w:ins w:id="3" w:author="Unknown Author" w:date="2020-11-18T22:37:50Z">
        <w:r>
          <w:rPr>
            <w:rFonts w:ascii="FreeSerif" w:hAnsi="FreeSerif"/>
            <w:b/>
            <w:bCs/>
          </w:rPr>
          <w:t>11</w:t>
        </w:r>
      </w:ins>
      <w:del w:id="4" w:author="Unknown Author" w:date="2020-11-18T22:37:49Z">
        <w:r>
          <w:rPr>
            <w:rFonts w:ascii="FreeSerif" w:hAnsi="FreeSerif"/>
            <w:b/>
            <w:bCs/>
          </w:rPr>
          <w:delText>09</w:delText>
        </w:r>
      </w:del>
      <w:r>
        <w:rPr>
          <w:rFonts w:ascii="FreeSerif" w:hAnsi="FreeSerif"/>
          <w:b/>
          <w:bCs/>
        </w:rPr>
        <w:t>-2020</w:t>
      </w:r>
    </w:p>
    <w:p>
      <w:pPr>
        <w:pStyle w:val="PreformattedText"/>
        <w:bidi w:val="0"/>
        <w:jc w:val="center"/>
        <w:rPr>
          <w:rFonts w:ascii="FreeSerif" w:hAnsi="FreeSerif"/>
          <w:b/>
          <w:b/>
          <w:bCs/>
          <w:sz w:val="32"/>
          <w:szCs w:val="32"/>
          <w:u w:val="single"/>
        </w:rPr>
      </w:pPr>
      <w:r>
        <w:rPr>
          <w:rFonts w:ascii="FreeSerif" w:hAnsi="FreeSerif"/>
          <w:b/>
          <w:bCs/>
          <w:sz w:val="32"/>
          <w:szCs w:val="32"/>
          <w:u w:val="single"/>
        </w:rPr>
        <w:t>Experiment 6</w:t>
      </w:r>
    </w:p>
    <w:p>
      <w:pPr>
        <w:pStyle w:val="PreformattedText"/>
        <w:bidi w:val="0"/>
        <w:jc w:val="center"/>
        <w:rPr>
          <w:rFonts w:ascii="FreeSerif" w:hAnsi="FreeSerif"/>
          <w:ins w:id="5" w:author="Unknown Author" w:date="2020-11-18T22:38:13Z"/>
          <w:b/>
          <w:b/>
          <w:bCs/>
          <w:sz w:val="32"/>
          <w:szCs w:val="32"/>
          <w:u w:val="single"/>
        </w:rPr>
      </w:pPr>
      <w:r>
        <w:rPr>
          <w:rFonts w:eastAsia="Unifont" w:cs="FreeSans" w:ascii="FreeSerif" w:hAnsi="FreeSerif"/>
          <w:b/>
          <w:bCs/>
          <w:color w:val="auto"/>
          <w:kern w:val="0"/>
          <w:sz w:val="32"/>
          <w:szCs w:val="32"/>
          <w:u w:val="single"/>
          <w:lang w:val="en-US" w:eastAsia="zh-CN" w:bidi="hi-IN"/>
        </w:rPr>
        <w:t>Addition Of Two Polynomials</w:t>
      </w:r>
    </w:p>
    <w:p>
      <w:pPr>
        <w:pStyle w:val="PreformattedText"/>
        <w:bidi w:val="0"/>
        <w:jc w:val="left"/>
        <w:rPr>
          <w:rFonts w:ascii="FreeSerif" w:hAnsi="FreeSerif"/>
          <w:ins w:id="11" w:author="Unknown Author" w:date="2020-11-18T22:38:13Z"/>
        </w:rPr>
      </w:pPr>
      <w:ins w:id="6" w:author="Unknown Author" w:date="2020-11-18T22:38:13Z">
        <w:r>
          <w:rPr>
            <w:rFonts w:ascii="FreeSerif" w:hAnsi="FreeSerif"/>
            <w:b/>
            <w:bCs/>
          </w:rPr>
          <w:t>Done By:</w:t>
        </w:r>
      </w:ins>
      <w:ins w:id="7" w:author="Unknown Author" w:date="2020-11-18T22:38:13Z">
        <w:r>
          <w:rPr>
            <w:rFonts w:ascii="FreeSerif" w:hAnsi="FreeSerif"/>
          </w:rPr>
          <w:t xml:space="preserve"> Rohit Karunakaran</w:t>
          <w:tab/>
          <w:tab/>
          <w:tab/>
          <w:tab/>
          <w:tab/>
          <w:tab/>
          <w:tab/>
          <w:tab/>
        </w:r>
      </w:ins>
      <w:ins w:id="8" w:author="Unknown Author" w:date="2020-11-18T22:38:13Z">
        <w:r>
          <w:rPr>
            <w:rFonts w:ascii="FreeSerif" w:hAnsi="FreeSerif"/>
            <w:b/>
            <w:bCs/>
          </w:rPr>
          <w:t>Roll no:</w:t>
        </w:r>
      </w:ins>
      <w:ins w:id="9" w:author="Unknown Author" w:date="2020-11-18T22:38:13Z">
        <w:r>
          <w:rPr>
            <w:rFonts w:ascii="FreeSerif" w:hAnsi="FreeSerif"/>
          </w:rPr>
          <w:t xml:space="preserve"> 58</w:t>
        </w:r>
      </w:ins>
      <w:ins w:id="10" w:author="Unknown Author" w:date="2020-11-18T22:38:13Z">
        <w:r>
          <w:rPr>
            <w:rFonts w:ascii="FreeSerif" w:hAnsi="FreeSerif"/>
          </w:rPr>
          <w:t xml:space="preserve">                                                                                                                                                             </w:t>
        </w:r>
      </w:ins>
    </w:p>
    <w:p>
      <w:pPr>
        <w:pStyle w:val="PreformattedText"/>
        <w:bidi w:val="0"/>
        <w:jc w:val="left"/>
        <w:rPr>
          <w:rFonts w:ascii="FreeSerif" w:hAnsi="FreeSerif"/>
          <w:ins w:id="13" w:author="Unknown Author" w:date="2020-11-18T22:38:13Z"/>
        </w:rPr>
      </w:pPr>
      <w:ins w:id="12" w:author="Unknown Author" w:date="2020-11-18T22:38:13Z">
        <w:r>
          <w:rPr/>
        </w:r>
      </w:ins>
    </w:p>
    <w:p>
      <w:pPr>
        <w:pStyle w:val="PreformattedText"/>
        <w:bidi w:val="0"/>
        <w:jc w:val="left"/>
        <w:rPr>
          <w:rFonts w:ascii="FreeSerif" w:hAnsi="FreeSerif"/>
        </w:rPr>
      </w:pPr>
      <w:r>
        <w:rPr>
          <w:rFonts w:ascii="FreeSerif" w:hAnsi="FreeSerif"/>
          <w:b/>
          <w:bCs/>
        </w:rPr>
        <w:t>Aim:</w:t>
      </w:r>
      <w:r>
        <w:rPr>
          <w:rFonts w:ascii="FreeSerif" w:hAnsi="FreeSerif"/>
        </w:rPr>
        <w:t xml:space="preserve"> To receive two polynomials and print their sum</w:t>
      </w:r>
      <w:ins w:id="14" w:author="Unknown Author" w:date="2020-11-18T20:15:58Z">
        <w:r>
          <w:rPr>
            <w:rFonts w:ascii="FreeSerif" w:hAnsi="FreeSerif"/>
          </w:rPr>
          <w:t xml:space="preserve"> </w:t>
        </w:r>
      </w:ins>
      <w:ins w:id="15" w:author="Unknown Author" w:date="2020-11-18T20:15:58Z">
        <w:r>
          <w:rPr>
            <w:rFonts w:eastAsia="Unifont" w:cs="FreeSans" w:ascii="FreeSerif" w:hAnsi="FreeSerif"/>
            <w:color w:val="auto"/>
            <w:kern w:val="0"/>
            <w:sz w:val="20"/>
            <w:szCs w:val="20"/>
            <w:lang w:val="en-US" w:eastAsia="zh-CN" w:bidi="hi-IN"/>
          </w:rPr>
          <w:t>and</w:t>
        </w:r>
      </w:ins>
      <w:ins w:id="16" w:author="Unknown Author" w:date="2020-11-18T20:16:00Z">
        <w:r>
          <w:rPr>
            <w:rFonts w:eastAsia="Unifont" w:cs="FreeSans" w:ascii="FreeSerif" w:hAnsi="FreeSerif"/>
            <w:color w:val="auto"/>
            <w:kern w:val="0"/>
            <w:sz w:val="20"/>
            <w:szCs w:val="20"/>
            <w:lang w:val="en-US" w:eastAsia="zh-CN" w:bidi="hi-IN"/>
          </w:rPr>
          <w:t xml:space="preserve"> product</w:t>
        </w:r>
      </w:ins>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b/>
          <w:bCs/>
        </w:rPr>
        <w:t>Data Structure Used:</w:t>
      </w:r>
      <w:r>
        <w:rPr>
          <w:rFonts w:ascii="FreeSerif" w:hAnsi="FreeSerif"/>
        </w:rPr>
        <w:t xml:space="preserve"> </w:t>
      </w:r>
      <w:ins w:id="17" w:author="Unknown Author" w:date="2020-11-18T20:16:11Z">
        <w:r>
          <w:rPr>
            <w:rFonts w:ascii="FreeSerif" w:hAnsi="FreeSerif"/>
          </w:rPr>
          <w:t>Linked List</w:t>
        </w:r>
      </w:ins>
      <w:del w:id="18" w:author="Unknown Author" w:date="2020-11-18T20:16:09Z">
        <w:r>
          <w:rPr>
            <w:rFonts w:ascii="FreeSerif" w:hAnsi="FreeSerif"/>
          </w:rPr>
          <w:delText>Arrays</w:delText>
        </w:r>
      </w:del>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b/>
          <w:bCs/>
        </w:rPr>
        <w:t>Operation Used:</w:t>
      </w:r>
      <w:r>
        <w:rPr>
          <w:rFonts w:ascii="FreeSerif" w:hAnsi="FreeSerif"/>
        </w:rPr>
        <w:t xml:space="preserve"> Comparisons</w:t>
      </w:r>
      <w:ins w:id="19" w:author="Unknown Author" w:date="2020-11-18T20:46:51Z">
        <w:r>
          <w:rPr>
            <w:rFonts w:ascii="FreeSerif" w:hAnsi="FreeSerif"/>
          </w:rPr>
          <w:t xml:space="preserve">, </w:t>
        </w:r>
      </w:ins>
      <w:ins w:id="20" w:author="Unknown Author" w:date="2020-11-18T20:46:51Z">
        <w:r>
          <w:rPr>
            <w:rFonts w:ascii="FreeSerif" w:hAnsi="FreeSerif"/>
          </w:rPr>
          <w:t>addition, multiplication</w:t>
        </w:r>
      </w:ins>
      <w:del w:id="21" w:author="Unknown Author" w:date="2020-11-18T20:46:51Z">
        <w:r>
          <w:rPr>
            <w:rFonts w:ascii="FreeSerif" w:hAnsi="FreeSerif"/>
          </w:rPr>
          <w:delText xml:space="preserve"> </w:delText>
        </w:r>
      </w:del>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b/>
          <w:b/>
          <w:bCs/>
        </w:rPr>
      </w:pPr>
      <w:r>
        <w:rPr>
          <w:rFonts w:ascii="FreeSerif" w:hAnsi="FreeSerif"/>
          <w:b/>
          <w:bCs/>
        </w:rPr>
        <w:t>Algorithm</w:t>
      </w:r>
      <w:ins w:id="22" w:author="Unknown Author" w:date="2020-11-18T20:56:15Z">
        <w:r>
          <w:rPr>
            <w:rFonts w:ascii="FreeSerif" w:hAnsi="FreeSerif"/>
            <w:b/>
            <w:bCs/>
          </w:rPr>
          <w:t xml:space="preserve"> </w:t>
        </w:r>
      </w:ins>
      <w:ins w:id="23" w:author="Unknown Author" w:date="2020-11-18T20:56:15Z">
        <w:r>
          <w:rPr>
            <w:rFonts w:ascii="FreeSerif" w:hAnsi="FreeSerif"/>
            <w:b/>
            <w:bCs/>
          </w:rPr>
          <w:t>for Addition (ADD_POLY)</w:t>
        </w:r>
      </w:ins>
      <w:r>
        <w:rPr>
          <w:rFonts w:ascii="FreeSerif" w:hAnsi="FreeSerif"/>
          <w:b/>
          <w:bCs/>
        </w:rPr>
        <w:t>:</w:t>
      </w:r>
    </w:p>
    <w:p>
      <w:pPr>
        <w:pStyle w:val="PreformattedText"/>
        <w:bidi w:val="0"/>
        <w:jc w:val="left"/>
        <w:rPr>
          <w:rFonts w:ascii="FreeSerif" w:hAnsi="FreeSerif"/>
          <w:b/>
          <w:b/>
          <w:bCs/>
        </w:rPr>
      </w:pPr>
      <w:r>
        <w:rPr>
          <w:rFonts w:ascii="FreeSerif" w:hAnsi="FreeSerif"/>
          <w:b/>
          <w:bCs/>
        </w:rPr>
        <w:tab/>
        <w:t xml:space="preserve">Input: </w:t>
      </w:r>
      <w:r>
        <w:rPr>
          <w:rFonts w:eastAsia="Unifont" w:cs="FreeSans" w:ascii="FreeSerif" w:hAnsi="FreeSerif"/>
          <w:b w:val="false"/>
          <w:bCs w:val="false"/>
          <w:color w:val="auto"/>
          <w:kern w:val="0"/>
          <w:sz w:val="20"/>
          <w:szCs w:val="20"/>
          <w:lang w:val="en-US" w:eastAsia="zh-CN" w:bidi="hi-IN"/>
        </w:rPr>
        <w:t xml:space="preserve">Two polynomial, A and B </w:t>
      </w:r>
      <w:ins w:id="24" w:author="Unknown Author" w:date="2020-11-18T20:16:37Z">
        <w:r>
          <w:rPr>
            <w:rFonts w:eastAsia="Unifont" w:cs="FreeSans" w:ascii="FreeSerif" w:hAnsi="FreeSerif"/>
            <w:b w:val="false"/>
            <w:bCs w:val="false"/>
            <w:color w:val="auto"/>
            <w:kern w:val="0"/>
            <w:sz w:val="20"/>
            <w:szCs w:val="20"/>
            <w:lang w:val="en-US" w:eastAsia="zh-CN" w:bidi="hi-IN"/>
          </w:rPr>
          <w:t>with the</w:t>
        </w:r>
      </w:ins>
      <w:del w:id="25" w:author="Unknown Author" w:date="2020-11-18T20:16:35Z">
        <w:r>
          <w:rPr>
            <w:rFonts w:eastAsia="Unifont" w:cs="FreeSans" w:ascii="FreeSerif" w:hAnsi="FreeSerif"/>
            <w:b w:val="false"/>
            <w:bCs w:val="false"/>
            <w:color w:val="auto"/>
            <w:kern w:val="0"/>
            <w:sz w:val="20"/>
            <w:szCs w:val="20"/>
            <w:lang w:val="en-US" w:eastAsia="zh-CN" w:bidi="hi-IN"/>
          </w:rPr>
          <w:delText xml:space="preserve">in tuple format </w:delText>
        </w:r>
      </w:del>
      <w:ins w:id="26" w:author="Unknown Author" w:date="2020-11-18T20:16:37Z">
        <w:r>
          <w:rPr>
            <w:rFonts w:eastAsia="Unifont" w:cs="FreeSans" w:ascii="FreeSerif" w:hAnsi="FreeSerif"/>
            <w:b w:val="false"/>
            <w:bCs w:val="false"/>
            <w:color w:val="auto"/>
            <w:kern w:val="0"/>
            <w:sz w:val="20"/>
            <w:szCs w:val="20"/>
            <w:lang w:val="en-US" w:eastAsia="zh-CN" w:bidi="hi-IN"/>
          </w:rPr>
          <w:t xml:space="preserve"> </w:t>
        </w:r>
      </w:ins>
      <w:ins w:id="27" w:author="Unknown Author" w:date="2020-11-18T20:16:37Z">
        <w:r>
          <w:rPr>
            <w:rFonts w:eastAsia="Unifont" w:cs="FreeSans" w:ascii="FreeSerif" w:hAnsi="FreeSerif"/>
            <w:b w:val="false"/>
            <w:bCs w:val="false"/>
            <w:color w:val="auto"/>
            <w:kern w:val="0"/>
            <w:sz w:val="20"/>
            <w:szCs w:val="20"/>
            <w:lang w:val="en-US" w:eastAsia="zh-CN" w:bidi="hi-IN"/>
          </w:rPr>
          <w:t>terms as the nodes of a linked list</w:t>
        </w:r>
      </w:ins>
      <w:ins w:id="28" w:author="Unknown Author" w:date="2020-11-18T20:16:37Z">
        <w:r>
          <w:rPr>
            <w:rFonts w:eastAsia="Unifont" w:cs="FreeSans" w:ascii="FreeSerif" w:hAnsi="FreeSerif"/>
            <w:b w:val="false"/>
            <w:bCs w:val="false"/>
            <w:color w:val="auto"/>
            <w:kern w:val="0"/>
            <w:sz w:val="20"/>
            <w:szCs w:val="20"/>
            <w:lang w:val="en-US" w:eastAsia="zh-CN" w:bidi="hi-IN"/>
          </w:rPr>
          <w:t xml:space="preserve"> </w:t>
        </w:r>
      </w:ins>
      <w:r>
        <w:rPr>
          <w:rFonts w:eastAsia="Unifont" w:cs="FreeSans" w:ascii="FreeSerif" w:hAnsi="FreeSerif"/>
          <w:b w:val="false"/>
          <w:bCs w:val="false"/>
          <w:color w:val="auto"/>
          <w:kern w:val="0"/>
          <w:sz w:val="20"/>
          <w:szCs w:val="20"/>
          <w:lang w:val="en-US" w:eastAsia="zh-CN" w:bidi="hi-IN"/>
        </w:rPr>
        <w:t>and ‘a’ denoting the number of te</w:t>
      </w:r>
      <w:ins w:id="29" w:author="Unknown Author" w:date="2020-11-18T20:16:26Z">
        <w:r>
          <w:rPr>
            <w:rFonts w:eastAsia="Unifont" w:cs="FreeSans" w:ascii="FreeSerif" w:hAnsi="FreeSerif"/>
            <w:b w:val="false"/>
            <w:bCs w:val="false"/>
            <w:color w:val="auto"/>
            <w:kern w:val="0"/>
            <w:sz w:val="20"/>
            <w:szCs w:val="20"/>
            <w:lang w:val="en-US" w:eastAsia="zh-CN" w:bidi="hi-IN"/>
          </w:rPr>
          <w:t>r</w:t>
        </w:r>
      </w:ins>
      <w:r>
        <w:rPr>
          <w:rFonts w:eastAsia="Unifont" w:cs="FreeSans" w:ascii="FreeSerif" w:hAnsi="FreeSerif"/>
          <w:b w:val="false"/>
          <w:bCs w:val="false"/>
          <w:color w:val="auto"/>
          <w:kern w:val="0"/>
          <w:sz w:val="20"/>
          <w:szCs w:val="20"/>
          <w:lang w:val="en-US" w:eastAsia="zh-CN" w:bidi="hi-IN"/>
        </w:rPr>
        <w:t xml:space="preserve">ms in polynomial A and ‘b’ </w:t>
      </w:r>
      <w:del w:id="30" w:author="Unknown Author" w:date="2020-11-18T20:17:02Z">
        <w:r>
          <w:rPr>
            <w:rFonts w:eastAsia="Unifont" w:cs="FreeSans" w:ascii="FreeSerif" w:hAnsi="FreeSerif"/>
            <w:b w:val="false"/>
            <w:bCs w:val="false"/>
            <w:color w:val="auto"/>
            <w:kern w:val="0"/>
            <w:sz w:val="20"/>
            <w:szCs w:val="20"/>
            <w:lang w:val="en-US" w:eastAsia="zh-CN" w:bidi="hi-IN"/>
          </w:rPr>
          <w:tab/>
          <w:tab/>
          <w:tab/>
        </w:r>
      </w:del>
      <w:ins w:id="31" w:author="Unknown Author" w:date="2020-11-18T20:17:03Z">
        <w:r>
          <w:rPr>
            <w:rFonts w:eastAsia="Unifont" w:cs="FreeSans" w:ascii="FreeSerif" w:hAnsi="FreeSerif"/>
            <w:b w:val="false"/>
            <w:bCs w:val="false"/>
            <w:color w:val="auto"/>
            <w:kern w:val="0"/>
            <w:sz w:val="20"/>
            <w:szCs w:val="20"/>
            <w:lang w:val="en-US" w:eastAsia="zh-CN" w:bidi="hi-IN"/>
          </w:rPr>
          <w:t xml:space="preserve"> </w:t>
        </w:r>
      </w:ins>
      <w:r>
        <w:rPr>
          <w:rFonts w:eastAsia="Unifont" w:cs="FreeSans" w:ascii="FreeSerif" w:hAnsi="FreeSerif"/>
          <w:b w:val="false"/>
          <w:bCs w:val="false"/>
          <w:color w:val="auto"/>
          <w:kern w:val="0"/>
          <w:sz w:val="20"/>
          <w:szCs w:val="20"/>
          <w:lang w:val="en-US" w:eastAsia="zh-CN" w:bidi="hi-IN"/>
        </w:rPr>
        <w:t>denoting the number  of terms in polynomial ‘B’</w:t>
      </w:r>
    </w:p>
    <w:p>
      <w:pPr>
        <w:pStyle w:val="PreformattedText"/>
        <w:bidi w:val="0"/>
        <w:jc w:val="left"/>
        <w:rPr>
          <w:rFonts w:ascii="FreeSerif" w:hAnsi="FreeSerif"/>
          <w:ins w:id="32" w:author="Unknown Author" w:date="2020-11-18T22:36:51Z"/>
          <w:b/>
          <w:b/>
          <w:bCs/>
        </w:rPr>
      </w:pPr>
      <w:r>
        <w:rPr>
          <w:rFonts w:ascii="FreeSerif" w:hAnsi="FreeSerif"/>
          <w:b w:val="false"/>
          <w:bCs w:val="false"/>
        </w:rPr>
        <w:tab/>
      </w:r>
      <w:r>
        <w:rPr>
          <w:rFonts w:ascii="FreeSerif" w:hAnsi="FreeSerif"/>
          <w:b/>
          <w:bCs/>
        </w:rPr>
        <w:t xml:space="preserve">Output: </w:t>
      </w:r>
      <w:r>
        <w:rPr>
          <w:rFonts w:eastAsia="Unifont" w:cs="FreeSans" w:ascii="FreeSerif" w:hAnsi="FreeSerif"/>
          <w:b w:val="false"/>
          <w:bCs w:val="false"/>
          <w:color w:val="auto"/>
          <w:kern w:val="0"/>
          <w:sz w:val="20"/>
          <w:szCs w:val="20"/>
          <w:lang w:val="en-US" w:eastAsia="zh-CN" w:bidi="hi-IN"/>
        </w:rPr>
        <w:t>Sum of the polynomial ‘C’</w:t>
      </w:r>
    </w:p>
    <w:p>
      <w:pPr>
        <w:pStyle w:val="PreformattedText"/>
        <w:bidi w:val="0"/>
        <w:jc w:val="left"/>
        <w:rPr>
          <w:rFonts w:ascii="FreeSerif" w:hAnsi="FreeSerif"/>
          <w:b/>
          <w:b/>
          <w:bCs/>
        </w:rPr>
      </w:pPr>
      <w:ins w:id="33" w:author="Unknown Author" w:date="2020-11-18T22:36:51Z">
        <w:r>
          <w:rPr>
            <w:rFonts w:eastAsia="Unifont" w:cs="FreeSans" w:ascii="FreeSerif" w:hAnsi="FreeSerif"/>
            <w:b/>
            <w:bCs/>
            <w:color w:val="auto"/>
            <w:kern w:val="0"/>
            <w:sz w:val="20"/>
            <w:szCs w:val="20"/>
            <w:lang w:val="en-US" w:eastAsia="zh-CN" w:bidi="hi-IN"/>
          </w:rPr>
          <w:tab/>
        </w:r>
      </w:ins>
      <w:ins w:id="34" w:author="Unknown Author" w:date="2020-11-18T22:36:51Z">
        <w:r>
          <w:rPr>
            <w:rFonts w:eastAsia="Unifont" w:cs="FreeSans" w:ascii="FreeSerif" w:hAnsi="FreeSerif"/>
            <w:b/>
            <w:bCs/>
            <w:color w:val="auto"/>
            <w:kern w:val="0"/>
            <w:sz w:val="20"/>
            <w:szCs w:val="20"/>
            <w:lang w:val="en-US" w:eastAsia="zh-CN" w:bidi="hi-IN"/>
          </w:rPr>
          <w:t xml:space="preserve">Data Structure Used : </w:t>
        </w:r>
      </w:ins>
      <w:ins w:id="35" w:author="Unknown Author" w:date="2020-11-18T22:37:04Z">
        <w:r>
          <w:rPr>
            <w:rFonts w:eastAsia="Unifont" w:cs="FreeSans" w:ascii="FreeSerif" w:hAnsi="FreeSerif"/>
            <w:b w:val="false"/>
            <w:bCs w:val="false"/>
            <w:color w:val="auto"/>
            <w:kern w:val="0"/>
            <w:sz w:val="20"/>
            <w:szCs w:val="20"/>
            <w:lang w:val="en-US" w:eastAsia="zh-CN" w:bidi="hi-IN"/>
          </w:rPr>
          <w:t>Linked List</w:t>
        </w:r>
      </w:ins>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rPr>
        <w:tab/>
        <w:t>Step 1  : Start</w:t>
      </w:r>
    </w:p>
    <w:p>
      <w:pPr>
        <w:pStyle w:val="PreformattedText"/>
        <w:bidi w:val="0"/>
        <w:jc w:val="left"/>
        <w:rPr>
          <w:rFonts w:ascii="FreeSerif" w:hAnsi="FreeSerif"/>
        </w:rPr>
      </w:pPr>
      <w:r>
        <w:rPr>
          <w:rFonts w:ascii="FreeSerif" w:hAnsi="FreeSerif"/>
        </w:rPr>
        <w:tab/>
        <w:t xml:space="preserve">Step 2  : Receive two polynomial in </w:t>
      </w:r>
      <w:del w:id="36" w:author="Unknown Author" w:date="2020-11-18T20:17:13Z">
        <w:r>
          <w:rPr>
            <w:rFonts w:ascii="FreeSerif" w:hAnsi="FreeSerif"/>
          </w:rPr>
          <w:delText>tuple format</w:delText>
        </w:r>
      </w:del>
      <w:ins w:id="37" w:author="Unknown Author" w:date="2020-11-18T20:17:13Z">
        <w:r>
          <w:rPr>
            <w:rFonts w:eastAsia="Unifont" w:cs="FreeSans" w:ascii="FreeSerif" w:hAnsi="FreeSerif"/>
            <w:color w:val="auto"/>
            <w:kern w:val="0"/>
            <w:sz w:val="20"/>
            <w:szCs w:val="20"/>
            <w:lang w:val="en-US" w:eastAsia="zh-CN" w:bidi="hi-IN"/>
          </w:rPr>
          <w:t>linked list</w:t>
        </w:r>
      </w:ins>
    </w:p>
    <w:p>
      <w:pPr>
        <w:pStyle w:val="PreformattedText"/>
        <w:bidi w:val="0"/>
        <w:jc w:val="left"/>
        <w:rPr>
          <w:rFonts w:ascii="FreeSerif" w:hAnsi="FreeSerif"/>
        </w:rPr>
      </w:pPr>
      <w:r>
        <w:rPr>
          <w:rFonts w:ascii="FreeSerif" w:hAnsi="FreeSerif"/>
        </w:rPr>
        <w:tab/>
        <w:t xml:space="preserve">Step 3  : </w:t>
      </w:r>
      <w:ins w:id="38" w:author="Unknown Author" w:date="2020-11-18T20:17:34Z">
        <w:r>
          <w:rPr>
            <w:rFonts w:ascii="FreeSerif" w:hAnsi="FreeSerif"/>
          </w:rPr>
          <w:t>i</w:t>
        </w:r>
      </w:ins>
      <w:ins w:id="39" w:author="Unknown Author" w:date="2020-11-18T20:17:34Z">
        <w:r>
          <w:rPr>
            <w:rFonts w:eastAsia="Unifont" w:cs="FreeSans" w:ascii="FreeSerif" w:hAnsi="FreeSerif"/>
            <w:color w:val="auto"/>
            <w:kern w:val="0"/>
            <w:sz w:val="20"/>
            <w:szCs w:val="20"/>
            <w:lang w:val="en-US" w:eastAsia="zh-CN" w:bidi="hi-IN"/>
          </w:rPr>
          <w:t xml:space="preserve"> =</w:t>
        </w:r>
      </w:ins>
      <w:del w:id="40" w:author="Unknown Author" w:date="2020-11-18T20:17:43Z">
        <w:r>
          <w:rPr>
            <w:rFonts w:eastAsia="Unifont" w:cs="FreeSans" w:ascii="FreeSerif" w:hAnsi="FreeSerif"/>
            <w:color w:val="auto"/>
            <w:kern w:val="0"/>
            <w:sz w:val="20"/>
            <w:szCs w:val="20"/>
            <w:lang w:val="en-US" w:eastAsia="zh-CN" w:bidi="hi-IN"/>
          </w:rPr>
          <w:delText xml:space="preserve">i ← 0  </w:delText>
        </w:r>
      </w:del>
      <w:ins w:id="41" w:author="Unknown Author" w:date="2020-11-18T20:17:45Z">
        <w:r>
          <w:rPr>
            <w:rFonts w:ascii="FreeSerif" w:hAnsi="FreeSerif"/>
          </w:rPr>
          <w:t xml:space="preserve"> </w:t>
        </w:r>
      </w:ins>
      <w:ins w:id="42" w:author="Unknown Author" w:date="2020-11-18T20:17:45Z">
        <w:r>
          <w:rPr>
            <w:rFonts w:eastAsia="Unifont" w:cs="FreeSans" w:ascii="FreeSerif" w:hAnsi="FreeSerif"/>
            <w:color w:val="auto"/>
            <w:kern w:val="0"/>
            <w:sz w:val="20"/>
            <w:szCs w:val="20"/>
            <w:lang w:val="en-US" w:eastAsia="zh-CN" w:bidi="hi-IN"/>
          </w:rPr>
          <w:t>A →</w:t>
        </w:r>
      </w:ins>
      <w:ins w:id="43" w:author="Unknown Author" w:date="2020-11-18T20:17:45Z">
        <w:r>
          <w:rPr>
            <w:rFonts w:ascii="FreeSerif" w:hAnsi="FreeSerif"/>
          </w:rPr>
          <w:t xml:space="preserve"> Header</w:t>
        </w:r>
      </w:ins>
      <w:r>
        <w:rPr>
          <w:rFonts w:ascii="FreeSerif" w:hAnsi="FreeSerif"/>
        </w:rPr>
        <w:t xml:space="preserve">   //Pointer to the </w:t>
      </w:r>
      <w:ins w:id="44" w:author="Unknown Author" w:date="2020-11-18T20:17:20Z">
        <w:r>
          <w:rPr>
            <w:rFonts w:ascii="FreeSerif" w:hAnsi="FreeSerif"/>
          </w:rPr>
          <w:t xml:space="preserve">header of </w:t>
        </w:r>
      </w:ins>
      <w:r>
        <w:rPr>
          <w:rFonts w:ascii="FreeSerif" w:hAnsi="FreeSerif"/>
        </w:rPr>
        <w:t>polynomial A</w:t>
      </w:r>
    </w:p>
    <w:p>
      <w:pPr>
        <w:pStyle w:val="PreformattedText"/>
        <w:bidi w:val="0"/>
        <w:jc w:val="left"/>
        <w:rPr>
          <w:rFonts w:ascii="FreeSerif" w:hAnsi="FreeSerif"/>
        </w:rPr>
      </w:pPr>
      <w:r>
        <w:rPr>
          <w:rFonts w:ascii="FreeSerif" w:hAnsi="FreeSerif"/>
        </w:rPr>
        <w:tab/>
        <w:t xml:space="preserve">Step 4  : </w:t>
      </w:r>
      <w:ins w:id="45" w:author="Unknown Author" w:date="2020-11-18T20:18:01Z">
        <w:r>
          <w:rPr>
            <w:rFonts w:eastAsia="Unifont" w:cs="FreeSans" w:ascii="FreeSerif" w:hAnsi="FreeSerif"/>
            <w:color w:val="auto"/>
            <w:kern w:val="0"/>
            <w:sz w:val="20"/>
            <w:szCs w:val="20"/>
            <w:lang w:val="en-US" w:eastAsia="zh-CN" w:bidi="hi-IN"/>
          </w:rPr>
          <w:t>j = B →</w:t>
        </w:r>
      </w:ins>
      <w:del w:id="46" w:author="Unknown Author" w:date="2020-11-18T20:17:56Z">
        <w:r>
          <w:rPr>
            <w:rFonts w:eastAsia="Unifont" w:cs="FreeSans" w:ascii="FreeSerif" w:hAnsi="FreeSerif"/>
            <w:color w:val="auto"/>
            <w:kern w:val="0"/>
            <w:sz w:val="20"/>
            <w:szCs w:val="20"/>
            <w:lang w:val="en-US" w:eastAsia="zh-CN" w:bidi="hi-IN"/>
          </w:rPr>
          <w:delText>j ← 0</w:delText>
        </w:r>
      </w:del>
      <w:ins w:id="47" w:author="Unknown Author" w:date="2020-11-18T20:18:12Z">
        <w:r>
          <w:rPr>
            <w:rFonts w:ascii="FreeSerif" w:hAnsi="FreeSerif"/>
          </w:rPr>
          <w:t xml:space="preserve"> </w:t>
        </w:r>
      </w:ins>
      <w:ins w:id="48" w:author="Unknown Author" w:date="2020-11-18T20:18:12Z">
        <w:r>
          <w:rPr>
            <w:rFonts w:ascii="FreeSerif" w:hAnsi="FreeSerif"/>
          </w:rPr>
          <w:t>Header</w:t>
        </w:r>
      </w:ins>
      <w:r>
        <w:rPr>
          <w:rFonts w:ascii="FreeSerif" w:hAnsi="FreeSerif"/>
        </w:rPr>
        <w:tab/>
        <w:t>//Pointer to the polynomial B</w:t>
      </w:r>
    </w:p>
    <w:p>
      <w:pPr>
        <w:pStyle w:val="PreformattedText"/>
        <w:bidi w:val="0"/>
        <w:jc w:val="left"/>
        <w:rPr>
          <w:rFonts w:ascii="FreeSerif" w:hAnsi="FreeSerif"/>
        </w:rPr>
      </w:pPr>
      <w:r>
        <w:rPr>
          <w:rFonts w:ascii="FreeSerif" w:hAnsi="FreeSerif"/>
        </w:rPr>
        <w:tab/>
        <w:t xml:space="preserve">Step 5  : while </w:t>
      </w:r>
      <w:del w:id="49" w:author="Unknown Author" w:date="2020-11-18T20:18:27Z">
        <w:r>
          <w:rPr>
            <w:rFonts w:ascii="FreeSerif" w:hAnsi="FreeSerif"/>
          </w:rPr>
          <w:delText>i</w:delText>
        </w:r>
      </w:del>
      <w:ins w:id="50" w:author="Unknown Author" w:date="2020-11-18T20:18:27Z">
        <w:r>
          <w:rPr>
            <w:rFonts w:ascii="FreeSerif" w:hAnsi="FreeSerif"/>
          </w:rPr>
          <w:t>i</w:t>
        </w:r>
      </w:ins>
      <w:ins w:id="51" w:author="Unknown Author" w:date="2020-11-18T20:18:27Z">
        <w:r>
          <w:rPr>
            <w:rFonts w:eastAsia="Unifont" w:cs="FreeSans" w:ascii="FreeSerif" w:hAnsi="FreeSerif"/>
            <w:color w:val="auto"/>
            <w:kern w:val="0"/>
            <w:sz w:val="20"/>
            <w:szCs w:val="20"/>
            <w:lang w:val="en-US" w:eastAsia="zh-CN" w:bidi="hi-IN"/>
          </w:rPr>
          <w:t xml:space="preserve"> </w:t>
        </w:r>
      </w:ins>
      <w:ins w:id="52" w:author="Unknown Author" w:date="2020-11-18T20:18:27Z">
        <w:r>
          <w:rPr>
            <w:rFonts w:eastAsia="Unifont" w:cs="FreeSans" w:ascii="FreeSerif" w:hAnsi="FreeSerif"/>
            <w:color w:val="auto"/>
            <w:kern w:val="0"/>
            <w:sz w:val="20"/>
            <w:szCs w:val="20"/>
            <w:lang w:val="en-US" w:eastAsia="zh-CN" w:bidi="hi-IN"/>
          </w:rPr>
          <w:t>=</w:t>
        </w:r>
      </w:ins>
      <w:del w:id="53" w:author="Unknown Author" w:date="2020-11-18T20:18:26Z">
        <w:r>
          <w:rPr>
            <w:rFonts w:eastAsia="Unifont" w:cs="FreeSans" w:ascii="FreeSerif" w:hAnsi="FreeSerif"/>
            <w:color w:val="auto"/>
            <w:kern w:val="0"/>
            <w:sz w:val="20"/>
            <w:szCs w:val="20"/>
            <w:lang w:val="en-US" w:eastAsia="zh-CN" w:bidi="hi-IN"/>
          </w:rPr>
          <w:delText>&lt;a</w:delText>
        </w:r>
      </w:del>
      <w:ins w:id="54" w:author="Unknown Author" w:date="2020-11-18T20:18:27Z">
        <w:r>
          <w:rPr>
            <w:rFonts w:ascii="FreeSerif" w:hAnsi="FreeSerif"/>
          </w:rPr>
          <w:t xml:space="preserve">! </w:t>
        </w:r>
      </w:ins>
      <w:ins w:id="55" w:author="Unknown Author" w:date="2020-11-18T20:18:27Z">
        <w:r>
          <w:rPr>
            <w:rFonts w:ascii="FreeSerif" w:hAnsi="FreeSerif"/>
          </w:rPr>
          <w:t>NULL</w:t>
        </w:r>
      </w:ins>
      <w:r>
        <w:rPr>
          <w:rFonts w:ascii="FreeSerif" w:hAnsi="FreeSerif"/>
        </w:rPr>
        <w:t xml:space="preserve"> and </w:t>
      </w:r>
      <w:ins w:id="56" w:author="Unknown Author" w:date="2020-11-18T20:18:40Z">
        <w:r>
          <w:rPr>
            <w:rFonts w:ascii="FreeSerif" w:hAnsi="FreeSerif"/>
          </w:rPr>
          <w:t>j=</w:t>
        </w:r>
      </w:ins>
      <w:del w:id="57" w:author="Unknown Author" w:date="2020-11-18T20:18:40Z">
        <w:r>
          <w:rPr>
            <w:rFonts w:ascii="FreeSerif" w:hAnsi="FreeSerif"/>
          </w:rPr>
          <w:delText>j&lt;b</w:delText>
        </w:r>
      </w:del>
      <w:ins w:id="58" w:author="Unknown Author" w:date="2020-11-18T20:18:41Z">
        <w:r>
          <w:rPr>
            <w:rFonts w:ascii="FreeSerif" w:hAnsi="FreeSerif"/>
          </w:rPr>
          <w:t xml:space="preserve">! </w:t>
        </w:r>
      </w:ins>
      <w:ins w:id="59" w:author="Unknown Author" w:date="2020-11-18T20:18:41Z">
        <w:r>
          <w:rPr>
            <w:rFonts w:ascii="FreeSerif" w:hAnsi="FreeSerif"/>
          </w:rPr>
          <w:t>NULL</w:t>
        </w:r>
      </w:ins>
      <w:r>
        <w:rPr>
          <w:rFonts w:ascii="FreeSerif" w:hAnsi="FreeSerif"/>
        </w:rPr>
        <w:t xml:space="preserve">   </w:t>
      </w:r>
      <w:del w:id="60" w:author="Unknown Author" w:date="2020-11-18T20:18:54Z">
        <w:r>
          <w:rPr>
            <w:rFonts w:ascii="FreeSerif" w:hAnsi="FreeSerif"/>
          </w:rPr>
          <w:delText>//a and b are the number of terms in A and B respectively</w:delText>
        </w:r>
      </w:del>
    </w:p>
    <w:p>
      <w:pPr>
        <w:pStyle w:val="PreformattedText"/>
        <w:bidi w:val="0"/>
        <w:jc w:val="left"/>
        <w:rPr>
          <w:rFonts w:ascii="FreeSerif" w:hAnsi="FreeSerif"/>
          <w:ins w:id="62" w:author="Unknown Author" w:date="2020-11-18T20:22:53Z"/>
        </w:rPr>
      </w:pPr>
      <w:r>
        <w:rPr>
          <w:rFonts w:ascii="FreeSerif" w:hAnsi="FreeSerif"/>
        </w:rPr>
        <w:tab/>
        <w:tab/>
      </w:r>
      <w:ins w:id="61" w:author="Unknown Author" w:date="2020-11-18T20:22:53Z">
        <w:r>
          <w:rPr>
            <w:rFonts w:ascii="FreeSerif" w:hAnsi="FreeSerif"/>
          </w:rPr>
          <w:t>Step 1: new=GetNode(Node)</w:t>
        </w:r>
      </w:ins>
    </w:p>
    <w:p>
      <w:pPr>
        <w:pStyle w:val="PreformattedText"/>
        <w:bidi w:val="0"/>
        <w:jc w:val="left"/>
        <w:rPr>
          <w:rFonts w:ascii="FreeSerif" w:hAnsi="FreeSerif"/>
          <w:del w:id="76" w:author="Unknown Author" w:date="2020-11-18T20:23:09Z"/>
        </w:rPr>
      </w:pPr>
      <w:ins w:id="63" w:author="Unknown Author" w:date="2020-11-18T20:22:53Z">
        <w:r>
          <w:rPr>
            <w:rFonts w:ascii="FreeSerif" w:hAnsi="FreeSerif"/>
          </w:rPr>
          <w:tab/>
          <w:tab/>
        </w:r>
      </w:ins>
      <w:r>
        <w:rPr>
          <w:rFonts w:ascii="FreeSerif" w:hAnsi="FreeSerif"/>
        </w:rPr>
        <w:t xml:space="preserve">Step 1  : if </w:t>
      </w:r>
      <w:del w:id="64" w:author="Unknown Author" w:date="2020-11-18T20:19:04Z">
        <w:r>
          <w:rPr>
            <w:rFonts w:ascii="FreeSerif" w:hAnsi="FreeSerif"/>
          </w:rPr>
          <w:delText>A</w:delText>
        </w:r>
      </w:del>
      <w:ins w:id="65" w:author="Unknown Author" w:date="2020-11-18T20:19:04Z">
        <w:r>
          <w:rPr>
            <w:rFonts w:ascii="FreeSerif" w:hAnsi="FreeSerif"/>
          </w:rPr>
          <w:t>i</w:t>
        </w:r>
      </w:ins>
      <w:ins w:id="66" w:author="Unknown Author" w:date="2020-11-18T20:19:04Z">
        <w:r>
          <w:rPr>
            <w:rFonts w:eastAsia="Unifont" w:cs="FreeSans" w:ascii="FreeSerif" w:hAnsi="FreeSerif"/>
            <w:color w:val="auto"/>
            <w:kern w:val="0"/>
            <w:sz w:val="20"/>
            <w:szCs w:val="20"/>
            <w:lang w:val="en-US" w:eastAsia="zh-CN" w:bidi="hi-IN"/>
          </w:rPr>
          <w:t>→</w:t>
        </w:r>
      </w:ins>
      <w:del w:id="67" w:author="Unknown Author" w:date="2020-11-18T20:18:58Z">
        <w:r>
          <w:rPr>
            <w:rFonts w:eastAsia="Unifont" w:cs="FreeSans" w:ascii="FreeSerif" w:hAnsi="FreeSerif"/>
            <w:color w:val="auto"/>
            <w:kern w:val="0"/>
            <w:sz w:val="20"/>
            <w:szCs w:val="20"/>
            <w:lang w:val="en-US" w:eastAsia="zh-CN" w:bidi="hi-IN"/>
          </w:rPr>
          <w:delText>[i][0]</w:delText>
        </w:r>
      </w:del>
      <w:ins w:id="68" w:author="Unknown Author" w:date="2020-11-18T20:19:03Z">
        <w:r>
          <w:rPr>
            <w:rFonts w:ascii="FreeSerif" w:hAnsi="FreeSerif"/>
          </w:rPr>
          <w:t xml:space="preserve"> </w:t>
        </w:r>
      </w:ins>
      <w:ins w:id="69" w:author="Unknown Author" w:date="2020-11-18T20:19:03Z">
        <w:r>
          <w:rPr>
            <w:rFonts w:ascii="FreeSerif" w:hAnsi="FreeSerif"/>
          </w:rPr>
          <w:t>pow</w:t>
        </w:r>
      </w:ins>
      <w:del w:id="70" w:author="Unknown Author" w:date="2020-11-18T20:19:10Z">
        <w:r>
          <w:rPr>
            <w:rFonts w:ascii="FreeSerif" w:hAnsi="FreeSerif"/>
          </w:rPr>
          <w:delText xml:space="preserve"> </w:delText>
        </w:r>
      </w:del>
      <w:ins w:id="71" w:author="Unknown Author" w:date="2020-11-18T20:19:08Z">
        <w:r>
          <w:rPr>
            <w:rFonts w:ascii="FreeSerif" w:hAnsi="FreeSerif"/>
          </w:rPr>
          <w:t xml:space="preserve"> </w:t>
        </w:r>
      </w:ins>
      <w:ins w:id="72" w:author="Unknown Author" w:date="2020-11-18T20:19:08Z">
        <w:r>
          <w:rPr>
            <w:rFonts w:ascii="FreeSerif" w:hAnsi="FreeSerif"/>
          </w:rPr>
          <w:t>=</w:t>
        </w:r>
      </w:ins>
      <w:r>
        <w:rPr>
          <w:rFonts w:ascii="FreeSerif" w:hAnsi="FreeSerif"/>
        </w:rPr>
        <w:t xml:space="preserve">= </w:t>
      </w:r>
      <w:ins w:id="73" w:author="Unknown Author" w:date="2020-11-18T20:19:55Z">
        <w:r>
          <w:rPr>
            <w:rFonts w:eastAsia="Unifont" w:cs="FreeSans" w:ascii="FreeSerif" w:hAnsi="FreeSerif"/>
            <w:color w:val="auto"/>
            <w:kern w:val="0"/>
            <w:sz w:val="20"/>
            <w:szCs w:val="20"/>
            <w:lang w:val="en-US" w:eastAsia="zh-CN" w:bidi="hi-IN"/>
          </w:rPr>
          <w:t>j→</w:t>
        </w:r>
      </w:ins>
      <w:ins w:id="74" w:author="Unknown Author" w:date="2020-11-18T20:19:55Z">
        <w:r>
          <w:rPr>
            <w:rFonts w:ascii="FreeSerif" w:hAnsi="FreeSerif"/>
          </w:rPr>
          <w:t xml:space="preserve"> pow</w:t>
        </w:r>
      </w:ins>
      <w:del w:id="75" w:author="Unknown Author" w:date="2020-11-18T20:19:47Z">
        <w:r>
          <w:rPr>
            <w:rFonts w:ascii="FreeSerif" w:hAnsi="FreeSerif"/>
          </w:rPr>
          <w:delText>B[j][0]</w:delText>
        </w:r>
      </w:del>
    </w:p>
    <w:p>
      <w:pPr>
        <w:pStyle w:val="PreformattedText"/>
        <w:widowControl w:val="false"/>
        <w:suppressAutoHyphens w:val="true"/>
        <w:bidi w:val="0"/>
        <w:spacing w:before="0" w:after="0"/>
        <w:jc w:val="left"/>
        <w:rPr>
          <w:rFonts w:ascii="FreeSerif" w:hAnsi="FreeSerif"/>
          <w:ins w:id="79" w:author="Unknown Author" w:date="2020-11-18T20:20:11Z"/>
        </w:rPr>
      </w:pPr>
      <w:del w:id="77" w:author="Unknown Author" w:date="2020-11-18T20:23:09Z">
        <w:r>
          <w:rPr>
            <w:rFonts w:ascii="FreeSerif" w:hAnsi="FreeSerif"/>
          </w:rPr>
          <w:tab/>
          <w:tab/>
          <w:tab/>
          <w:delText xml:space="preserve">Step 1: </w:delText>
        </w:r>
      </w:del>
      <w:del w:id="78" w:author="Unknown Author" w:date="2020-11-18T20:20:04Z">
        <w:r>
          <w:rPr>
            <w:rFonts w:ascii="FreeSerif" w:hAnsi="FreeSerif"/>
          </w:rPr>
          <w:delText>C[k][0] ← A[i][0]</w:delText>
        </w:r>
      </w:del>
    </w:p>
    <w:p>
      <w:pPr>
        <w:pStyle w:val="PreformattedText"/>
        <w:bidi w:val="0"/>
        <w:jc w:val="left"/>
        <w:rPr>
          <w:rFonts w:ascii="FreeSerif" w:hAnsi="FreeSerif"/>
        </w:rPr>
      </w:pPr>
      <w:del w:id="80" w:author="Unknown Author" w:date="2020-11-18T20:20:16Z">
        <w:r>
          <w:rPr>
            <w:rFonts w:ascii="FreeSerif" w:hAnsi="FreeSerif"/>
          </w:rPr>
          <w:delText xml:space="preserve"> </w:delText>
        </w:r>
      </w:del>
      <w:ins w:id="81" w:author="Unknown Author" w:date="2020-11-18T20:20:52Z">
        <w:r>
          <w:rPr>
            <w:rFonts w:ascii="FreeSerif" w:hAnsi="FreeSerif"/>
          </w:rPr>
          <w:t xml:space="preserve"> </w:t>
        </w:r>
      </w:ins>
      <w:ins w:id="82" w:author="Unknown Author" w:date="2020-11-18T20:20:52Z">
        <w:r>
          <w:rPr>
            <w:rFonts w:ascii="FreeSerif" w:hAnsi="FreeSerif"/>
          </w:rPr>
          <w:tab/>
          <w:tab/>
          <w:tab/>
        </w:r>
      </w:ins>
      <w:ins w:id="83" w:author="Unknown Author" w:date="2020-11-18T20:20:52Z">
        <w:r>
          <w:rPr>
            <w:rFonts w:ascii="FreeSerif" w:hAnsi="FreeSerif"/>
          </w:rPr>
          <w:t xml:space="preserve">Step 1: </w:t>
        </w:r>
      </w:ins>
      <w:ins w:id="84" w:author="Unknown Author" w:date="2020-11-18T20:20:52Z">
        <w:r>
          <w:rPr>
            <w:rFonts w:eastAsia="Unifont" w:cs="FreeSans" w:ascii="FreeSerif" w:hAnsi="FreeSerif"/>
            <w:color w:val="auto"/>
            <w:kern w:val="0"/>
            <w:sz w:val="20"/>
            <w:szCs w:val="20"/>
            <w:lang w:val="en-US" w:eastAsia="zh-CN" w:bidi="hi-IN"/>
          </w:rPr>
          <w:t>new→</w:t>
        </w:r>
      </w:ins>
      <w:ins w:id="85" w:author="Unknown Author" w:date="2020-11-18T20:20:52Z">
        <w:r>
          <w:rPr>
            <w:rFonts w:ascii="FreeSerif" w:hAnsi="FreeSerif"/>
          </w:rPr>
          <w:t xml:space="preserve"> pow = </w:t>
        </w:r>
      </w:ins>
      <w:ins w:id="86" w:author="Unknown Author" w:date="2020-11-18T20:20:52Z">
        <w:r>
          <w:rPr>
            <w:rFonts w:eastAsia="Unifont" w:cs="FreeSans" w:ascii="FreeSerif" w:hAnsi="FreeSerif"/>
            <w:color w:val="auto"/>
            <w:kern w:val="0"/>
            <w:sz w:val="20"/>
            <w:szCs w:val="20"/>
            <w:lang w:val="en-US" w:eastAsia="zh-CN" w:bidi="hi-IN"/>
          </w:rPr>
          <w:t>i→</w:t>
        </w:r>
      </w:ins>
      <w:ins w:id="87" w:author="Unknown Author" w:date="2020-11-18T20:20:52Z">
        <w:r>
          <w:rPr>
            <w:rFonts w:ascii="FreeSerif" w:hAnsi="FreeSerif"/>
          </w:rPr>
          <w:t xml:space="preserve"> pow</w:t>
        </w:r>
      </w:ins>
      <w:ins w:id="88" w:author="Unknown Author" w:date="2020-11-18T20:20:52Z">
        <w:r>
          <w:rPr>
            <w:rFonts w:ascii="FreeSerif" w:hAnsi="FreeSerif"/>
          </w:rPr>
          <w:tab/>
          <w:tab/>
          <w:tab/>
          <w:tab/>
          <w:tab/>
          <w:tab/>
          <w:tab/>
        </w:r>
      </w:ins>
    </w:p>
    <w:p>
      <w:pPr>
        <w:pStyle w:val="PreformattedText"/>
        <w:bidi w:val="0"/>
        <w:jc w:val="left"/>
        <w:rPr>
          <w:rFonts w:ascii="FreeSerif" w:hAnsi="FreeSerif"/>
        </w:rPr>
      </w:pPr>
      <w:r>
        <w:rPr>
          <w:rFonts w:ascii="FreeSerif" w:hAnsi="FreeSerif"/>
        </w:rPr>
        <w:tab/>
        <w:tab/>
        <w:tab/>
        <w:t xml:space="preserve">Step </w:t>
      </w:r>
      <w:ins w:id="89" w:author="Unknown Author" w:date="2020-11-18T20:23:13Z">
        <w:r>
          <w:rPr>
            <w:rFonts w:ascii="FreeSerif" w:hAnsi="FreeSerif"/>
          </w:rPr>
          <w:t>2</w:t>
        </w:r>
      </w:ins>
      <w:del w:id="90" w:author="Unknown Author" w:date="2020-11-18T20:21:14Z">
        <w:r>
          <w:rPr>
            <w:rFonts w:ascii="FreeSerif" w:hAnsi="FreeSerif"/>
          </w:rPr>
          <w:delText>2</w:delText>
        </w:r>
      </w:del>
      <w:r>
        <w:rPr>
          <w:rFonts w:ascii="FreeSerif" w:hAnsi="FreeSerif"/>
        </w:rPr>
        <w:t xml:space="preserve">: </w:t>
      </w:r>
      <w:ins w:id="91" w:author="Unknown Author" w:date="2020-11-18T20:21:20Z">
        <w:r>
          <w:rPr>
            <w:rFonts w:ascii="FreeSerif" w:hAnsi="FreeSerif"/>
          </w:rPr>
          <w:t xml:space="preserve">new </w:t>
        </w:r>
      </w:ins>
      <w:ins w:id="92" w:author="Unknown Author" w:date="2020-11-18T20:21:20Z">
        <w:r>
          <w:rPr>
            <w:rFonts w:eastAsia="Unifont" w:cs="FreeSans" w:ascii="FreeSerif" w:hAnsi="FreeSerif"/>
            <w:color w:val="auto"/>
            <w:kern w:val="0"/>
            <w:sz w:val="20"/>
            <w:szCs w:val="20"/>
            <w:lang w:val="en-US" w:eastAsia="zh-CN" w:bidi="hi-IN"/>
          </w:rPr>
          <w:t>→</w:t>
        </w:r>
      </w:ins>
      <w:ins w:id="93" w:author="Unknown Author" w:date="2020-11-18T20:21:20Z">
        <w:r>
          <w:rPr>
            <w:rFonts w:ascii="FreeSerif" w:hAnsi="FreeSerif"/>
          </w:rPr>
          <w:t xml:space="preserve"> coeff = i</w:t>
        </w:r>
      </w:ins>
      <w:ins w:id="94" w:author="Unknown Author" w:date="2020-11-18T20:21:20Z">
        <w:r>
          <w:rPr>
            <w:rFonts w:eastAsia="Unifont" w:cs="FreeSans" w:ascii="FreeSerif" w:hAnsi="FreeSerif"/>
            <w:color w:val="auto"/>
            <w:kern w:val="0"/>
            <w:sz w:val="20"/>
            <w:szCs w:val="20"/>
            <w:lang w:val="en-US" w:eastAsia="zh-CN" w:bidi="hi-IN"/>
          </w:rPr>
          <w:t xml:space="preserve"> → coeff+j</w:t>
        </w:r>
      </w:ins>
      <w:ins w:id="95" w:author="Unknown Author" w:date="2020-11-18T20:21:20Z">
        <w:r>
          <w:rPr>
            <w:rFonts w:ascii="FreeSerif" w:hAnsi="FreeSerif"/>
          </w:rPr>
          <w:t xml:space="preserve"> </w:t>
        </w:r>
      </w:ins>
      <w:ins w:id="96" w:author="Unknown Author" w:date="2020-11-18T20:21:20Z">
        <w:r>
          <w:rPr>
            <w:rFonts w:eastAsia="Unifont" w:cs="FreeSans" w:ascii="FreeSerif" w:hAnsi="FreeSerif"/>
            <w:color w:val="auto"/>
            <w:kern w:val="0"/>
            <w:sz w:val="20"/>
            <w:szCs w:val="20"/>
            <w:lang w:val="en-US" w:eastAsia="zh-CN" w:bidi="hi-IN"/>
          </w:rPr>
          <w:t>→</w:t>
        </w:r>
      </w:ins>
      <w:ins w:id="97" w:author="Unknown Author" w:date="2020-11-18T20:21:20Z">
        <w:r>
          <w:rPr>
            <w:rFonts w:ascii="FreeSerif" w:hAnsi="FreeSerif"/>
          </w:rPr>
          <w:t xml:space="preserve"> coeff</w:t>
        </w:r>
      </w:ins>
      <w:del w:id="98" w:author="Unknown Author" w:date="2020-11-18T20:21:20Z">
        <w:r>
          <w:rPr>
            <w:rFonts w:ascii="FreeSerif" w:hAnsi="FreeSerif"/>
          </w:rPr>
          <w:delText>C[k][1] ← A[i][1] +B[j][1]</w:delText>
        </w:r>
      </w:del>
    </w:p>
    <w:p>
      <w:pPr>
        <w:pStyle w:val="PreformattedText"/>
        <w:bidi w:val="0"/>
        <w:jc w:val="left"/>
        <w:rPr>
          <w:rFonts w:ascii="FreeSerif" w:hAnsi="FreeSerif"/>
          <w:ins w:id="101" w:author="Unknown Author" w:date="2020-11-18T20:22:06Z"/>
        </w:rPr>
      </w:pPr>
      <w:r>
        <w:rPr>
          <w:rFonts w:ascii="FreeSerif" w:hAnsi="FreeSerif"/>
        </w:rPr>
        <w:tab/>
        <w:tab/>
        <w:tab/>
        <w:t>S</w:t>
      </w:r>
      <w:ins w:id="99" w:author="Unknown Author" w:date="2020-11-18T20:21:47Z">
        <w:r>
          <w:rPr>
            <w:rFonts w:ascii="FreeSerif" w:hAnsi="FreeSerif"/>
          </w:rPr>
          <w:t xml:space="preserve">tep 3: </w:t>
        </w:r>
      </w:ins>
      <w:ins w:id="100" w:author="Unknown Author" w:date="2020-11-18T20:22:06Z">
        <w:r>
          <w:rPr>
            <w:rFonts w:ascii="FreeSerif" w:hAnsi="FreeSerif"/>
          </w:rPr>
          <w:t>C.addNode(new)</w:t>
        </w:r>
      </w:ins>
    </w:p>
    <w:p>
      <w:pPr>
        <w:pStyle w:val="PreformattedText"/>
        <w:widowControl w:val="false"/>
        <w:suppressAutoHyphens w:val="true"/>
        <w:bidi w:val="0"/>
        <w:spacing w:before="0" w:after="0"/>
        <w:jc w:val="left"/>
        <w:rPr>
          <w:rFonts w:ascii="FreeSerif" w:hAnsi="FreeSerif"/>
          <w:del w:id="103" w:author="Unknown Author" w:date="2020-11-18T20:21:46Z"/>
        </w:rPr>
      </w:pPr>
      <w:del w:id="102" w:author="Unknown Author" w:date="2020-11-18T20:21:46Z">
        <w:r>
          <w:rPr>
            <w:rFonts w:ascii="FreeSerif" w:hAnsi="FreeSerif"/>
          </w:rPr>
          <w:delText>tep 3: i++</w:delText>
        </w:r>
      </w:del>
    </w:p>
    <w:p>
      <w:pPr>
        <w:pStyle w:val="PreformattedText"/>
        <w:widowControl w:val="false"/>
        <w:suppressAutoHyphens w:val="true"/>
        <w:bidi w:val="0"/>
        <w:spacing w:before="0" w:after="0"/>
        <w:jc w:val="left"/>
        <w:rPr>
          <w:rFonts w:ascii="FreeSerif" w:hAnsi="FreeSerif"/>
          <w:del w:id="105" w:author="Unknown Author" w:date="2020-11-18T20:21:46Z"/>
        </w:rPr>
      </w:pPr>
      <w:del w:id="104" w:author="Unknown Author" w:date="2020-11-18T20:21:46Z">
        <w:r>
          <w:rPr>
            <w:rFonts w:ascii="FreeSerif" w:hAnsi="FreeSerif"/>
          </w:rPr>
          <w:tab/>
          <w:tab/>
          <w:tab/>
          <w:delText>Step 4: j++</w:delText>
        </w:r>
      </w:del>
    </w:p>
    <w:p>
      <w:pPr>
        <w:pStyle w:val="PreformattedText"/>
        <w:widowControl w:val="false"/>
        <w:suppressAutoHyphens w:val="true"/>
        <w:bidi w:val="0"/>
        <w:spacing w:before="0" w:after="0"/>
        <w:jc w:val="left"/>
        <w:rPr>
          <w:rFonts w:ascii="FreeSerif" w:hAnsi="FreeSerif"/>
          <w:ins w:id="110" w:author="Unknown Author" w:date="2020-11-18T20:22:15Z"/>
        </w:rPr>
      </w:pPr>
      <w:del w:id="106" w:author="Unknown Author" w:date="2020-11-18T20:21:46Z">
        <w:r>
          <w:rPr>
            <w:rFonts w:ascii="FreeSerif" w:hAnsi="FreeSerif"/>
          </w:rPr>
          <w:tab/>
          <w:tab/>
          <w:tab/>
          <w:delText>Step 5: k++</w:delText>
        </w:r>
      </w:del>
      <w:ins w:id="107" w:author="Unknown Author" w:date="2020-11-18T20:22:15Z">
        <w:r>
          <w:rPr>
            <w:rFonts w:ascii="FreeSerif" w:hAnsi="FreeSerif"/>
          </w:rPr>
          <w:t xml:space="preserve"> </w:t>
          <w:tab/>
          <w:tab/>
          <w:tab/>
        </w:r>
      </w:ins>
      <w:ins w:id="108" w:author="Unknown Author" w:date="2020-11-18T20:22:15Z">
        <w:r>
          <w:rPr>
            <w:rFonts w:ascii="FreeSerif" w:hAnsi="FreeSerif"/>
          </w:rPr>
          <w:t xml:space="preserve">Step 4: </w:t>
        </w:r>
      </w:ins>
      <w:ins w:id="109" w:author="Unknown Author" w:date="2020-11-18T20:22:15Z">
        <w:r>
          <w:rPr>
            <w:rFonts w:eastAsia="Unifont" w:cs="FreeSans" w:ascii="FreeSerif" w:hAnsi="FreeSerif"/>
            <w:color w:val="auto"/>
            <w:kern w:val="0"/>
            <w:sz w:val="20"/>
            <w:szCs w:val="20"/>
            <w:lang w:val="en-US" w:eastAsia="zh-CN" w:bidi="hi-IN"/>
          </w:rPr>
          <w:t>i=i→link</w:t>
        </w:r>
      </w:ins>
    </w:p>
    <w:p>
      <w:pPr>
        <w:pStyle w:val="PreformattedText"/>
        <w:widowControl w:val="false"/>
        <w:suppressAutoHyphens w:val="true"/>
        <w:bidi w:val="0"/>
        <w:spacing w:before="0" w:after="0"/>
        <w:jc w:val="left"/>
        <w:rPr>
          <w:rFonts w:ascii="FreeSerif" w:hAnsi="FreeSerif"/>
        </w:rPr>
      </w:pPr>
      <w:ins w:id="111" w:author="Unknown Author" w:date="2020-11-18T20:22:15Z">
        <w:r>
          <w:rPr>
            <w:rFonts w:ascii="FreeSerif" w:hAnsi="FreeSerif"/>
          </w:rPr>
          <w:tab/>
          <w:tab/>
          <w:tab/>
          <w:t>Step 5: j=j-&gt;link</w:t>
        </w:r>
      </w:ins>
    </w:p>
    <w:p>
      <w:pPr>
        <w:pStyle w:val="PreformattedText"/>
        <w:bidi w:val="0"/>
        <w:jc w:val="left"/>
        <w:rPr>
          <w:rFonts w:ascii="FreeSerif" w:hAnsi="FreeSerif"/>
        </w:rPr>
      </w:pPr>
      <w:r>
        <w:rPr>
          <w:rFonts w:ascii="FreeSerif" w:hAnsi="FreeSerif"/>
        </w:rPr>
        <w:tab/>
        <w:tab/>
        <w:t xml:space="preserve">Step 2: else if </w:t>
      </w:r>
      <w:ins w:id="112" w:author="Unknown Author" w:date="2020-11-18T20:23:24Z">
        <w:r>
          <w:rPr>
            <w:rFonts w:eastAsia="Unifont" w:cs="FreeSans" w:ascii="FreeSerif" w:hAnsi="FreeSerif"/>
            <w:color w:val="auto"/>
            <w:kern w:val="0"/>
            <w:sz w:val="20"/>
            <w:szCs w:val="20"/>
            <w:lang w:val="en-US" w:eastAsia="zh-CN" w:bidi="hi-IN"/>
          </w:rPr>
          <w:t>i→pow</w:t>
        </w:r>
      </w:ins>
      <w:del w:id="113" w:author="Unknown Author" w:date="2020-11-18T20:23:22Z">
        <w:r>
          <w:rPr>
            <w:rFonts w:eastAsia="Unifont" w:cs="FreeSans" w:ascii="FreeSerif" w:hAnsi="FreeSerif"/>
            <w:color w:val="auto"/>
            <w:kern w:val="0"/>
            <w:sz w:val="20"/>
            <w:szCs w:val="20"/>
            <w:lang w:val="en-US" w:eastAsia="zh-CN" w:bidi="hi-IN"/>
          </w:rPr>
          <w:delText>A[i][0]</w:delText>
        </w:r>
      </w:del>
      <w:r>
        <w:rPr>
          <w:rFonts w:ascii="FreeSerif" w:hAnsi="FreeSerif"/>
        </w:rPr>
        <w:t xml:space="preserve"> </w:t>
      </w:r>
      <w:ins w:id="114" w:author="Unknown Author" w:date="2020-11-18T20:23:59Z">
        <w:r>
          <w:rPr>
            <w:rFonts w:ascii="FreeSerif" w:hAnsi="FreeSerif"/>
          </w:rPr>
          <w:t>&lt;</w:t>
        </w:r>
      </w:ins>
      <w:ins w:id="115" w:author="Unknown Author" w:date="2020-11-18T20:24:09Z">
        <w:r>
          <w:rPr>
            <w:rFonts w:ascii="FreeSerif" w:hAnsi="FreeSerif"/>
          </w:rPr>
          <w:t xml:space="preserve">  </w:t>
        </w:r>
      </w:ins>
      <w:ins w:id="116" w:author="Unknown Author" w:date="2020-11-18T20:24:09Z">
        <w:r>
          <w:rPr>
            <w:rFonts w:eastAsia="Unifont" w:cs="FreeSans" w:ascii="FreeSerif" w:hAnsi="FreeSerif"/>
            <w:color w:val="auto"/>
            <w:kern w:val="0"/>
            <w:sz w:val="20"/>
            <w:szCs w:val="20"/>
            <w:lang w:val="en-US" w:eastAsia="zh-CN" w:bidi="hi-IN"/>
          </w:rPr>
          <w:t>j→</w:t>
        </w:r>
      </w:ins>
      <w:ins w:id="117" w:author="Unknown Author" w:date="2020-11-18T20:24:09Z">
        <w:r>
          <w:rPr>
            <w:rFonts w:ascii="FreeSerif" w:hAnsi="FreeSerif"/>
          </w:rPr>
          <w:t>pow</w:t>
        </w:r>
      </w:ins>
      <w:del w:id="118" w:author="Unknown Author" w:date="2020-11-18T20:23:48Z">
        <w:r>
          <w:rPr>
            <w:rFonts w:ascii="FreeSerif" w:hAnsi="FreeSerif"/>
          </w:rPr>
          <w:delText>&lt;B[j][0]</w:delText>
        </w:r>
      </w:del>
    </w:p>
    <w:p>
      <w:pPr>
        <w:pStyle w:val="PreformattedText"/>
        <w:bidi w:val="0"/>
        <w:jc w:val="left"/>
        <w:rPr>
          <w:rFonts w:ascii="FreeSerif" w:hAnsi="FreeSerif"/>
        </w:rPr>
      </w:pPr>
      <w:r>
        <w:rPr>
          <w:rFonts w:ascii="FreeSerif" w:hAnsi="FreeSerif"/>
        </w:rPr>
        <w:tab/>
        <w:tab/>
        <w:tab/>
        <w:t xml:space="preserve">Step 1: </w:t>
      </w:r>
      <w:del w:id="119" w:author="Unknown Author" w:date="2020-11-18T20:24:22Z">
        <w:r>
          <w:rPr>
            <w:rFonts w:ascii="FreeSerif" w:hAnsi="FreeSerif"/>
          </w:rPr>
          <w:delText>C[k][0] ← B[j][0</w:delText>
        </w:r>
      </w:del>
      <w:ins w:id="120" w:author="Unknown Author" w:date="2020-11-18T20:24:22Z">
        <w:r>
          <w:rPr>
            <w:rFonts w:eastAsia="Unifont" w:cs="FreeSans" w:ascii="FreeSerif" w:hAnsi="FreeSerif"/>
            <w:color w:val="auto"/>
            <w:kern w:val="0"/>
            <w:sz w:val="20"/>
            <w:szCs w:val="20"/>
            <w:lang w:val="en-US" w:eastAsia="zh-CN" w:bidi="hi-IN"/>
          </w:rPr>
          <w:t>n</w:t>
        </w:r>
      </w:ins>
      <w:del w:id="121" w:author="Unknown Author" w:date="2020-11-18T20:24:25Z">
        <w:r>
          <w:rPr>
            <w:rFonts w:eastAsia="Unifont" w:cs="FreeSans" w:ascii="FreeSerif" w:hAnsi="FreeSerif"/>
            <w:color w:val="auto"/>
            <w:kern w:val="0"/>
            <w:sz w:val="20"/>
            <w:szCs w:val="20"/>
            <w:lang w:val="en-US" w:eastAsia="zh-CN" w:bidi="hi-IN"/>
          </w:rPr>
          <w:delText>]</w:delText>
        </w:r>
      </w:del>
      <w:ins w:id="122" w:author="Unknown Author" w:date="2020-11-18T20:24:25Z">
        <w:r>
          <w:rPr>
            <w:rFonts w:ascii="FreeSerif" w:hAnsi="FreeSerif"/>
          </w:rPr>
          <w:t xml:space="preserve">ew </w:t>
        </w:r>
      </w:ins>
      <w:ins w:id="123" w:author="Unknown Author" w:date="2020-11-18T20:24:25Z">
        <w:r>
          <w:rPr>
            <w:rFonts w:eastAsia="Unifont" w:cs="FreeSans" w:ascii="FreeSerif" w:hAnsi="FreeSerif"/>
            <w:color w:val="auto"/>
            <w:kern w:val="0"/>
            <w:sz w:val="20"/>
            <w:szCs w:val="20"/>
            <w:lang w:val="en-US" w:eastAsia="zh-CN" w:bidi="hi-IN"/>
          </w:rPr>
          <w:t>→</w:t>
        </w:r>
      </w:ins>
      <w:ins w:id="124" w:author="Unknown Author" w:date="2020-11-18T20:24:25Z">
        <w:r>
          <w:rPr>
            <w:rFonts w:ascii="FreeSerif" w:hAnsi="FreeSerif"/>
          </w:rPr>
          <w:t xml:space="preserve"> pow = </w:t>
        </w:r>
      </w:ins>
      <w:ins w:id="125" w:author="Unknown Author" w:date="2020-11-18T20:24:25Z">
        <w:r>
          <w:rPr>
            <w:rFonts w:eastAsia="Unifont" w:cs="FreeSans" w:ascii="FreeSerif" w:hAnsi="FreeSerif"/>
            <w:color w:val="auto"/>
            <w:kern w:val="0"/>
            <w:sz w:val="20"/>
            <w:szCs w:val="20"/>
            <w:lang w:val="en-US" w:eastAsia="zh-CN" w:bidi="hi-IN"/>
          </w:rPr>
          <w:t>j→pow</w:t>
        </w:r>
      </w:ins>
      <w:ins w:id="126" w:author="Unknown Author" w:date="2020-11-18T20:24:25Z">
        <w:r>
          <w:rPr>
            <w:rFonts w:ascii="FreeSerif" w:hAnsi="FreeSerif"/>
          </w:rPr>
          <w:t xml:space="preserve"> </w:t>
        </w:r>
      </w:ins>
      <w:r>
        <w:rPr>
          <w:rFonts w:ascii="FreeSerif" w:hAnsi="FreeSerif"/>
        </w:rPr>
        <w:t xml:space="preserve"> </w:t>
      </w:r>
    </w:p>
    <w:p>
      <w:pPr>
        <w:pStyle w:val="PreformattedText"/>
        <w:bidi w:val="0"/>
        <w:jc w:val="left"/>
        <w:rPr>
          <w:rFonts w:ascii="FreeSerif" w:hAnsi="FreeSerif"/>
        </w:rPr>
      </w:pPr>
      <w:r>
        <w:rPr>
          <w:rFonts w:ascii="FreeSerif" w:hAnsi="FreeSerif"/>
        </w:rPr>
        <w:tab/>
        <w:tab/>
        <w:tab/>
        <w:t xml:space="preserve">Step 2: </w:t>
      </w:r>
      <w:ins w:id="127" w:author="Unknown Author" w:date="2020-11-18T20:43:01Z">
        <w:r>
          <w:rPr>
            <w:rFonts w:eastAsia="Unifont" w:cs="FreeSans" w:ascii="FreeSerif" w:hAnsi="FreeSerif"/>
            <w:color w:val="auto"/>
            <w:kern w:val="0"/>
            <w:sz w:val="20"/>
            <w:szCs w:val="20"/>
            <w:lang w:val="en-US" w:eastAsia="zh-CN" w:bidi="hi-IN"/>
          </w:rPr>
          <w:t>new→</w:t>
        </w:r>
      </w:ins>
      <w:del w:id="128" w:author="Unknown Author" w:date="2020-11-18T20:42:59Z">
        <w:r>
          <w:rPr>
            <w:rFonts w:eastAsia="Unifont" w:cs="FreeSans" w:ascii="FreeSerif" w:hAnsi="FreeSerif"/>
            <w:color w:val="auto"/>
            <w:kern w:val="0"/>
            <w:sz w:val="20"/>
            <w:szCs w:val="20"/>
            <w:lang w:val="en-US" w:eastAsia="zh-CN" w:bidi="hi-IN"/>
          </w:rPr>
          <w:delText xml:space="preserve">C[k][1] </w:delText>
        </w:r>
      </w:del>
      <w:ins w:id="129" w:author="Unknown Author" w:date="2020-11-18T20:43:00Z">
        <w:r>
          <w:rPr>
            <w:rFonts w:ascii="FreeSerif" w:hAnsi="FreeSerif"/>
          </w:rPr>
          <w:t xml:space="preserve"> </w:t>
        </w:r>
      </w:ins>
      <w:ins w:id="130" w:author="Unknown Author" w:date="2020-11-18T20:43:00Z">
        <w:r>
          <w:rPr>
            <w:rFonts w:eastAsia="Unifont" w:cs="FreeSans" w:ascii="FreeSerif" w:hAnsi="FreeSerif"/>
            <w:color w:val="auto"/>
            <w:kern w:val="0"/>
            <w:sz w:val="20"/>
            <w:szCs w:val="20"/>
            <w:lang w:val="en-US" w:eastAsia="zh-CN" w:bidi="hi-IN"/>
          </w:rPr>
          <w:t>coeff=j→</w:t>
        </w:r>
      </w:ins>
      <w:del w:id="131" w:author="Unknown Author" w:date="2020-11-18T20:43:07Z">
        <w:r>
          <w:rPr>
            <w:rFonts w:eastAsia="Unifont" w:cs="FreeSans" w:ascii="FreeSerif" w:hAnsi="FreeSerif"/>
            <w:color w:val="auto"/>
            <w:kern w:val="0"/>
            <w:sz w:val="20"/>
            <w:szCs w:val="20"/>
            <w:lang w:val="en-US" w:eastAsia="zh-CN" w:bidi="hi-IN"/>
          </w:rPr>
          <w:delText>← [j][1]</w:delText>
        </w:r>
      </w:del>
      <w:ins w:id="132" w:author="Unknown Author" w:date="2020-11-18T20:43:16Z">
        <w:r>
          <w:rPr>
            <w:rFonts w:ascii="FreeSerif" w:hAnsi="FreeSerif"/>
          </w:rPr>
          <w:t xml:space="preserve"> </w:t>
        </w:r>
      </w:ins>
      <w:ins w:id="133" w:author="Unknown Author" w:date="2020-11-18T20:43:16Z">
        <w:r>
          <w:rPr>
            <w:rFonts w:ascii="FreeSerif" w:hAnsi="FreeSerif"/>
          </w:rPr>
          <w:t>coeff</w:t>
        </w:r>
      </w:ins>
      <w:r>
        <w:rPr>
          <w:rFonts w:ascii="FreeSerif" w:hAnsi="FreeSerif"/>
        </w:rPr>
        <w:t xml:space="preserve"> </w:t>
      </w:r>
    </w:p>
    <w:p>
      <w:pPr>
        <w:pStyle w:val="PreformattedText"/>
        <w:bidi w:val="0"/>
        <w:jc w:val="left"/>
        <w:rPr>
          <w:rFonts w:ascii="FreeSerif" w:hAnsi="FreeSerif"/>
          <w:ins w:id="135" w:author="Unknown Author" w:date="2020-11-18T20:46:20Z"/>
        </w:rPr>
      </w:pPr>
      <w:r>
        <w:rPr>
          <w:rFonts w:ascii="FreeSerif" w:hAnsi="FreeSerif"/>
        </w:rPr>
        <w:tab/>
        <w:tab/>
        <w:tab/>
        <w:t xml:space="preserve">Step 3: </w:t>
      </w:r>
      <w:ins w:id="134" w:author="Unknown Author" w:date="2020-11-18T20:43:35Z">
        <w:r>
          <w:rPr>
            <w:rFonts w:ascii="FreeSerif" w:hAnsi="FreeSerif"/>
          </w:rPr>
          <w:t>C.addNode(new)</w:t>
        </w:r>
      </w:ins>
    </w:p>
    <w:p>
      <w:pPr>
        <w:pStyle w:val="PreformattedText"/>
        <w:widowControl w:val="false"/>
        <w:suppressAutoHyphens w:val="true"/>
        <w:bidi w:val="0"/>
        <w:spacing w:before="0" w:after="0"/>
        <w:jc w:val="left"/>
        <w:rPr>
          <w:rFonts w:ascii="FreeSerif" w:hAnsi="FreeSerif"/>
          <w:del w:id="137" w:author="Unknown Author" w:date="2020-11-18T20:44:04Z"/>
        </w:rPr>
      </w:pPr>
      <w:del w:id="136" w:author="Unknown Author" w:date="2020-11-18T20:43:33Z">
        <w:r>
          <w:rPr>
            <w:rFonts w:ascii="FreeSerif" w:hAnsi="FreeSerif"/>
          </w:rPr>
          <w:delText>j++</w:delText>
        </w:r>
      </w:del>
    </w:p>
    <w:p>
      <w:pPr>
        <w:pStyle w:val="PreformattedText"/>
        <w:widowControl w:val="false"/>
        <w:suppressAutoHyphens w:val="true"/>
        <w:bidi w:val="0"/>
        <w:spacing w:before="0" w:after="0"/>
        <w:jc w:val="left"/>
        <w:rPr>
          <w:rFonts w:ascii="FreeSerif" w:hAnsi="FreeSerif"/>
        </w:rPr>
      </w:pPr>
      <w:del w:id="138" w:author="Unknown Author" w:date="2020-11-18T20:44:04Z">
        <w:r>
          <w:rPr>
            <w:rFonts w:ascii="FreeSerif" w:hAnsi="FreeSerif"/>
          </w:rPr>
          <w:tab/>
          <w:tab/>
          <w:tab/>
          <w:delText>Step 6: k++</w:delText>
        </w:r>
      </w:del>
      <w:ins w:id="139" w:author="Unknown Author" w:date="2020-11-18T20:46:21Z">
        <w:r>
          <w:rPr>
            <w:rFonts w:ascii="FreeSerif" w:hAnsi="FreeSerif"/>
          </w:rPr>
          <w:tab/>
          <w:tab/>
          <w:tab/>
        </w:r>
      </w:ins>
      <w:ins w:id="140" w:author="Unknown Author" w:date="2020-11-18T20:46:21Z">
        <w:r>
          <w:rPr>
            <w:rFonts w:ascii="FreeSerif" w:hAnsi="FreeSerif"/>
          </w:rPr>
          <w:t xml:space="preserve">Step 4: </w:t>
        </w:r>
      </w:ins>
      <w:ins w:id="141" w:author="Unknown Author" w:date="2020-11-18T20:46:21Z">
        <w:r>
          <w:rPr>
            <w:rFonts w:eastAsia="Unifont" w:cs="FreeSans" w:ascii="FreeSerif" w:hAnsi="FreeSerif"/>
            <w:color w:val="auto"/>
            <w:kern w:val="0"/>
            <w:sz w:val="20"/>
            <w:szCs w:val="20"/>
            <w:lang w:val="en-US" w:eastAsia="zh-CN" w:bidi="hi-IN"/>
          </w:rPr>
          <w:t>j=j→</w:t>
        </w:r>
      </w:ins>
      <w:ins w:id="142" w:author="Unknown Author" w:date="2020-11-18T20:46:21Z">
        <w:r>
          <w:rPr>
            <w:rFonts w:ascii="FreeSerif" w:hAnsi="FreeSerif"/>
          </w:rPr>
          <w:t xml:space="preserve"> link</w:t>
        </w:r>
      </w:ins>
    </w:p>
    <w:p>
      <w:pPr>
        <w:pStyle w:val="PreformattedText"/>
        <w:bidi w:val="0"/>
        <w:jc w:val="left"/>
        <w:rPr>
          <w:rFonts w:ascii="FreeSerif" w:hAnsi="FreeSerif"/>
        </w:rPr>
      </w:pPr>
      <w:r>
        <w:rPr>
          <w:rFonts w:ascii="FreeSerif" w:hAnsi="FreeSerif"/>
        </w:rPr>
        <w:tab/>
        <w:tab/>
        <w:t xml:space="preserve">Step 3: else if </w:t>
      </w:r>
      <w:ins w:id="143" w:author="Unknown Author" w:date="2020-11-18T20:44:14Z">
        <w:r>
          <w:rPr>
            <w:rFonts w:ascii="FreeSerif" w:hAnsi="FreeSerif"/>
          </w:rPr>
          <w:t>i</w:t>
        </w:r>
      </w:ins>
      <w:ins w:id="144" w:author="Unknown Author" w:date="2020-11-18T20:44:14Z">
        <w:r>
          <w:rPr>
            <w:rFonts w:eastAsia="Unifont" w:cs="FreeSans" w:ascii="FreeSerif" w:hAnsi="FreeSerif"/>
            <w:color w:val="auto"/>
            <w:kern w:val="0"/>
            <w:sz w:val="20"/>
            <w:szCs w:val="20"/>
            <w:lang w:val="en-US" w:eastAsia="zh-CN" w:bidi="hi-IN"/>
          </w:rPr>
          <w:t xml:space="preserve"> → pow &gt; j →</w:t>
        </w:r>
      </w:ins>
      <w:ins w:id="145" w:author="Unknown Author" w:date="2020-11-18T20:44:14Z">
        <w:r>
          <w:rPr>
            <w:rFonts w:ascii="FreeSerif" w:hAnsi="FreeSerif"/>
          </w:rPr>
          <w:t xml:space="preserve"> pow</w:t>
        </w:r>
      </w:ins>
      <w:del w:id="146" w:author="Unknown Author" w:date="2020-11-18T20:44:08Z">
        <w:r>
          <w:rPr>
            <w:rFonts w:ascii="FreeSerif" w:hAnsi="FreeSerif"/>
          </w:rPr>
          <w:delText>A[i][0] &gt;B[j][0]</w:delText>
        </w:r>
      </w:del>
    </w:p>
    <w:p>
      <w:pPr>
        <w:pStyle w:val="Normal"/>
        <w:bidi w:val="0"/>
        <w:jc w:val="left"/>
        <w:rPr>
          <w:rFonts w:ascii="FreeSerif" w:hAnsi="FreeSerif"/>
        </w:rPr>
      </w:pPr>
      <w:r>
        <w:rPr>
          <w:rFonts w:ascii="FreeSerif" w:hAnsi="FreeSerif"/>
        </w:rPr>
        <w:tab/>
        <w:tab/>
        <w:tab/>
      </w:r>
      <w:r>
        <w:rPr>
          <w:rFonts w:ascii="FreeSerif" w:hAnsi="FreeSerif"/>
          <w:sz w:val="20"/>
          <w:szCs w:val="20"/>
        </w:rPr>
        <w:t xml:space="preserve">Step 1: </w:t>
      </w:r>
      <w:del w:id="147" w:author="Unknown Author" w:date="2020-11-18T20:44:37Z">
        <w:r>
          <w:rPr>
            <w:rFonts w:ascii="FreeSerif" w:hAnsi="FreeSerif"/>
            <w:sz w:val="20"/>
            <w:szCs w:val="20"/>
          </w:rPr>
          <w:delText>C[k][0] ← A[i][0]</w:delText>
        </w:r>
      </w:del>
      <w:r>
        <w:rPr>
          <w:rFonts w:ascii="FreeSerif" w:hAnsi="FreeSerif"/>
          <w:sz w:val="20"/>
          <w:szCs w:val="20"/>
        </w:rPr>
        <w:t xml:space="preserve"> </w:t>
      </w:r>
      <w:ins w:id="148" w:author="Unknown Author" w:date="2020-11-18T20:45:53Z">
        <w:r>
          <w:rPr>
            <w:rFonts w:eastAsia="Unifont" w:cs="FreeSans" w:ascii="FreeSerif" w:hAnsi="FreeSerif"/>
            <w:color w:val="auto"/>
            <w:kern w:val="0"/>
            <w:sz w:val="20"/>
            <w:szCs w:val="20"/>
            <w:lang w:val="en-US" w:eastAsia="zh-CN" w:bidi="hi-IN"/>
          </w:rPr>
          <w:t>new→coeff</w:t>
        </w:r>
      </w:ins>
      <w:ins w:id="149" w:author="Unknown Author" w:date="2020-11-18T20:45:53Z">
        <w:r>
          <w:rPr>
            <w:rFonts w:ascii="FreeSerif" w:hAnsi="FreeSerif"/>
            <w:sz w:val="20"/>
            <w:szCs w:val="20"/>
          </w:rPr>
          <w:t xml:space="preserve"> </w:t>
        </w:r>
      </w:ins>
      <w:ins w:id="150" w:author="Unknown Author" w:date="2020-11-18T20:46:00Z">
        <w:r>
          <w:rPr>
            <w:rFonts w:ascii="FreeSerif" w:hAnsi="FreeSerif"/>
            <w:sz w:val="20"/>
            <w:szCs w:val="20"/>
          </w:rPr>
          <w:t>= i-&gt;coeff</w:t>
        </w:r>
      </w:ins>
    </w:p>
    <w:p>
      <w:pPr>
        <w:pStyle w:val="PreformattedText"/>
        <w:bidi w:val="0"/>
        <w:jc w:val="left"/>
        <w:rPr>
          <w:rFonts w:ascii="FreeSerif" w:hAnsi="FreeSerif"/>
        </w:rPr>
      </w:pPr>
      <w:r>
        <w:rPr>
          <w:rFonts w:ascii="FreeSerif" w:hAnsi="FreeSerif"/>
        </w:rPr>
        <w:tab/>
        <w:tab/>
        <w:tab/>
        <w:t xml:space="preserve">Step 2: </w:t>
      </w:r>
      <w:ins w:id="151" w:author="Unknown Author" w:date="2020-11-18T20:46:09Z">
        <w:r>
          <w:rPr>
            <w:rFonts w:ascii="FreeSerif" w:hAnsi="FreeSerif"/>
          </w:rPr>
          <w:t xml:space="preserve"> </w:t>
        </w:r>
      </w:ins>
      <w:ins w:id="152" w:author="Unknown Author" w:date="2020-11-18T20:46:09Z">
        <w:r>
          <w:rPr>
            <w:rFonts w:eastAsia="Unifont" w:cs="FreeSans" w:ascii="FreeSerif" w:hAnsi="FreeSerif"/>
            <w:color w:val="auto"/>
            <w:kern w:val="0"/>
            <w:sz w:val="20"/>
            <w:szCs w:val="20"/>
            <w:lang w:val="en-US" w:eastAsia="zh-CN" w:bidi="hi-IN"/>
          </w:rPr>
          <w:t>new→pow</w:t>
        </w:r>
      </w:ins>
      <w:ins w:id="153" w:author="Unknown Author" w:date="2020-11-18T20:46:09Z">
        <w:r>
          <w:rPr>
            <w:rFonts w:ascii="FreeSerif" w:hAnsi="FreeSerif"/>
          </w:rPr>
          <w:t xml:space="preserve"> = </w:t>
        </w:r>
      </w:ins>
      <w:ins w:id="154" w:author="Unknown Author" w:date="2020-11-18T20:46:09Z">
        <w:r>
          <w:rPr>
            <w:rFonts w:eastAsia="Unifont" w:cs="FreeSans" w:ascii="FreeSerif" w:hAnsi="FreeSerif"/>
            <w:color w:val="auto"/>
            <w:kern w:val="0"/>
            <w:sz w:val="20"/>
            <w:szCs w:val="20"/>
            <w:lang w:val="en-US" w:eastAsia="zh-CN" w:bidi="hi-IN"/>
          </w:rPr>
          <w:t>i→</w:t>
        </w:r>
      </w:ins>
      <w:ins w:id="155" w:author="Unknown Author" w:date="2020-11-18T20:46:09Z">
        <w:r>
          <w:rPr>
            <w:rFonts w:ascii="FreeSerif" w:hAnsi="FreeSerif"/>
          </w:rPr>
          <w:t xml:space="preserve"> pow</w:t>
        </w:r>
      </w:ins>
      <w:del w:id="156" w:author="Unknown Author" w:date="2020-11-18T20:46:08Z">
        <w:r>
          <w:rPr>
            <w:rFonts w:ascii="FreeSerif" w:hAnsi="FreeSerif"/>
          </w:rPr>
          <w:delText>C[k][1] ← A[i][1]</w:delText>
        </w:r>
      </w:del>
    </w:p>
    <w:p>
      <w:pPr>
        <w:pStyle w:val="PreformattedText"/>
        <w:bidi w:val="0"/>
        <w:jc w:val="left"/>
        <w:rPr>
          <w:rFonts w:ascii="FreeSerif" w:hAnsi="FreeSerif"/>
          <w:ins w:id="160" w:author="Unknown Author" w:date="2020-11-18T20:49:01Z"/>
        </w:rPr>
      </w:pPr>
      <w:r>
        <w:rPr>
          <w:rFonts w:ascii="FreeSerif" w:hAnsi="FreeSerif"/>
        </w:rPr>
        <w:tab/>
        <w:tab/>
        <w:tab/>
        <w:t xml:space="preserve">Step 3: </w:t>
      </w:r>
      <w:ins w:id="157" w:author="Unknown Author" w:date="2020-11-18T20:46:39Z">
        <w:r>
          <w:rPr>
            <w:rFonts w:eastAsia="Unifont" w:cs="FreeSans" w:ascii="FreeSerif" w:hAnsi="FreeSerif"/>
            <w:color w:val="auto"/>
            <w:kern w:val="0"/>
            <w:sz w:val="20"/>
            <w:szCs w:val="20"/>
            <w:lang w:val="en-US" w:eastAsia="zh-CN" w:bidi="hi-IN"/>
          </w:rPr>
          <w:t>i=i →</w:t>
        </w:r>
      </w:ins>
      <w:ins w:id="158" w:author="Unknown Author" w:date="2020-11-18T20:46:39Z">
        <w:r>
          <w:rPr>
            <w:rFonts w:ascii="FreeSerif" w:hAnsi="FreeSerif"/>
          </w:rPr>
          <w:t xml:space="preserve"> </w:t>
        </w:r>
      </w:ins>
      <w:ins w:id="159" w:author="Unknown Author" w:date="2020-11-18T20:49:01Z">
        <w:r>
          <w:rPr>
            <w:rFonts w:ascii="FreeSerif" w:hAnsi="FreeSerif"/>
          </w:rPr>
          <w:t>link</w:t>
        </w:r>
      </w:ins>
    </w:p>
    <w:p>
      <w:pPr>
        <w:pStyle w:val="PreformattedText"/>
        <w:widowControl w:val="false"/>
        <w:suppressAutoHyphens w:val="true"/>
        <w:bidi w:val="0"/>
        <w:spacing w:before="0" w:after="0"/>
        <w:jc w:val="left"/>
        <w:rPr>
          <w:rFonts w:ascii="FreeSerif" w:hAnsi="FreeSerif"/>
          <w:del w:id="162" w:author="Unknown Author" w:date="2020-11-18T20:46:38Z"/>
        </w:rPr>
      </w:pPr>
      <w:del w:id="161" w:author="Unknown Author" w:date="2020-11-18T20:46:38Z">
        <w:r>
          <w:rPr>
            <w:rFonts w:ascii="FreeSerif" w:hAnsi="FreeSerif"/>
          </w:rPr>
          <w:delText>i++</w:delText>
        </w:r>
      </w:del>
    </w:p>
    <w:p>
      <w:pPr>
        <w:pStyle w:val="PreformattedText"/>
        <w:widowControl w:val="false"/>
        <w:suppressAutoHyphens w:val="true"/>
        <w:bidi w:val="0"/>
        <w:spacing w:before="0" w:after="0"/>
        <w:jc w:val="left"/>
        <w:rPr>
          <w:rFonts w:ascii="FreeSerif" w:hAnsi="FreeSerif"/>
        </w:rPr>
      </w:pPr>
      <w:del w:id="163" w:author="Unknown Author" w:date="2020-11-18T20:46:37Z">
        <w:r>
          <w:rPr>
            <w:rFonts w:ascii="FreeSerif" w:hAnsi="FreeSerif"/>
          </w:rPr>
          <w:tab/>
          <w:tab/>
          <w:tab/>
          <w:delText>Step 4: k++</w:delText>
        </w:r>
      </w:del>
      <w:ins w:id="164" w:author="Unknown Author" w:date="2020-11-18T20:49:03Z">
        <w:r>
          <w:rPr>
            <w:rFonts w:ascii="FreeSerif" w:hAnsi="FreeSerif"/>
          </w:rPr>
          <w:t xml:space="preserve">   </w:t>
          <w:tab/>
          <w:tab/>
          <w:tab/>
        </w:r>
      </w:ins>
      <w:ins w:id="165" w:author="Unknown Author" w:date="2020-11-18T20:49:03Z">
        <w:r>
          <w:rPr>
            <w:rFonts w:ascii="FreeSerif" w:hAnsi="FreeSerif"/>
          </w:rPr>
          <w:t>Step 4: C.addNode(new)</w:t>
        </w:r>
      </w:ins>
    </w:p>
    <w:p>
      <w:pPr>
        <w:pStyle w:val="PreformattedText"/>
        <w:bidi w:val="0"/>
        <w:jc w:val="left"/>
        <w:rPr>
          <w:rFonts w:ascii="FreeSerif" w:hAnsi="FreeSerif"/>
        </w:rPr>
      </w:pPr>
      <w:r>
        <w:rPr>
          <w:rFonts w:ascii="FreeSerif" w:hAnsi="FreeSerif"/>
        </w:rPr>
        <w:tab/>
        <w:tab/>
        <w:t>Step 4: Endif</w:t>
      </w:r>
    </w:p>
    <w:p>
      <w:pPr>
        <w:pStyle w:val="PreformattedText"/>
        <w:bidi w:val="0"/>
        <w:jc w:val="left"/>
        <w:rPr>
          <w:rFonts w:ascii="FreeSerif" w:hAnsi="FreeSerif"/>
          <w:ins w:id="166" w:author="Unknown Author" w:date="2020-11-18T20:47:09Z"/>
        </w:rPr>
      </w:pPr>
      <w:r>
        <w:rPr>
          <w:rFonts w:ascii="FreeSerif" w:hAnsi="FreeSerif"/>
        </w:rPr>
        <w:tab/>
        <w:t>Step 6 : EndWhile</w:t>
      </w:r>
    </w:p>
    <w:p>
      <w:pPr>
        <w:pStyle w:val="PreformattedText"/>
        <w:bidi w:val="0"/>
        <w:jc w:val="left"/>
        <w:rPr>
          <w:rFonts w:ascii="FreeSerif" w:hAnsi="FreeSerif"/>
        </w:rPr>
      </w:pPr>
      <w:r>
        <w:rPr/>
      </w:r>
    </w:p>
    <w:p>
      <w:pPr>
        <w:pStyle w:val="PreformattedText"/>
        <w:bidi w:val="0"/>
        <w:jc w:val="left"/>
        <w:rPr>
          <w:rFonts w:ascii="FreeSerif" w:hAnsi="FreeSerif"/>
        </w:rPr>
      </w:pPr>
      <w:r>
        <w:rPr>
          <w:rFonts w:ascii="FreeSerif" w:hAnsi="FreeSerif"/>
        </w:rPr>
        <w:tab/>
        <w:t xml:space="preserve">Step 7 : while </w:t>
      </w:r>
      <w:del w:id="167" w:author="Unknown Author" w:date="2020-11-18T20:49:42Z">
        <w:r>
          <w:rPr>
            <w:rFonts w:ascii="FreeSerif" w:hAnsi="FreeSerif"/>
          </w:rPr>
          <w:delText>i</w:delText>
        </w:r>
      </w:del>
      <w:ins w:id="168" w:author="Unknown Author" w:date="2020-11-18T20:50:00Z">
        <w:r>
          <w:rPr>
            <w:rFonts w:ascii="FreeSerif" w:hAnsi="FreeSerif"/>
          </w:rPr>
          <w:t>i</w:t>
        </w:r>
      </w:ins>
      <w:ins w:id="169" w:author="Unknown Author" w:date="2020-11-18T20:49:40Z">
        <w:r>
          <w:rPr>
            <w:rFonts w:eastAsia="Unifont" w:cs="FreeSans" w:ascii="FreeSerif" w:hAnsi="FreeSerif"/>
            <w:color w:val="auto"/>
            <w:kern w:val="0"/>
            <w:sz w:val="20"/>
            <w:szCs w:val="20"/>
            <w:lang w:val="en-US" w:eastAsia="zh-CN" w:bidi="hi-IN"/>
          </w:rPr>
          <w:t>!</w:t>
        </w:r>
      </w:ins>
      <w:ins w:id="170" w:author="Unknown Author" w:date="2020-11-18T20:49:40Z">
        <w:r>
          <w:rPr>
            <w:rFonts w:eastAsia="Unifont" w:cs="FreeSans" w:ascii="FreeSerif" w:hAnsi="FreeSerif"/>
            <w:color w:val="auto"/>
            <w:kern w:val="0"/>
            <w:sz w:val="20"/>
            <w:szCs w:val="20"/>
            <w:lang w:val="en-US" w:eastAsia="zh-CN" w:bidi="hi-IN"/>
          </w:rPr>
          <w:t>=NULL</w:t>
        </w:r>
      </w:ins>
      <w:del w:id="171" w:author="Unknown Author" w:date="2020-11-18T20:49:39Z">
        <w:r>
          <w:rPr>
            <w:rFonts w:eastAsia="Unifont" w:cs="FreeSans" w:ascii="FreeSerif" w:hAnsi="FreeSerif"/>
            <w:color w:val="auto"/>
            <w:kern w:val="0"/>
            <w:sz w:val="20"/>
            <w:szCs w:val="20"/>
            <w:lang w:val="en-US" w:eastAsia="zh-CN" w:bidi="hi-IN"/>
          </w:rPr>
          <w:delText>&lt;a</w:delText>
        </w:r>
      </w:del>
    </w:p>
    <w:p>
      <w:pPr>
        <w:pStyle w:val="PreformattedText"/>
        <w:bidi w:val="0"/>
        <w:jc w:val="left"/>
        <w:rPr>
          <w:rFonts w:ascii="FreeSerif" w:hAnsi="FreeSerif"/>
          <w:ins w:id="177" w:author="Unknown Author" w:date="2020-11-18T20:49:27Z"/>
        </w:rPr>
      </w:pPr>
      <w:r>
        <w:rPr>
          <w:rFonts w:ascii="FreeSerif" w:hAnsi="FreeSerif"/>
        </w:rPr>
        <w:tab/>
        <w:tab/>
      </w:r>
      <w:ins w:id="172" w:author="Unknown Author" w:date="2020-11-18T20:49:27Z">
        <w:r>
          <w:rPr>
            <w:rFonts w:ascii="FreeSerif" w:hAnsi="FreeSerif"/>
            <w:sz w:val="20"/>
            <w:szCs w:val="20"/>
          </w:rPr>
          <w:t xml:space="preserve">Step 1:  </w:t>
        </w:r>
      </w:ins>
      <w:ins w:id="173" w:author="Unknown Author" w:date="2020-11-18T20:49:27Z">
        <w:r>
          <w:rPr>
            <w:rFonts w:eastAsia="Unifont" w:cs="FreeSans" w:ascii="FreeSerif" w:hAnsi="FreeSerif"/>
            <w:color w:val="auto"/>
            <w:kern w:val="0"/>
            <w:sz w:val="20"/>
            <w:szCs w:val="20"/>
            <w:lang w:val="en-US" w:eastAsia="zh-CN" w:bidi="hi-IN"/>
          </w:rPr>
          <w:t>new→coeff</w:t>
        </w:r>
      </w:ins>
      <w:ins w:id="174" w:author="Unknown Author" w:date="2020-11-18T20:49:27Z">
        <w:r>
          <w:rPr>
            <w:rFonts w:ascii="FreeSerif" w:hAnsi="FreeSerif"/>
            <w:sz w:val="20"/>
            <w:szCs w:val="20"/>
          </w:rPr>
          <w:t xml:space="preserve"> = i</w:t>
        </w:r>
      </w:ins>
      <w:ins w:id="175" w:author="Unknown Author" w:date="2020-11-18T20:49:27Z">
        <w:r>
          <w:rPr>
            <w:rFonts w:eastAsia="Unifont" w:cs="FreeSans" w:ascii="FreeSerif" w:hAnsi="FreeSerif"/>
            <w:color w:val="auto"/>
            <w:kern w:val="0"/>
            <w:sz w:val="20"/>
            <w:szCs w:val="20"/>
            <w:lang w:val="en-US" w:eastAsia="zh-CN" w:bidi="hi-IN"/>
          </w:rPr>
          <w:t xml:space="preserve"> →</w:t>
        </w:r>
      </w:ins>
      <w:ins w:id="176" w:author="Unknown Author" w:date="2020-11-18T20:49:27Z">
        <w:r>
          <w:rPr>
            <w:rFonts w:ascii="FreeSerif" w:hAnsi="FreeSerif"/>
            <w:sz w:val="20"/>
            <w:szCs w:val="20"/>
          </w:rPr>
          <w:t xml:space="preserve"> coeff</w:t>
        </w:r>
      </w:ins>
    </w:p>
    <w:p>
      <w:pPr>
        <w:pStyle w:val="PreformattedText"/>
        <w:bidi w:val="0"/>
        <w:jc w:val="left"/>
        <w:rPr>
          <w:rFonts w:ascii="FreeSerif" w:hAnsi="FreeSerif"/>
          <w:ins w:id="183" w:author="Unknown Author" w:date="2020-11-18T20:49:27Z"/>
        </w:rPr>
      </w:pPr>
      <w:ins w:id="178" w:author="Unknown Author" w:date="2020-11-18T20:49:27Z">
        <w:r>
          <w:rPr>
            <w:rFonts w:ascii="FreeSerif" w:hAnsi="FreeSerif"/>
          </w:rPr>
          <w:tab/>
          <w:tab/>
          <w:t xml:space="preserve">Step 2:  </w:t>
        </w:r>
      </w:ins>
      <w:ins w:id="179" w:author="Unknown Author" w:date="2020-11-18T20:49:27Z">
        <w:r>
          <w:rPr>
            <w:rFonts w:eastAsia="Unifont" w:cs="FreeSans" w:ascii="FreeSerif" w:hAnsi="FreeSerif"/>
            <w:color w:val="auto"/>
            <w:kern w:val="0"/>
            <w:sz w:val="20"/>
            <w:szCs w:val="20"/>
            <w:lang w:val="en-US" w:eastAsia="zh-CN" w:bidi="hi-IN"/>
          </w:rPr>
          <w:t>new→pow</w:t>
        </w:r>
      </w:ins>
      <w:ins w:id="180" w:author="Unknown Author" w:date="2020-11-18T20:49:27Z">
        <w:r>
          <w:rPr>
            <w:rFonts w:ascii="FreeSerif" w:hAnsi="FreeSerif"/>
          </w:rPr>
          <w:t xml:space="preserve"> = i</w:t>
        </w:r>
      </w:ins>
      <w:ins w:id="181" w:author="Unknown Author" w:date="2020-11-18T20:49:27Z">
        <w:r>
          <w:rPr>
            <w:rFonts w:eastAsia="Unifont" w:cs="FreeSans" w:ascii="FreeSerif" w:hAnsi="FreeSerif"/>
            <w:color w:val="auto"/>
            <w:kern w:val="0"/>
            <w:sz w:val="20"/>
            <w:szCs w:val="20"/>
            <w:lang w:val="en-US" w:eastAsia="zh-CN" w:bidi="hi-IN"/>
          </w:rPr>
          <w:t xml:space="preserve"> →</w:t>
        </w:r>
      </w:ins>
      <w:ins w:id="182" w:author="Unknown Author" w:date="2020-11-18T20:49:27Z">
        <w:r>
          <w:rPr>
            <w:rFonts w:ascii="FreeSerif" w:hAnsi="FreeSerif"/>
          </w:rPr>
          <w:t xml:space="preserve"> pow</w:t>
        </w:r>
      </w:ins>
    </w:p>
    <w:p>
      <w:pPr>
        <w:pStyle w:val="PreformattedText"/>
        <w:bidi w:val="0"/>
        <w:jc w:val="left"/>
        <w:rPr>
          <w:rFonts w:ascii="FreeSerif" w:hAnsi="FreeSerif"/>
          <w:ins w:id="190" w:author="Unknown Author" w:date="2020-11-18T20:49:27Z"/>
        </w:rPr>
      </w:pPr>
      <w:ins w:id="184" w:author="Unknown Author" w:date="2020-11-18T20:49:27Z">
        <w:r>
          <w:rPr>
            <w:rFonts w:ascii="FreeSerif" w:hAnsi="FreeSerif"/>
          </w:rPr>
          <w:tab/>
          <w:tab/>
        </w:r>
      </w:ins>
      <w:ins w:id="185" w:author="Unknown Author" w:date="2020-11-18T20:49:27Z">
        <w:r>
          <w:rPr>
            <w:rFonts w:ascii="FreeSerif" w:hAnsi="FreeSerif"/>
          </w:rPr>
          <w:t>S</w:t>
        </w:r>
      </w:ins>
      <w:ins w:id="186" w:author="Unknown Author" w:date="2020-11-18T20:49:27Z">
        <w:r>
          <w:rPr>
            <w:rFonts w:ascii="FreeSerif" w:hAnsi="FreeSerif"/>
          </w:rPr>
          <w:t xml:space="preserve">tep 3: </w:t>
        </w:r>
      </w:ins>
      <w:ins w:id="187" w:author="Unknown Author" w:date="2020-11-18T20:49:27Z">
        <w:r>
          <w:rPr>
            <w:rFonts w:ascii="FreeSerif" w:hAnsi="FreeSerif"/>
          </w:rPr>
          <w:t>i</w:t>
        </w:r>
      </w:ins>
      <w:ins w:id="188" w:author="Unknown Author" w:date="2020-11-18T20:49:27Z">
        <w:r>
          <w:rPr>
            <w:rFonts w:eastAsia="Unifont" w:cs="FreeSans" w:ascii="FreeSerif" w:hAnsi="FreeSerif"/>
            <w:color w:val="auto"/>
            <w:kern w:val="0"/>
            <w:sz w:val="20"/>
            <w:szCs w:val="20"/>
            <w:lang w:val="en-US" w:eastAsia="zh-CN" w:bidi="hi-IN"/>
          </w:rPr>
          <w:t xml:space="preserve"> = i →</w:t>
        </w:r>
      </w:ins>
      <w:ins w:id="189" w:author="Unknown Author" w:date="2020-11-18T20:49:27Z">
        <w:r>
          <w:rPr>
            <w:rFonts w:ascii="FreeSerif" w:hAnsi="FreeSerif"/>
          </w:rPr>
          <w:t xml:space="preserve"> link</w:t>
        </w:r>
      </w:ins>
    </w:p>
    <w:p>
      <w:pPr>
        <w:pStyle w:val="PreformattedText"/>
        <w:bidi w:val="0"/>
        <w:jc w:val="left"/>
        <w:rPr>
          <w:rFonts w:ascii="FreeSerif" w:hAnsi="FreeSerif"/>
          <w:del w:id="195" w:author="Unknown Author" w:date="2020-11-18T20:49:27Z"/>
        </w:rPr>
      </w:pPr>
      <w:ins w:id="191" w:author="Unknown Author" w:date="2020-11-18T20:49:27Z">
        <w:r>
          <w:rPr>
            <w:rFonts w:ascii="FreeSerif" w:hAnsi="FreeSerif"/>
            <w:sz w:val="20"/>
            <w:szCs w:val="20"/>
          </w:rPr>
          <w:t xml:space="preserve">   </w:t>
        </w:r>
      </w:ins>
      <w:ins w:id="192" w:author="Unknown Author" w:date="2020-11-18T20:49:27Z">
        <w:r>
          <w:rPr>
            <w:rFonts w:ascii="FreeSerif" w:hAnsi="FreeSerif"/>
            <w:sz w:val="20"/>
            <w:szCs w:val="20"/>
          </w:rPr>
          <w:tab/>
          <w:tab/>
        </w:r>
      </w:ins>
      <w:ins w:id="193" w:author="Unknown Author" w:date="2020-11-18T20:49:27Z">
        <w:r>
          <w:rPr>
            <w:rFonts w:ascii="FreeSerif" w:hAnsi="FreeSerif"/>
            <w:sz w:val="20"/>
            <w:szCs w:val="20"/>
          </w:rPr>
          <w:t>Step 4: C.addNode(new)</w:t>
        </w:r>
      </w:ins>
      <w:del w:id="194" w:author="Unknown Author" w:date="2020-11-18T20:49:27Z">
        <w:r>
          <w:rPr>
            <w:rFonts w:ascii="FreeSerif" w:hAnsi="FreeSerif"/>
            <w:sz w:val="20"/>
            <w:szCs w:val="20"/>
          </w:rPr>
          <w:delText xml:space="preserve">Step 1: C[k][0] ← A[i][0] </w:delText>
        </w:r>
      </w:del>
    </w:p>
    <w:p>
      <w:pPr>
        <w:pStyle w:val="PreformattedText"/>
        <w:widowControl w:val="false"/>
        <w:suppressAutoHyphens w:val="true"/>
        <w:bidi w:val="0"/>
        <w:spacing w:before="0" w:after="0"/>
        <w:jc w:val="left"/>
        <w:rPr>
          <w:rFonts w:ascii="FreeSerif" w:hAnsi="FreeSerif"/>
          <w:del w:id="197" w:author="Unknown Author" w:date="2020-11-18T20:49:27Z"/>
        </w:rPr>
      </w:pPr>
      <w:del w:id="196" w:author="Unknown Author" w:date="2020-11-18T20:49:27Z">
        <w:r>
          <w:rPr>
            <w:rFonts w:ascii="FreeSerif" w:hAnsi="FreeSerif"/>
          </w:rPr>
          <w:tab/>
          <w:tab/>
          <w:delText>Step 2: C[k][1] ← A[i][1]</w:delText>
        </w:r>
      </w:del>
    </w:p>
    <w:p>
      <w:pPr>
        <w:pStyle w:val="PreformattedText"/>
        <w:widowControl w:val="false"/>
        <w:suppressAutoHyphens w:val="true"/>
        <w:bidi w:val="0"/>
        <w:spacing w:before="0" w:after="0"/>
        <w:jc w:val="left"/>
        <w:rPr>
          <w:rFonts w:ascii="FreeSerif" w:hAnsi="FreeSerif"/>
          <w:del w:id="199" w:author="Unknown Author" w:date="2020-11-18T20:49:27Z"/>
        </w:rPr>
      </w:pPr>
      <w:del w:id="198" w:author="Unknown Author" w:date="2020-11-18T20:49:27Z">
        <w:r>
          <w:rPr>
            <w:rFonts w:ascii="FreeSerif" w:hAnsi="FreeSerif"/>
          </w:rPr>
          <w:tab/>
          <w:tab/>
          <w:delText>Step 3: i++</w:delText>
        </w:r>
      </w:del>
    </w:p>
    <w:p>
      <w:pPr>
        <w:pStyle w:val="PreformattedText"/>
        <w:widowControl w:val="false"/>
        <w:suppressAutoHyphens w:val="true"/>
        <w:bidi w:val="0"/>
        <w:spacing w:before="0" w:after="0"/>
        <w:jc w:val="left"/>
        <w:rPr>
          <w:rFonts w:ascii="FreeSerif" w:hAnsi="FreeSerif"/>
        </w:rPr>
      </w:pPr>
      <w:del w:id="200" w:author="Unknown Author" w:date="2020-11-18T20:49:27Z">
        <w:r>
          <w:rPr>
            <w:rFonts w:ascii="FreeSerif" w:hAnsi="FreeSerif"/>
          </w:rPr>
          <w:tab/>
          <w:tab/>
          <w:delText>Step 4: k++</w:delText>
        </w:r>
      </w:del>
    </w:p>
    <w:p>
      <w:pPr>
        <w:pStyle w:val="PreformattedText"/>
        <w:bidi w:val="0"/>
        <w:jc w:val="left"/>
        <w:rPr>
          <w:rFonts w:ascii="FreeSerif" w:hAnsi="FreeSerif"/>
        </w:rPr>
      </w:pPr>
      <w:r>
        <w:rPr>
          <w:rFonts w:ascii="FreeSerif" w:hAnsi="FreeSerif"/>
        </w:rPr>
        <w:tab/>
        <w:t>Step 8: EndWhile</w:t>
      </w:r>
    </w:p>
    <w:p>
      <w:pPr>
        <w:pStyle w:val="PreformattedText"/>
        <w:bidi w:val="0"/>
        <w:jc w:val="left"/>
        <w:rPr>
          <w:rFonts w:ascii="FreeSerif" w:hAnsi="FreeSerif"/>
        </w:rPr>
      </w:pPr>
      <w:r>
        <w:rPr>
          <w:rFonts w:ascii="FreeSerif" w:hAnsi="FreeSerif"/>
        </w:rPr>
        <w:tab/>
        <w:t>Step 9: while j</w:t>
      </w:r>
      <w:ins w:id="201" w:author="Unknown Author" w:date="2020-11-18T20:49:53Z">
        <w:r>
          <w:rPr>
            <w:rFonts w:ascii="FreeSerif" w:hAnsi="FreeSerif"/>
          </w:rPr>
          <w:t>!</w:t>
        </w:r>
      </w:ins>
      <w:ins w:id="202" w:author="Unknown Author" w:date="2020-11-18T20:49:53Z">
        <w:r>
          <w:rPr>
            <w:rFonts w:ascii="FreeSerif" w:hAnsi="FreeSerif"/>
          </w:rPr>
          <w:t>=NULL</w:t>
        </w:r>
      </w:ins>
      <w:del w:id="203" w:author="Unknown Author" w:date="2020-11-18T20:49:52Z">
        <w:r>
          <w:rPr>
            <w:rFonts w:ascii="FreeSerif" w:hAnsi="FreeSerif"/>
          </w:rPr>
          <w:delText>&lt;b</w:delText>
        </w:r>
      </w:del>
    </w:p>
    <w:p>
      <w:pPr>
        <w:pStyle w:val="PreformattedText"/>
        <w:bidi w:val="0"/>
        <w:jc w:val="left"/>
        <w:rPr>
          <w:rFonts w:ascii="FreeSerif" w:hAnsi="FreeSerif"/>
          <w:ins w:id="205" w:author="Unknown Author" w:date="2020-11-18T20:47:23Z"/>
        </w:rPr>
      </w:pPr>
      <w:r>
        <w:rPr>
          <w:rFonts w:ascii="FreeSerif" w:hAnsi="FreeSerif"/>
        </w:rPr>
        <w:tab/>
        <w:tab/>
      </w:r>
      <w:ins w:id="204" w:author="Unknown Author" w:date="2020-11-18T20:47:23Z">
        <w:r>
          <w:rPr>
            <w:rFonts w:ascii="FreeSerif" w:hAnsi="FreeSerif"/>
          </w:rPr>
          <w:t>Step 1: new = GetNode(Node)</w:t>
        </w:r>
      </w:ins>
    </w:p>
    <w:p>
      <w:pPr>
        <w:pStyle w:val="PreformattedText"/>
        <w:bidi w:val="0"/>
        <w:jc w:val="left"/>
        <w:rPr>
          <w:rFonts w:ascii="FreeSerif" w:hAnsi="FreeSerif"/>
          <w:ins w:id="216" w:author="Unknown Author" w:date="2020-11-18T20:47:23Z"/>
        </w:rPr>
      </w:pPr>
      <w:ins w:id="206" w:author="Unknown Author" w:date="2020-11-18T20:47:23Z">
        <w:r>
          <w:rPr>
            <w:rFonts w:ascii="FreeSerif" w:hAnsi="FreeSerif"/>
          </w:rPr>
          <w:tab/>
          <w:tab/>
          <w:t xml:space="preserve">Step </w:t>
        </w:r>
      </w:ins>
      <w:ins w:id="207" w:author="Unknown Author" w:date="2020-11-18T20:47:23Z">
        <w:r>
          <w:rPr>
            <w:rFonts w:ascii="FreeSerif" w:hAnsi="FreeSerif"/>
          </w:rPr>
          <w:t>2</w:t>
        </w:r>
      </w:ins>
      <w:ins w:id="208" w:author="Unknown Author" w:date="2020-11-18T20:47:23Z">
        <w:r>
          <w:rPr>
            <w:rFonts w:ascii="FreeSerif" w:hAnsi="FreeSerif"/>
          </w:rPr>
          <w:t xml:space="preserve">: </w:t>
        </w:r>
      </w:ins>
      <w:ins w:id="209" w:author="Unknown Author" w:date="2020-11-18T20:47:23Z">
        <w:r>
          <w:rPr>
            <w:rFonts w:eastAsia="Unifont" w:cs="FreeSans" w:ascii="FreeSerif" w:hAnsi="FreeSerif"/>
            <w:color w:val="auto"/>
            <w:kern w:val="0"/>
            <w:sz w:val="20"/>
            <w:szCs w:val="20"/>
            <w:lang w:val="en-US" w:eastAsia="zh-CN" w:bidi="hi-IN"/>
          </w:rPr>
          <w:t>n</w:t>
        </w:r>
      </w:ins>
      <w:ins w:id="210" w:author="Unknown Author" w:date="2020-11-18T20:47:23Z">
        <w:r>
          <w:rPr>
            <w:rFonts w:ascii="FreeSerif" w:hAnsi="FreeSerif"/>
          </w:rPr>
          <w:t xml:space="preserve">ew </w:t>
        </w:r>
      </w:ins>
      <w:ins w:id="211" w:author="Unknown Author" w:date="2020-11-18T20:47:23Z">
        <w:r>
          <w:rPr>
            <w:rFonts w:eastAsia="Unifont" w:cs="FreeSans" w:ascii="FreeSerif" w:hAnsi="FreeSerif"/>
            <w:color w:val="auto"/>
            <w:kern w:val="0"/>
            <w:sz w:val="20"/>
            <w:szCs w:val="20"/>
            <w:lang w:val="en-US" w:eastAsia="zh-CN" w:bidi="hi-IN"/>
          </w:rPr>
          <w:t>→</w:t>
        </w:r>
      </w:ins>
      <w:ins w:id="212" w:author="Unknown Author" w:date="2020-11-18T20:47:23Z">
        <w:r>
          <w:rPr>
            <w:rFonts w:ascii="FreeSerif" w:hAnsi="FreeSerif"/>
          </w:rPr>
          <w:t xml:space="preserve"> pow = </w:t>
        </w:r>
      </w:ins>
      <w:ins w:id="213" w:author="Unknown Author" w:date="2020-11-18T20:47:23Z">
        <w:r>
          <w:rPr>
            <w:rFonts w:eastAsia="Unifont" w:cs="FreeSans" w:ascii="FreeSerif" w:hAnsi="FreeSerif"/>
            <w:color w:val="auto"/>
            <w:kern w:val="0"/>
            <w:sz w:val="20"/>
            <w:szCs w:val="20"/>
            <w:lang w:val="en-US" w:eastAsia="zh-CN" w:bidi="hi-IN"/>
          </w:rPr>
          <w:t>j→pow</w:t>
        </w:r>
      </w:ins>
      <w:ins w:id="214" w:author="Unknown Author" w:date="2020-11-18T20:47:23Z">
        <w:r>
          <w:rPr>
            <w:rFonts w:ascii="FreeSerif" w:hAnsi="FreeSerif"/>
          </w:rPr>
          <w:t xml:space="preserve"> </w:t>
        </w:r>
      </w:ins>
      <w:ins w:id="215" w:author="Unknown Author" w:date="2020-11-18T20:47:23Z">
        <w:r>
          <w:rPr>
            <w:rFonts w:ascii="FreeSerif" w:hAnsi="FreeSerif"/>
          </w:rPr>
          <w:t xml:space="preserve"> </w:t>
        </w:r>
      </w:ins>
    </w:p>
    <w:p>
      <w:pPr>
        <w:pStyle w:val="PreformattedText"/>
        <w:bidi w:val="0"/>
        <w:jc w:val="left"/>
        <w:rPr>
          <w:rFonts w:ascii="FreeSerif" w:hAnsi="FreeSerif"/>
          <w:ins w:id="226" w:author="Unknown Author" w:date="2020-11-18T20:47:23Z"/>
        </w:rPr>
      </w:pPr>
      <w:ins w:id="217" w:author="Unknown Author" w:date="2020-11-18T20:47:23Z">
        <w:r>
          <w:rPr>
            <w:rFonts w:ascii="FreeSerif" w:hAnsi="FreeSerif"/>
          </w:rPr>
          <w:tab/>
          <w:tab/>
          <w:t xml:space="preserve">Step </w:t>
        </w:r>
      </w:ins>
      <w:ins w:id="218" w:author="Unknown Author" w:date="2020-11-18T20:47:23Z">
        <w:r>
          <w:rPr>
            <w:rFonts w:ascii="FreeSerif" w:hAnsi="FreeSerif"/>
          </w:rPr>
          <w:t>3</w:t>
        </w:r>
      </w:ins>
      <w:ins w:id="219" w:author="Unknown Author" w:date="2020-11-18T20:47:23Z">
        <w:r>
          <w:rPr>
            <w:rFonts w:ascii="FreeSerif" w:hAnsi="FreeSerif"/>
          </w:rPr>
          <w:t xml:space="preserve">: </w:t>
        </w:r>
      </w:ins>
      <w:ins w:id="220" w:author="Unknown Author" w:date="2020-11-18T20:47:23Z">
        <w:r>
          <w:rPr>
            <w:rFonts w:eastAsia="Unifont" w:cs="FreeSans" w:ascii="FreeSerif" w:hAnsi="FreeSerif"/>
            <w:color w:val="auto"/>
            <w:kern w:val="0"/>
            <w:sz w:val="20"/>
            <w:szCs w:val="20"/>
            <w:lang w:val="en-US" w:eastAsia="zh-CN" w:bidi="hi-IN"/>
          </w:rPr>
          <w:t>new→</w:t>
        </w:r>
      </w:ins>
      <w:ins w:id="221" w:author="Unknown Author" w:date="2020-11-18T20:47:23Z">
        <w:r>
          <w:rPr>
            <w:rFonts w:ascii="FreeSerif" w:hAnsi="FreeSerif"/>
          </w:rPr>
          <w:t xml:space="preserve"> </w:t>
        </w:r>
      </w:ins>
      <w:ins w:id="222" w:author="Unknown Author" w:date="2020-11-18T20:47:23Z">
        <w:r>
          <w:rPr>
            <w:rFonts w:eastAsia="Unifont" w:cs="FreeSans" w:ascii="FreeSerif" w:hAnsi="FreeSerif"/>
            <w:color w:val="auto"/>
            <w:kern w:val="0"/>
            <w:sz w:val="20"/>
            <w:szCs w:val="20"/>
            <w:lang w:val="en-US" w:eastAsia="zh-CN" w:bidi="hi-IN"/>
          </w:rPr>
          <w:t>coeff=j→</w:t>
        </w:r>
      </w:ins>
      <w:ins w:id="223" w:author="Unknown Author" w:date="2020-11-18T20:47:23Z">
        <w:r>
          <w:rPr>
            <w:rFonts w:ascii="FreeSerif" w:hAnsi="FreeSerif"/>
          </w:rPr>
          <w:t xml:space="preserve"> </w:t>
        </w:r>
      </w:ins>
      <w:ins w:id="224" w:author="Unknown Author" w:date="2020-11-18T20:47:23Z">
        <w:r>
          <w:rPr>
            <w:rFonts w:ascii="FreeSerif" w:hAnsi="FreeSerif"/>
          </w:rPr>
          <w:t>coeff</w:t>
        </w:r>
      </w:ins>
      <w:ins w:id="225" w:author="Unknown Author" w:date="2020-11-18T20:47:23Z">
        <w:r>
          <w:rPr>
            <w:rFonts w:ascii="FreeSerif" w:hAnsi="FreeSerif"/>
          </w:rPr>
          <w:t xml:space="preserve"> </w:t>
        </w:r>
      </w:ins>
    </w:p>
    <w:p>
      <w:pPr>
        <w:pStyle w:val="PreformattedText"/>
        <w:bidi w:val="0"/>
        <w:jc w:val="left"/>
        <w:rPr>
          <w:rFonts w:ascii="FreeSerif" w:hAnsi="FreeSerif"/>
          <w:ins w:id="231" w:author="Unknown Author" w:date="2020-11-18T20:47:23Z"/>
        </w:rPr>
      </w:pPr>
      <w:ins w:id="227" w:author="Unknown Author" w:date="2020-11-18T20:47:23Z">
        <w:r>
          <w:rPr>
            <w:rFonts w:ascii="FreeSerif" w:hAnsi="FreeSerif"/>
          </w:rPr>
          <w:tab/>
          <w:tab/>
          <w:t xml:space="preserve">Step </w:t>
        </w:r>
      </w:ins>
      <w:ins w:id="228" w:author="Unknown Author" w:date="2020-11-18T20:47:23Z">
        <w:r>
          <w:rPr>
            <w:rFonts w:ascii="FreeSerif" w:hAnsi="FreeSerif"/>
          </w:rPr>
          <w:t>4</w:t>
        </w:r>
      </w:ins>
      <w:ins w:id="229" w:author="Unknown Author" w:date="2020-11-18T20:47:23Z">
        <w:r>
          <w:rPr>
            <w:rFonts w:ascii="FreeSerif" w:hAnsi="FreeSerif"/>
          </w:rPr>
          <w:t xml:space="preserve">: </w:t>
        </w:r>
      </w:ins>
      <w:ins w:id="230" w:author="Unknown Author" w:date="2020-11-18T20:47:23Z">
        <w:r>
          <w:rPr>
            <w:rFonts w:ascii="FreeSerif" w:hAnsi="FreeSerif"/>
          </w:rPr>
          <w:t>C.addNode(new)</w:t>
        </w:r>
      </w:ins>
    </w:p>
    <w:p>
      <w:pPr>
        <w:pStyle w:val="PreformattedText"/>
        <w:bidi w:val="0"/>
        <w:jc w:val="left"/>
        <w:rPr>
          <w:rFonts w:ascii="FreeSerif" w:hAnsi="FreeSerif"/>
          <w:del w:id="237" w:author="Unknown Author" w:date="2020-11-18T20:47:23Z"/>
        </w:rPr>
      </w:pPr>
      <w:ins w:id="232" w:author="Unknown Author" w:date="2020-11-18T20:47:23Z">
        <w:r>
          <w:rPr>
            <w:rFonts w:ascii="FreeSerif" w:hAnsi="FreeSerif"/>
          </w:rPr>
          <w:tab/>
          <w:tab/>
        </w:r>
      </w:ins>
      <w:ins w:id="233" w:author="Unknown Author" w:date="2020-11-18T20:47:23Z">
        <w:r>
          <w:rPr>
            <w:rFonts w:ascii="FreeSerif" w:hAnsi="FreeSerif"/>
          </w:rPr>
          <w:t xml:space="preserve">Step 5: </w:t>
        </w:r>
      </w:ins>
      <w:ins w:id="234" w:author="Unknown Author" w:date="2020-11-18T20:47:23Z">
        <w:r>
          <w:rPr>
            <w:rFonts w:eastAsia="Unifont" w:cs="FreeSans" w:ascii="FreeSerif" w:hAnsi="FreeSerif"/>
            <w:color w:val="auto"/>
            <w:kern w:val="0"/>
            <w:sz w:val="20"/>
            <w:szCs w:val="20"/>
            <w:lang w:val="en-US" w:eastAsia="zh-CN" w:bidi="hi-IN"/>
          </w:rPr>
          <w:t>j=j→</w:t>
        </w:r>
      </w:ins>
      <w:ins w:id="235" w:author="Unknown Author" w:date="2020-11-18T20:47:23Z">
        <w:r>
          <w:rPr>
            <w:rFonts w:ascii="FreeSerif" w:hAnsi="FreeSerif"/>
          </w:rPr>
          <w:t xml:space="preserve"> link</w:t>
        </w:r>
      </w:ins>
      <w:del w:id="236" w:author="Unknown Author" w:date="2020-11-18T20:47:23Z">
        <w:r>
          <w:rPr>
            <w:rFonts w:ascii="FreeSerif" w:hAnsi="FreeSerif"/>
          </w:rPr>
          <w:delText xml:space="preserve">Step 1: C[k][0] ← B[j][0] </w:delText>
        </w:r>
      </w:del>
    </w:p>
    <w:p>
      <w:pPr>
        <w:pStyle w:val="PreformattedText"/>
        <w:widowControl w:val="false"/>
        <w:suppressAutoHyphens w:val="true"/>
        <w:bidi w:val="0"/>
        <w:spacing w:before="0" w:after="0"/>
        <w:jc w:val="left"/>
        <w:rPr>
          <w:rFonts w:ascii="FreeSerif" w:hAnsi="FreeSerif"/>
          <w:del w:id="239" w:author="Unknown Author" w:date="2020-11-18T20:47:23Z"/>
        </w:rPr>
      </w:pPr>
      <w:del w:id="238" w:author="Unknown Author" w:date="2020-11-18T20:47:23Z">
        <w:r>
          <w:rPr>
            <w:rFonts w:ascii="FreeSerif" w:hAnsi="FreeSerif"/>
          </w:rPr>
          <w:tab/>
          <w:tab/>
          <w:delText xml:space="preserve">Step 2: C[k][1] ← B[j][1] </w:delText>
        </w:r>
      </w:del>
    </w:p>
    <w:p>
      <w:pPr>
        <w:pStyle w:val="PreformattedText"/>
        <w:widowControl w:val="false"/>
        <w:suppressAutoHyphens w:val="true"/>
        <w:bidi w:val="0"/>
        <w:spacing w:before="0" w:after="0"/>
        <w:jc w:val="left"/>
        <w:rPr>
          <w:rFonts w:ascii="FreeSerif" w:hAnsi="FreeSerif"/>
          <w:del w:id="241" w:author="Unknown Author" w:date="2020-11-18T20:47:23Z"/>
        </w:rPr>
      </w:pPr>
      <w:del w:id="240" w:author="Unknown Author" w:date="2020-11-18T20:47:23Z">
        <w:r>
          <w:rPr>
            <w:rFonts w:ascii="FreeSerif" w:hAnsi="FreeSerif"/>
          </w:rPr>
          <w:tab/>
          <w:tab/>
          <w:delText>Step 3: j++</w:delText>
        </w:r>
      </w:del>
    </w:p>
    <w:p>
      <w:pPr>
        <w:pStyle w:val="PreformattedText"/>
        <w:widowControl w:val="false"/>
        <w:suppressAutoHyphens w:val="true"/>
        <w:bidi w:val="0"/>
        <w:spacing w:before="0" w:after="0"/>
        <w:jc w:val="left"/>
        <w:rPr>
          <w:rFonts w:ascii="FreeSerif" w:hAnsi="FreeSerif"/>
        </w:rPr>
      </w:pPr>
      <w:del w:id="242" w:author="Unknown Author" w:date="2020-11-18T20:47:23Z">
        <w:r>
          <w:rPr>
            <w:rFonts w:ascii="FreeSerif" w:hAnsi="FreeSerif"/>
          </w:rPr>
          <w:tab/>
          <w:tab/>
          <w:delText>Step 6: k++</w:delText>
        </w:r>
      </w:del>
    </w:p>
    <w:p>
      <w:pPr>
        <w:pStyle w:val="PreformattedText"/>
        <w:bidi w:val="0"/>
        <w:jc w:val="left"/>
        <w:rPr>
          <w:rFonts w:ascii="FreeSerif" w:hAnsi="FreeSerif"/>
          <w:ins w:id="243" w:author="Unknown Author" w:date="2020-11-18T20:54:45Z"/>
        </w:rPr>
      </w:pPr>
      <w:r>
        <w:rPr>
          <w:rFonts w:ascii="FreeSerif" w:hAnsi="FreeSerif"/>
        </w:rPr>
        <w:tab/>
        <w:t>Step 10 : EndWhile</w:t>
      </w:r>
    </w:p>
    <w:p>
      <w:pPr>
        <w:pStyle w:val="PreformattedText"/>
        <w:bidi w:val="0"/>
        <w:jc w:val="left"/>
        <w:rPr>
          <w:rFonts w:ascii="FreeSerif" w:hAnsi="FreeSerif"/>
        </w:rPr>
      </w:pPr>
      <w:ins w:id="244" w:author="Unknown Author" w:date="2020-11-18T20:54:45Z">
        <w:r>
          <w:rPr>
            <w:rFonts w:ascii="FreeSerif" w:hAnsi="FreeSerif"/>
          </w:rPr>
          <w:tab/>
        </w:r>
      </w:ins>
      <w:ins w:id="245" w:author="Unknown Author" w:date="2020-11-18T20:54:45Z">
        <w:r>
          <w:rPr>
            <w:rFonts w:ascii="FreeSerif" w:hAnsi="FreeSerif"/>
          </w:rPr>
          <w:t>Step 11 : return c</w:t>
        </w:r>
      </w:ins>
    </w:p>
    <w:p>
      <w:pPr>
        <w:pStyle w:val="PreformattedText"/>
        <w:bidi w:val="0"/>
        <w:jc w:val="left"/>
        <w:rPr>
          <w:rFonts w:ascii="FreeSerif" w:hAnsi="FreeSerif"/>
        </w:rPr>
      </w:pPr>
      <w:r>
        <w:rPr>
          <w:rFonts w:ascii="FreeSerif" w:hAnsi="FreeSerif"/>
        </w:rPr>
        <w:tab/>
        <w:t xml:space="preserve">Step </w:t>
      </w:r>
      <w:del w:id="246" w:author="Unknown Author" w:date="2020-11-18T20:55:02Z">
        <w:r>
          <w:rPr>
            <w:rFonts w:ascii="FreeSerif" w:hAnsi="FreeSerif"/>
          </w:rPr>
          <w:delText>1</w:delText>
        </w:r>
      </w:del>
      <w:ins w:id="247" w:author="Unknown Author" w:date="2020-11-18T20:55:03Z">
        <w:r>
          <w:rPr>
            <w:rFonts w:ascii="FreeSerif" w:hAnsi="FreeSerif"/>
          </w:rPr>
          <w:t>12</w:t>
        </w:r>
      </w:ins>
      <w:del w:id="248" w:author="Unknown Author" w:date="2020-11-18T20:55:02Z">
        <w:r>
          <w:rPr>
            <w:rFonts w:ascii="FreeSerif" w:hAnsi="FreeSerif"/>
          </w:rPr>
          <w:delText>1</w:delText>
        </w:r>
      </w:del>
      <w:r>
        <w:rPr>
          <w:rFonts w:ascii="FreeSerif" w:hAnsi="FreeSerif"/>
        </w:rPr>
        <w:t xml:space="preserve"> : St</w:t>
      </w:r>
      <w:ins w:id="249" w:author="Unknown Author" w:date="2020-11-18T20:54:55Z">
        <w:r>
          <w:rPr>
            <w:rFonts w:ascii="FreeSerif" w:hAnsi="FreeSerif"/>
          </w:rPr>
          <w:t>op</w:t>
        </w:r>
      </w:ins>
      <w:del w:id="250" w:author="Unknown Author" w:date="2020-11-18T20:54:54Z">
        <w:r>
          <w:rPr>
            <w:rFonts w:ascii="FreeSerif" w:hAnsi="FreeSerif"/>
          </w:rPr>
          <w:delText>op</w:delText>
        </w:r>
      </w:del>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del w:id="252" w:author="Unknown Author" w:date="2020-11-18T20:50:10Z"/>
        </w:rPr>
      </w:pPr>
      <w:del w:id="251" w:author="Unknown Author" w:date="2020-11-18T20:50:10Z">
        <w:r>
          <w:rPr>
            <w:rFonts w:ascii="FreeSerif" w:hAnsi="FreeSerif"/>
            <w:b/>
            <w:bCs/>
          </w:rPr>
        </w:r>
      </w:del>
    </w:p>
    <w:p>
      <w:pPr>
        <w:pStyle w:val="PreformattedText"/>
        <w:bidi w:val="0"/>
        <w:jc w:val="left"/>
        <w:rPr>
          <w:rFonts w:ascii="FreeSerif" w:hAnsi="FreeSerif"/>
          <w:b/>
          <w:b/>
          <w:bCs/>
          <w:del w:id="254" w:author="Unknown Author" w:date="2020-11-18T20:50:10Z"/>
        </w:rPr>
      </w:pPr>
      <w:del w:id="253" w:author="Unknown Author" w:date="2020-11-18T20:50:10Z">
        <w:r>
          <w:rPr>
            <w:rFonts w:ascii="FreeSerif" w:hAnsi="FreeSerif"/>
            <w:b/>
            <w:bCs/>
          </w:rPr>
        </w:r>
      </w:del>
    </w:p>
    <w:p>
      <w:pPr>
        <w:pStyle w:val="PreformattedText"/>
        <w:bidi w:val="0"/>
        <w:jc w:val="left"/>
        <w:rPr>
          <w:rFonts w:ascii="FreeSerif" w:hAnsi="FreeSerif"/>
          <w:b/>
          <w:b/>
          <w:bCs/>
          <w:del w:id="256" w:author="Unknown Author" w:date="2020-11-18T20:50:10Z"/>
        </w:rPr>
      </w:pPr>
      <w:del w:id="255" w:author="Unknown Author" w:date="2020-11-18T20:50:10Z">
        <w:r>
          <w:rPr>
            <w:rFonts w:ascii="FreeSerif" w:hAnsi="FreeSerif"/>
            <w:b/>
            <w:bCs/>
          </w:rPr>
        </w:r>
      </w:del>
    </w:p>
    <w:p>
      <w:pPr>
        <w:pStyle w:val="PreformattedText"/>
        <w:bidi w:val="0"/>
        <w:jc w:val="left"/>
        <w:rPr>
          <w:rFonts w:ascii="FreeSerif" w:hAnsi="FreeSerif"/>
        </w:rPr>
      </w:pPr>
      <w:r>
        <w:rPr>
          <w:rFonts w:ascii="FreeSerif" w:hAnsi="FreeSerif"/>
          <w:b/>
          <w:bCs/>
        </w:rPr>
      </w:r>
    </w:p>
    <w:p>
      <w:pPr>
        <w:pStyle w:val="PreformattedText"/>
        <w:bidi w:val="0"/>
        <w:jc w:val="left"/>
        <w:rPr>
          <w:rFonts w:ascii="FreeSerif" w:hAnsi="FreeSerif"/>
          <w:b/>
          <w:b/>
          <w:bCs/>
        </w:rPr>
      </w:pPr>
      <w:r>
        <w:rPr>
          <w:rFonts w:ascii="FreeSerif" w:hAnsi="FreeSerif"/>
          <w:b/>
          <w:bCs/>
        </w:rPr>
        <w:t>D</w:t>
      </w:r>
      <w:del w:id="257" w:author="Unknown Author" w:date="2020-11-18T22:36:27Z">
        <w:r>
          <w:rPr>
            <w:rFonts w:ascii="FreeSerif" w:hAnsi="FreeSerif"/>
            <w:b/>
            <w:bCs/>
          </w:rPr>
          <w:delText>etails</w:delText>
        </w:r>
      </w:del>
      <w:ins w:id="258" w:author="Unknown Author" w:date="2020-11-18T22:36:27Z">
        <w:r>
          <w:rPr>
            <w:rFonts w:eastAsia="Unifont" w:cs="FreeSans" w:ascii="FreeSerif" w:hAnsi="FreeSerif"/>
            <w:b/>
            <w:bCs/>
            <w:color w:val="auto"/>
            <w:kern w:val="0"/>
            <w:sz w:val="20"/>
            <w:szCs w:val="20"/>
            <w:lang w:val="en-US" w:eastAsia="zh-CN" w:bidi="hi-IN"/>
          </w:rPr>
          <w:t>escription</w:t>
        </w:r>
      </w:ins>
      <w:r>
        <w:rPr>
          <w:rFonts w:ascii="FreeSerif" w:hAnsi="FreeSerif"/>
          <w:b/>
          <w:bCs/>
        </w:rPr>
        <w:t xml:space="preserve"> of the Algorithm:</w:t>
      </w:r>
    </w:p>
    <w:p>
      <w:pPr>
        <w:pStyle w:val="PreformattedText"/>
        <w:bidi w:val="0"/>
        <w:jc w:val="left"/>
        <w:rPr>
          <w:rFonts w:ascii="FreeSerif" w:hAnsi="FreeSerif"/>
          <w:ins w:id="267" w:author="Unknown Author" w:date="2020-11-18T20:56:03Z"/>
        </w:rPr>
      </w:pPr>
      <w:r>
        <w:rPr>
          <w:rFonts w:ascii="FreeSerif" w:hAnsi="FreeSerif"/>
        </w:rPr>
        <w:tab/>
      </w:r>
      <w:del w:id="259" w:author="Unknown Author" w:date="2020-11-18T20:50:53Z">
        <w:r>
          <w:rPr>
            <w:rFonts w:ascii="FreeSerif" w:hAnsi="FreeSerif"/>
          </w:rPr>
          <w:delText>The two polynomials are stored as two different 2-D arrays with the first column containing the powers of the polynomial (in descending order) and the second row containing the corresponding coefficients of the polynomial. Two pointers pointing to the two polynomials are created, if the powers pointed by the two polynomials are same then the coefficients are added and the result is pushed in the sum array, else the coefficient of the greater power is pushed into the sum array.</w:delText>
        </w:r>
      </w:del>
      <w:ins w:id="260" w:author="Unknown Author" w:date="2020-11-18T20:51:19Z">
        <w:r>
          <w:rPr>
            <w:rFonts w:ascii="FreeSerif" w:hAnsi="FreeSerif"/>
          </w:rPr>
          <w:t xml:space="preserve">In this algorithm the polynomials’ terms are the nodes of a linked list and there are </w:t>
        </w:r>
      </w:ins>
      <w:ins w:id="261" w:author="Unknown Author" w:date="2020-11-18T20:52:00Z">
        <w:r>
          <w:rPr>
            <w:rFonts w:ascii="FreeSerif" w:hAnsi="FreeSerif"/>
          </w:rPr>
          <w:t>2 pointers i</w:t>
        </w:r>
      </w:ins>
      <w:ins w:id="262" w:author="Unknown Author" w:date="2020-11-18T20:52:00Z">
        <w:r>
          <w:rPr>
            <w:rFonts w:eastAsia="Unifont" w:cs="FreeSans" w:ascii="FreeSerif" w:hAnsi="FreeSerif"/>
            <w:color w:val="auto"/>
            <w:kern w:val="0"/>
            <w:sz w:val="20"/>
            <w:szCs w:val="20"/>
            <w:lang w:val="en-US" w:eastAsia="zh-CN" w:bidi="hi-IN"/>
          </w:rPr>
          <w:t xml:space="preserve"> and j</w:t>
        </w:r>
      </w:ins>
      <w:ins w:id="263" w:author="Unknown Author" w:date="2020-11-18T20:53:13Z">
        <w:r>
          <w:rPr>
            <w:rFonts w:eastAsia="Unifont" w:cs="FreeSans" w:ascii="FreeSerif" w:hAnsi="FreeSerif"/>
            <w:color w:val="auto"/>
            <w:kern w:val="0"/>
            <w:sz w:val="20"/>
            <w:szCs w:val="20"/>
            <w:lang w:val="en-US" w:eastAsia="zh-CN" w:bidi="hi-IN"/>
          </w:rPr>
          <w:t xml:space="preserve">, which points to the nodes of A and B respectively. If the powers of a term in A and B are equal then the coefficeint are </w:t>
        </w:r>
      </w:ins>
      <w:ins w:id="264" w:author="Unknown Author" w:date="2020-11-18T20:54:00Z">
        <w:r>
          <w:rPr>
            <w:rFonts w:eastAsia="Unifont" w:cs="FreeSans" w:ascii="FreeSerif" w:hAnsi="FreeSerif"/>
            <w:color w:val="auto"/>
            <w:kern w:val="0"/>
            <w:sz w:val="20"/>
            <w:szCs w:val="20"/>
            <w:lang w:val="en-US" w:eastAsia="zh-CN" w:bidi="hi-IN"/>
          </w:rPr>
          <w:t>added and the sum is put into a new node (new). Which is then added to the end of the resultant polynomia</w:t>
        </w:r>
      </w:ins>
      <w:ins w:id="265" w:author="Unknown Author" w:date="2020-11-18T20:55:08Z">
        <w:r>
          <w:rPr>
            <w:rFonts w:eastAsia="Unifont" w:cs="FreeSans" w:ascii="FreeSerif" w:hAnsi="FreeSerif"/>
            <w:color w:val="auto"/>
            <w:kern w:val="0"/>
            <w:sz w:val="20"/>
            <w:szCs w:val="20"/>
            <w:lang w:val="en-US" w:eastAsia="zh-CN" w:bidi="hi-IN"/>
          </w:rPr>
          <w:t xml:space="preserve">l C. If the coefficientof the term in A is greater than the term in B then the term is added to the end of B. Likewise </w:t>
        </w:r>
      </w:ins>
      <w:ins w:id="266" w:author="Unknown Author" w:date="2020-11-18T20:56:03Z">
        <w:r>
          <w:rPr>
            <w:rFonts w:eastAsia="Unifont" w:cs="FreeSans" w:ascii="FreeSerif" w:hAnsi="FreeSerif"/>
            <w:color w:val="auto"/>
            <w:kern w:val="0"/>
            <w:sz w:val="20"/>
            <w:szCs w:val="20"/>
            <w:lang w:val="en-US" w:eastAsia="zh-CN" w:bidi="hi-IN"/>
          </w:rPr>
          <w:t>for B also.</w:t>
        </w:r>
      </w:ins>
    </w:p>
    <w:p>
      <w:pPr>
        <w:pStyle w:val="PreformattedText"/>
        <w:bidi w:val="0"/>
        <w:jc w:val="left"/>
        <w:rPr>
          <w:rFonts w:ascii="FreeSerif" w:hAnsi="FreeSerif"/>
          <w:ins w:id="269" w:author="Unknown Author" w:date="2020-11-18T20:56:03Z"/>
        </w:rPr>
      </w:pPr>
      <w:ins w:id="268" w:author="Unknown Author" w:date="2020-11-18T20:56:03Z">
        <w:r>
          <w:rPr/>
        </w:r>
      </w:ins>
    </w:p>
    <w:p>
      <w:pPr>
        <w:pStyle w:val="PreformattedText"/>
        <w:bidi w:val="0"/>
        <w:jc w:val="left"/>
        <w:rPr>
          <w:b/>
          <w:b/>
          <w:bCs/>
          <w:ins w:id="271" w:author="Unknown Author" w:date="2020-11-18T20:56:03Z"/>
          <w:u w:val="single"/>
        </w:rPr>
      </w:pPr>
      <w:ins w:id="270" w:author="Unknown Author" w:date="2020-11-18T20:56:03Z">
        <w:r>
          <w:rPr>
            <w:rFonts w:eastAsia="Unifont" w:cs="FreeSans" w:ascii="FreeSerif" w:hAnsi="FreeSerif"/>
            <w:b/>
            <w:bCs/>
            <w:color w:val="auto"/>
            <w:kern w:val="0"/>
            <w:sz w:val="20"/>
            <w:szCs w:val="20"/>
            <w:u w:val="single"/>
            <w:lang w:val="en-US" w:eastAsia="zh-CN" w:bidi="hi-IN"/>
          </w:rPr>
          <w:t>Algorithm for Multiplication(MUL_POLY):</w:t>
        </w:r>
      </w:ins>
    </w:p>
    <w:p>
      <w:pPr>
        <w:pStyle w:val="PreformattedText"/>
        <w:bidi w:val="0"/>
        <w:jc w:val="left"/>
        <w:rPr>
          <w:rFonts w:ascii="FreeSerif" w:hAnsi="FreeSerif"/>
          <w:ins w:id="275" w:author="Unknown Author" w:date="2020-11-18T20:56:03Z"/>
        </w:rPr>
      </w:pPr>
      <w:ins w:id="272" w:author="Unknown Author" w:date="2020-11-18T20:56:03Z">
        <w:r>
          <w:rPr>
            <w:rFonts w:eastAsia="Unifont" w:cs="FreeSans" w:ascii="FreeSerif" w:hAnsi="FreeSerif"/>
            <w:color w:val="auto"/>
            <w:kern w:val="0"/>
            <w:sz w:val="20"/>
            <w:szCs w:val="20"/>
            <w:lang w:val="en-US" w:eastAsia="zh-CN" w:bidi="hi-IN"/>
          </w:rPr>
          <w:tab/>
        </w:r>
      </w:ins>
      <w:ins w:id="273" w:author="Unknown Author" w:date="2020-11-18T20:56:03Z">
        <w:r>
          <w:rPr>
            <w:rFonts w:eastAsia="Unifont" w:cs="FreeSans" w:ascii="FreeSerif" w:hAnsi="FreeSerif"/>
            <w:b/>
            <w:bCs/>
            <w:color w:val="auto"/>
            <w:kern w:val="0"/>
            <w:sz w:val="20"/>
            <w:szCs w:val="20"/>
            <w:u w:val="single"/>
            <w:lang w:val="en-US" w:eastAsia="zh-CN" w:bidi="hi-IN"/>
          </w:rPr>
          <w:t xml:space="preserve">Input: </w:t>
        </w:r>
      </w:ins>
      <w:ins w:id="274" w:author="Unknown Author" w:date="2020-11-18T20:56:03Z">
        <w:r>
          <w:rPr>
            <w:rFonts w:eastAsia="Unifont" w:cs="FreeSans" w:ascii="FreeSerif" w:hAnsi="FreeSerif"/>
            <w:color w:val="auto"/>
            <w:kern w:val="0"/>
            <w:sz w:val="20"/>
            <w:szCs w:val="20"/>
            <w:lang w:val="en-US" w:eastAsia="zh-CN" w:bidi="hi-IN"/>
          </w:rPr>
          <w:t>A and B, two polynomials with the terms as nodes of a linked list with pow being the power of the term and coeff being the coefficient</w:t>
        </w:r>
      </w:ins>
    </w:p>
    <w:p>
      <w:pPr>
        <w:pStyle w:val="PreformattedText"/>
        <w:bidi w:val="0"/>
        <w:jc w:val="left"/>
        <w:rPr>
          <w:rFonts w:ascii="FreeSerif" w:hAnsi="FreeSerif"/>
          <w:ins w:id="280" w:author="Unknown Author" w:date="2020-11-18T20:56:03Z"/>
        </w:rPr>
      </w:pPr>
      <w:ins w:id="276" w:author="Unknown Author" w:date="2020-11-18T20:56:03Z">
        <w:r>
          <w:rPr>
            <w:rFonts w:eastAsia="Unifont" w:cs="FreeSans" w:ascii="FreeSerif" w:hAnsi="FreeSerif"/>
            <w:color w:val="auto"/>
            <w:kern w:val="0"/>
            <w:sz w:val="20"/>
            <w:szCs w:val="20"/>
            <w:lang w:val="en-US" w:eastAsia="zh-CN" w:bidi="hi-IN"/>
          </w:rPr>
          <w:tab/>
        </w:r>
      </w:ins>
      <w:ins w:id="277" w:author="Unknown Author" w:date="2020-11-18T20:56:03Z">
        <w:r>
          <w:rPr>
            <w:rFonts w:eastAsia="Unifont" w:cs="FreeSans" w:ascii="FreeSerif" w:hAnsi="FreeSerif"/>
            <w:b/>
            <w:bCs/>
            <w:color w:val="auto"/>
            <w:kern w:val="0"/>
            <w:sz w:val="20"/>
            <w:szCs w:val="20"/>
            <w:u w:val="single"/>
            <w:lang w:val="en-US" w:eastAsia="zh-CN" w:bidi="hi-IN"/>
          </w:rPr>
          <w:t>Output:</w:t>
        </w:r>
      </w:ins>
      <w:ins w:id="278" w:author="Unknown Author" w:date="2020-11-18T20:56:03Z">
        <w:r>
          <w:rPr>
            <w:rFonts w:eastAsia="Unifont" w:cs="FreeSans" w:ascii="FreeSerif" w:hAnsi="FreeSerif"/>
            <w:color w:val="auto"/>
            <w:kern w:val="0"/>
            <w:sz w:val="20"/>
            <w:szCs w:val="20"/>
            <w:lang w:val="en-US" w:eastAsia="zh-CN" w:bidi="hi-IN"/>
          </w:rPr>
          <w:t xml:space="preserve"> </w:t>
        </w:r>
      </w:ins>
      <w:ins w:id="279" w:author="Unknown Author" w:date="2020-11-18T20:56:03Z">
        <w:r>
          <w:rPr>
            <w:rFonts w:eastAsia="Unifont" w:cs="FreeSans" w:ascii="FreeSerif" w:hAnsi="FreeSerif"/>
            <w:color w:val="auto"/>
            <w:kern w:val="0"/>
            <w:sz w:val="20"/>
            <w:szCs w:val="20"/>
            <w:lang w:val="en-US" w:eastAsia="zh-CN" w:bidi="hi-IN"/>
          </w:rPr>
          <w:t xml:space="preserve">Polynomial C, with </w:t>
        </w:r>
      </w:ins>
    </w:p>
    <w:p>
      <w:pPr>
        <w:pStyle w:val="PreformattedText"/>
        <w:bidi w:val="0"/>
        <w:jc w:val="left"/>
        <w:rPr>
          <w:rFonts w:ascii="FreeSerif" w:hAnsi="FreeSerif"/>
          <w:ins w:id="284" w:author="Unknown Author" w:date="2020-11-18T20:56:03Z"/>
        </w:rPr>
      </w:pPr>
      <w:ins w:id="281" w:author="Unknown Author" w:date="2020-11-18T20:56:03Z">
        <w:r>
          <w:rPr>
            <w:rFonts w:eastAsia="Unifont" w:cs="FreeSans" w:ascii="FreeSerif" w:hAnsi="FreeSerif"/>
            <w:color w:val="auto"/>
            <w:kern w:val="0"/>
            <w:sz w:val="20"/>
            <w:szCs w:val="20"/>
            <w:lang w:val="en-US" w:eastAsia="zh-CN" w:bidi="hi-IN"/>
          </w:rPr>
          <w:tab/>
        </w:r>
      </w:ins>
      <w:ins w:id="282" w:author="Unknown Author" w:date="2020-11-18T20:56:03Z">
        <w:r>
          <w:rPr>
            <w:rFonts w:eastAsia="Unifont" w:cs="FreeSans" w:ascii="FreeSerif" w:hAnsi="FreeSerif"/>
            <w:b/>
            <w:bCs/>
            <w:color w:val="auto"/>
            <w:kern w:val="0"/>
            <w:sz w:val="20"/>
            <w:szCs w:val="20"/>
            <w:u w:val="single"/>
            <w:lang w:val="en-US" w:eastAsia="zh-CN" w:bidi="hi-IN"/>
          </w:rPr>
          <w:t>Data Structure used:</w:t>
        </w:r>
      </w:ins>
      <w:ins w:id="283" w:author="Unknown Author" w:date="2020-11-18T20:56:03Z">
        <w:r>
          <w:rPr>
            <w:rFonts w:eastAsia="Unifont" w:cs="FreeSans" w:ascii="FreeSerif" w:hAnsi="FreeSerif"/>
            <w:color w:val="auto"/>
            <w:kern w:val="0"/>
            <w:sz w:val="20"/>
            <w:szCs w:val="20"/>
            <w:lang w:val="en-US" w:eastAsia="zh-CN" w:bidi="hi-IN"/>
          </w:rPr>
          <w:t xml:space="preserve"> Linked list</w:t>
        </w:r>
      </w:ins>
    </w:p>
    <w:p>
      <w:pPr>
        <w:pStyle w:val="PreformattedText"/>
        <w:bidi w:val="0"/>
        <w:jc w:val="left"/>
        <w:rPr>
          <w:rFonts w:ascii="FreeSerif" w:hAnsi="FreeSerif"/>
          <w:ins w:id="286" w:author="Unknown Author" w:date="2020-11-18T20:56:03Z"/>
        </w:rPr>
      </w:pPr>
      <w:ins w:id="285" w:author="Unknown Author" w:date="2020-11-18T20:56:03Z">
        <w:r>
          <w:rPr>
            <w:rFonts w:eastAsia="Unifont" w:cs="FreeSans" w:ascii="FreeSerif" w:hAnsi="FreeSerif"/>
            <w:color w:val="auto"/>
            <w:kern w:val="0"/>
            <w:sz w:val="20"/>
            <w:szCs w:val="20"/>
            <w:lang w:val="en-US" w:eastAsia="zh-CN" w:bidi="hi-IN"/>
          </w:rPr>
          <w:tab/>
        </w:r>
      </w:ins>
    </w:p>
    <w:p>
      <w:pPr>
        <w:pStyle w:val="PreformattedText"/>
        <w:bidi w:val="0"/>
        <w:jc w:val="left"/>
        <w:rPr>
          <w:rFonts w:ascii="FreeSerif" w:hAnsi="FreeSerif"/>
          <w:ins w:id="289" w:author="Unknown Author" w:date="2020-11-18T20:56:03Z"/>
        </w:rPr>
      </w:pPr>
      <w:ins w:id="287" w:author="Unknown Author" w:date="2020-11-18T20:56:03Z">
        <w:r>
          <w:rPr>
            <w:rFonts w:eastAsia="Unifont" w:cs="FreeSans" w:ascii="FreeSerif" w:hAnsi="FreeSerif"/>
            <w:color w:val="auto"/>
            <w:kern w:val="0"/>
            <w:sz w:val="20"/>
            <w:szCs w:val="20"/>
            <w:lang w:val="en-US" w:eastAsia="zh-CN" w:bidi="hi-IN"/>
          </w:rPr>
          <w:tab/>
        </w:r>
      </w:ins>
      <w:ins w:id="288" w:author="Unknown Author" w:date="2020-11-18T20:56:03Z">
        <w:r>
          <w:rPr>
            <w:rFonts w:eastAsia="Unifont" w:cs="FreeSans" w:ascii="FreeSerif" w:hAnsi="FreeSerif"/>
            <w:b/>
            <w:bCs/>
            <w:color w:val="auto"/>
            <w:kern w:val="0"/>
            <w:sz w:val="20"/>
            <w:szCs w:val="20"/>
            <w:u w:val="single"/>
            <w:lang w:val="en-US" w:eastAsia="zh-CN" w:bidi="hi-IN"/>
          </w:rPr>
          <w:t xml:space="preserve">Steps: </w:t>
        </w:r>
      </w:ins>
    </w:p>
    <w:p>
      <w:pPr>
        <w:pStyle w:val="PreformattedText"/>
        <w:bidi w:val="0"/>
        <w:jc w:val="left"/>
        <w:rPr>
          <w:rFonts w:ascii="FreeSerif" w:hAnsi="FreeSerif"/>
          <w:ins w:id="291" w:author="Unknown Author" w:date="2020-11-18T20:56:03Z"/>
        </w:rPr>
      </w:pPr>
      <w:ins w:id="290" w:author="Unknown Author" w:date="2020-11-18T20:56:03Z">
        <w:r>
          <w:rPr>
            <w:rFonts w:eastAsia="Unifont" w:cs="FreeSans" w:ascii="FreeSerif" w:hAnsi="FreeSerif"/>
            <w:color w:val="auto"/>
            <w:kern w:val="0"/>
            <w:sz w:val="20"/>
            <w:szCs w:val="20"/>
            <w:lang w:val="en-US" w:eastAsia="zh-CN" w:bidi="hi-IN"/>
          </w:rPr>
          <w:tab/>
          <w:tab/>
          <w:t>Step 1:Start</w:t>
        </w:r>
      </w:ins>
    </w:p>
    <w:p>
      <w:pPr>
        <w:pStyle w:val="PreformattedText"/>
        <w:bidi w:val="0"/>
        <w:jc w:val="left"/>
        <w:rPr>
          <w:rFonts w:ascii="FreeSerif" w:hAnsi="FreeSerif"/>
          <w:ins w:id="293" w:author="Unknown Author" w:date="2020-11-18T20:56:03Z"/>
        </w:rPr>
      </w:pPr>
      <w:ins w:id="292" w:author="Unknown Author" w:date="2020-11-18T20:56:03Z">
        <w:r>
          <w:rPr>
            <w:rFonts w:eastAsia="Unifont" w:cs="FreeSans" w:ascii="FreeSerif" w:hAnsi="FreeSerif"/>
            <w:color w:val="auto"/>
            <w:kern w:val="0"/>
            <w:sz w:val="20"/>
            <w:szCs w:val="20"/>
            <w:lang w:val="en-US" w:eastAsia="zh-CN" w:bidi="hi-IN"/>
          </w:rPr>
          <w:tab/>
          <w:tab/>
          <w:t>Step 2: receive two polynomials</w:t>
        </w:r>
      </w:ins>
    </w:p>
    <w:p>
      <w:pPr>
        <w:pStyle w:val="PreformattedText"/>
        <w:bidi w:val="0"/>
        <w:jc w:val="left"/>
        <w:rPr>
          <w:rFonts w:ascii="FreeSerif" w:hAnsi="FreeSerif"/>
          <w:ins w:id="295" w:author="Unknown Author" w:date="2020-11-18T20:56:03Z"/>
        </w:rPr>
      </w:pPr>
      <w:ins w:id="294" w:author="Unknown Author" w:date="2020-11-18T20:56:03Z">
        <w:r>
          <w:rPr>
            <w:rFonts w:eastAsia="Unifont" w:cs="FreeSans" w:ascii="FreeSerif" w:hAnsi="FreeSerif"/>
            <w:color w:val="auto"/>
            <w:kern w:val="0"/>
            <w:sz w:val="20"/>
            <w:szCs w:val="20"/>
            <w:lang w:val="en-US" w:eastAsia="zh-CN" w:bidi="hi-IN"/>
          </w:rPr>
          <w:tab/>
          <w:tab/>
          <w:t>Step 3:i = A→ head</w:t>
        </w:r>
      </w:ins>
    </w:p>
    <w:p>
      <w:pPr>
        <w:pStyle w:val="PreformattedText"/>
        <w:bidi w:val="0"/>
        <w:jc w:val="left"/>
        <w:rPr>
          <w:rFonts w:ascii="FreeSerif" w:hAnsi="FreeSerif"/>
          <w:ins w:id="297" w:author="Unknown Author" w:date="2020-11-18T20:56:03Z"/>
        </w:rPr>
      </w:pPr>
      <w:ins w:id="296" w:author="Unknown Author" w:date="2020-11-18T20:56:03Z">
        <w:r>
          <w:rPr>
            <w:rFonts w:eastAsia="Unifont" w:cs="FreeSans" w:ascii="FreeSerif" w:hAnsi="FreeSerif"/>
            <w:color w:val="auto"/>
            <w:kern w:val="0"/>
            <w:sz w:val="20"/>
            <w:szCs w:val="20"/>
            <w:lang w:val="en-US" w:eastAsia="zh-CN" w:bidi="hi-IN"/>
          </w:rPr>
          <w:tab/>
          <w:tab/>
          <w:t>Step 4: j = B→ head</w:t>
        </w:r>
      </w:ins>
    </w:p>
    <w:p>
      <w:pPr>
        <w:pStyle w:val="PreformattedText"/>
        <w:bidi w:val="0"/>
        <w:jc w:val="left"/>
        <w:rPr>
          <w:rFonts w:ascii="FreeSerif" w:hAnsi="FreeSerif"/>
          <w:ins w:id="299" w:author="Unknown Author" w:date="2020-11-18T20:56:03Z"/>
        </w:rPr>
      </w:pPr>
      <w:ins w:id="298" w:author="Unknown Author" w:date="2020-11-18T20:56:03Z">
        <w:r>
          <w:rPr>
            <w:rFonts w:eastAsia="Unifont" w:cs="FreeSans" w:ascii="FreeSerif" w:hAnsi="FreeSerif"/>
            <w:color w:val="auto"/>
            <w:kern w:val="0"/>
            <w:sz w:val="20"/>
            <w:szCs w:val="20"/>
            <w:lang w:val="en-US" w:eastAsia="zh-CN" w:bidi="hi-IN"/>
          </w:rPr>
          <w:tab/>
          <w:tab/>
          <w:t>Step 5: initialize C as a polynomial with 0 as the only term</w:t>
        </w:r>
      </w:ins>
    </w:p>
    <w:p>
      <w:pPr>
        <w:pStyle w:val="PreformattedText"/>
        <w:bidi w:val="0"/>
        <w:jc w:val="left"/>
        <w:rPr>
          <w:rFonts w:ascii="FreeSerif" w:hAnsi="FreeSerif"/>
          <w:ins w:id="301" w:author="Unknown Author" w:date="2020-11-18T20:56:03Z"/>
        </w:rPr>
      </w:pPr>
      <w:ins w:id="300" w:author="Unknown Author" w:date="2020-11-18T20:56:03Z">
        <w:r>
          <w:rPr>
            <w:rFonts w:eastAsia="Unifont" w:cs="FreeSans" w:ascii="FreeSerif" w:hAnsi="FreeSerif"/>
            <w:color w:val="auto"/>
            <w:kern w:val="0"/>
            <w:sz w:val="20"/>
            <w:szCs w:val="20"/>
            <w:lang w:val="en-US" w:eastAsia="zh-CN" w:bidi="hi-IN"/>
          </w:rPr>
          <w:tab/>
          <w:tab/>
          <w:t>Step 6: k = 0</w:t>
        </w:r>
      </w:ins>
    </w:p>
    <w:p>
      <w:pPr>
        <w:pStyle w:val="PreformattedText"/>
        <w:bidi w:val="0"/>
        <w:jc w:val="left"/>
        <w:rPr>
          <w:rFonts w:ascii="FreeSerif" w:hAnsi="FreeSerif"/>
          <w:ins w:id="303" w:author="Unknown Author" w:date="2020-11-18T20:56:03Z"/>
        </w:rPr>
      </w:pPr>
      <w:ins w:id="302" w:author="Unknown Author" w:date="2020-11-18T20:56:03Z">
        <w:r>
          <w:rPr>
            <w:rFonts w:eastAsia="Unifont" w:cs="FreeSans" w:ascii="FreeSerif" w:hAnsi="FreeSerif"/>
            <w:color w:val="auto"/>
            <w:kern w:val="0"/>
            <w:sz w:val="20"/>
            <w:szCs w:val="20"/>
            <w:lang w:val="en-US" w:eastAsia="zh-CN" w:bidi="hi-IN"/>
          </w:rPr>
          <w:tab/>
          <w:tab/>
          <w:t>Step 7: while(k&lt;B→numberOfTerms)</w:t>
        </w:r>
      </w:ins>
    </w:p>
    <w:p>
      <w:pPr>
        <w:pStyle w:val="PreformattedText"/>
        <w:bidi w:val="0"/>
        <w:jc w:val="left"/>
        <w:rPr>
          <w:rFonts w:ascii="FreeSerif" w:hAnsi="FreeSerif"/>
          <w:ins w:id="305" w:author="Unknown Author" w:date="2020-11-18T20:56:03Z"/>
        </w:rPr>
      </w:pPr>
      <w:ins w:id="304" w:author="Unknown Author" w:date="2020-11-18T20:56:03Z">
        <w:r>
          <w:rPr>
            <w:rFonts w:eastAsia="Unifont" w:cs="FreeSans" w:ascii="FreeSerif" w:hAnsi="FreeSerif"/>
            <w:color w:val="auto"/>
            <w:kern w:val="0"/>
            <w:sz w:val="20"/>
            <w:szCs w:val="20"/>
            <w:lang w:val="en-US" w:eastAsia="zh-CN" w:bidi="hi-IN"/>
          </w:rPr>
          <w:tab/>
          <w:tab/>
          <w:tab/>
          <w:t>Step 1: j = B → head</w:t>
        </w:r>
      </w:ins>
    </w:p>
    <w:p>
      <w:pPr>
        <w:pStyle w:val="PreformattedText"/>
        <w:bidi w:val="0"/>
        <w:jc w:val="left"/>
        <w:rPr>
          <w:rFonts w:ascii="FreeSerif" w:hAnsi="FreeSerif"/>
          <w:ins w:id="307" w:author="Unknown Author" w:date="2020-11-18T20:56:03Z"/>
        </w:rPr>
      </w:pPr>
      <w:ins w:id="306" w:author="Unknown Author" w:date="2020-11-18T20:56:03Z">
        <w:r>
          <w:rPr>
            <w:rFonts w:eastAsia="Unifont" w:cs="FreeSans" w:ascii="FreeSerif" w:hAnsi="FreeSerif"/>
            <w:color w:val="auto"/>
            <w:kern w:val="0"/>
            <w:sz w:val="20"/>
            <w:szCs w:val="20"/>
            <w:lang w:val="en-US" w:eastAsia="zh-CN" w:bidi="hi-IN"/>
          </w:rPr>
          <w:tab/>
          <w:tab/>
          <w:tab/>
          <w:t>Step 2: while(j!=NULL)</w:t>
        </w:r>
      </w:ins>
    </w:p>
    <w:p>
      <w:pPr>
        <w:pStyle w:val="PreformattedText"/>
        <w:bidi w:val="0"/>
        <w:jc w:val="left"/>
        <w:rPr>
          <w:rFonts w:ascii="FreeSerif" w:hAnsi="FreeSerif"/>
          <w:ins w:id="309" w:author="Unknown Author" w:date="2020-11-18T20:56:03Z"/>
        </w:rPr>
      </w:pPr>
      <w:ins w:id="308" w:author="Unknown Author" w:date="2020-11-18T20:56:03Z">
        <w:r>
          <w:rPr>
            <w:rFonts w:eastAsia="Unifont" w:cs="FreeSans" w:ascii="FreeSerif" w:hAnsi="FreeSerif"/>
            <w:color w:val="auto"/>
            <w:kern w:val="0"/>
            <w:sz w:val="20"/>
            <w:szCs w:val="20"/>
            <w:lang w:val="en-US" w:eastAsia="zh-CN" w:bidi="hi-IN"/>
          </w:rPr>
          <w:tab/>
          <w:tab/>
          <w:tab/>
          <w:tab/>
          <w:t>Step 1:  new = GetNode(Node)</w:t>
        </w:r>
      </w:ins>
    </w:p>
    <w:p>
      <w:pPr>
        <w:pStyle w:val="PreformattedText"/>
        <w:bidi w:val="0"/>
        <w:jc w:val="left"/>
        <w:rPr>
          <w:rFonts w:ascii="FreeSerif" w:hAnsi="FreeSerif"/>
          <w:ins w:id="311" w:author="Unknown Author" w:date="2020-11-18T20:56:03Z"/>
        </w:rPr>
      </w:pPr>
      <w:ins w:id="310" w:author="Unknown Author" w:date="2020-11-18T20:56:03Z">
        <w:r>
          <w:rPr>
            <w:rFonts w:eastAsia="Unifont" w:cs="FreeSans" w:ascii="FreeSerif" w:hAnsi="FreeSerif"/>
            <w:color w:val="auto"/>
            <w:kern w:val="0"/>
            <w:sz w:val="20"/>
            <w:szCs w:val="20"/>
            <w:lang w:val="en-US" w:eastAsia="zh-CN" w:bidi="hi-IN"/>
          </w:rPr>
          <w:tab/>
          <w:tab/>
          <w:tab/>
          <w:tab/>
          <w:t>Step 2;  new→pow = i→pow+j→ pow</w:t>
        </w:r>
      </w:ins>
    </w:p>
    <w:p>
      <w:pPr>
        <w:pStyle w:val="PreformattedText"/>
        <w:bidi w:val="0"/>
        <w:jc w:val="left"/>
        <w:rPr>
          <w:rFonts w:ascii="FreeSerif" w:hAnsi="FreeSerif"/>
          <w:ins w:id="313" w:author="Unknown Author" w:date="2020-11-18T20:56:03Z"/>
        </w:rPr>
      </w:pPr>
      <w:ins w:id="312" w:author="Unknown Author" w:date="2020-11-18T20:56:03Z">
        <w:r>
          <w:rPr>
            <w:rFonts w:eastAsia="Unifont" w:cs="FreeSans" w:ascii="FreeSerif" w:hAnsi="FreeSerif"/>
            <w:color w:val="auto"/>
            <w:kern w:val="0"/>
            <w:sz w:val="20"/>
            <w:szCs w:val="20"/>
            <w:lang w:val="en-US" w:eastAsia="zh-CN" w:bidi="hi-IN"/>
          </w:rPr>
          <w:tab/>
          <w:tab/>
          <w:tab/>
          <w:tab/>
          <w:t>Step 3: new → coeff = i→ coeff * i→ coeff</w:t>
        </w:r>
      </w:ins>
    </w:p>
    <w:p>
      <w:pPr>
        <w:pStyle w:val="PreformattedText"/>
        <w:bidi w:val="0"/>
        <w:jc w:val="left"/>
        <w:rPr>
          <w:rFonts w:ascii="FreeSerif" w:hAnsi="FreeSerif"/>
          <w:ins w:id="315" w:author="Unknown Author" w:date="2020-11-18T20:56:03Z"/>
        </w:rPr>
      </w:pPr>
      <w:ins w:id="314" w:author="Unknown Author" w:date="2020-11-18T20:56:03Z">
        <w:r>
          <w:rPr>
            <w:rFonts w:eastAsia="Unifont" w:cs="FreeSans" w:ascii="FreeSerif" w:hAnsi="FreeSerif"/>
            <w:color w:val="auto"/>
            <w:kern w:val="0"/>
            <w:sz w:val="20"/>
            <w:szCs w:val="20"/>
            <w:lang w:val="en-US" w:eastAsia="zh-CN" w:bidi="hi-IN"/>
          </w:rPr>
          <w:tab/>
          <w:tab/>
          <w:tab/>
          <w:tab/>
          <w:t>Step 4: temp.addNode(new)</w:t>
        </w:r>
      </w:ins>
    </w:p>
    <w:p>
      <w:pPr>
        <w:pStyle w:val="PreformattedText"/>
        <w:bidi w:val="0"/>
        <w:jc w:val="left"/>
        <w:rPr>
          <w:rFonts w:ascii="FreeSerif" w:hAnsi="FreeSerif"/>
          <w:ins w:id="317" w:author="Unknown Author" w:date="2020-11-18T20:56:03Z"/>
        </w:rPr>
      </w:pPr>
      <w:ins w:id="316" w:author="Unknown Author" w:date="2020-11-18T20:56:03Z">
        <w:r>
          <w:rPr>
            <w:rFonts w:eastAsia="Unifont" w:cs="FreeSans" w:ascii="FreeSerif" w:hAnsi="FreeSerif"/>
            <w:color w:val="auto"/>
            <w:kern w:val="0"/>
            <w:sz w:val="20"/>
            <w:szCs w:val="20"/>
            <w:lang w:val="en-US" w:eastAsia="zh-CN" w:bidi="hi-IN"/>
          </w:rPr>
          <w:tab/>
          <w:tab/>
          <w:tab/>
          <w:tab/>
          <w:t>Step 5: j = j→link</w:t>
        </w:r>
      </w:ins>
    </w:p>
    <w:p>
      <w:pPr>
        <w:pStyle w:val="PreformattedText"/>
        <w:bidi w:val="0"/>
        <w:jc w:val="left"/>
        <w:rPr>
          <w:rFonts w:ascii="FreeSerif" w:hAnsi="FreeSerif"/>
          <w:ins w:id="319" w:author="Unknown Author" w:date="2020-11-18T20:56:03Z"/>
        </w:rPr>
      </w:pPr>
      <w:ins w:id="318" w:author="Unknown Author" w:date="2020-11-18T20:56:03Z">
        <w:r>
          <w:rPr>
            <w:rFonts w:eastAsia="Unifont" w:cs="FreeSans" w:ascii="FreeSerif" w:hAnsi="FreeSerif"/>
            <w:color w:val="auto"/>
            <w:kern w:val="0"/>
            <w:sz w:val="20"/>
            <w:szCs w:val="20"/>
            <w:lang w:val="en-US" w:eastAsia="zh-CN" w:bidi="hi-IN"/>
          </w:rPr>
          <w:tab/>
          <w:tab/>
          <w:tab/>
          <w:t>Step 3: End While</w:t>
        </w:r>
      </w:ins>
    </w:p>
    <w:p>
      <w:pPr>
        <w:pStyle w:val="PreformattedText"/>
        <w:bidi w:val="0"/>
        <w:jc w:val="left"/>
        <w:rPr>
          <w:rFonts w:ascii="FreeSerif" w:hAnsi="FreeSerif"/>
          <w:ins w:id="321" w:author="Unknown Author" w:date="2020-11-18T20:56:03Z"/>
        </w:rPr>
      </w:pPr>
      <w:ins w:id="320" w:author="Unknown Author" w:date="2020-11-18T20:56:03Z">
        <w:r>
          <w:rPr>
            <w:rFonts w:eastAsia="Unifont" w:cs="FreeSans" w:ascii="FreeSerif" w:hAnsi="FreeSerif"/>
            <w:color w:val="auto"/>
            <w:kern w:val="0"/>
            <w:sz w:val="20"/>
            <w:szCs w:val="20"/>
            <w:lang w:val="en-US" w:eastAsia="zh-CN" w:bidi="hi-IN"/>
          </w:rPr>
          <w:tab/>
          <w:tab/>
          <w:tab/>
          <w:t>Step 4: C= ADD_POLY(C,temp)</w:t>
        </w:r>
      </w:ins>
    </w:p>
    <w:p>
      <w:pPr>
        <w:pStyle w:val="PreformattedText"/>
        <w:bidi w:val="0"/>
        <w:jc w:val="left"/>
        <w:rPr>
          <w:rFonts w:ascii="FreeSerif" w:hAnsi="FreeSerif"/>
          <w:ins w:id="323" w:author="Unknown Author" w:date="2020-11-18T20:56:03Z"/>
        </w:rPr>
      </w:pPr>
      <w:ins w:id="322" w:author="Unknown Author" w:date="2020-11-18T20:56:03Z">
        <w:r>
          <w:rPr>
            <w:rFonts w:eastAsia="Unifont" w:cs="FreeSans" w:ascii="FreeSerif" w:hAnsi="FreeSerif"/>
            <w:color w:val="auto"/>
            <w:kern w:val="0"/>
            <w:sz w:val="20"/>
            <w:szCs w:val="20"/>
            <w:lang w:val="en-US" w:eastAsia="zh-CN" w:bidi="hi-IN"/>
          </w:rPr>
          <w:tab/>
          <w:tab/>
          <w:tab/>
          <w:t>Step 5: i=i→ link</w:t>
        </w:r>
      </w:ins>
    </w:p>
    <w:p>
      <w:pPr>
        <w:pStyle w:val="PreformattedText"/>
        <w:bidi w:val="0"/>
        <w:jc w:val="left"/>
        <w:rPr>
          <w:rFonts w:ascii="FreeSerif" w:hAnsi="FreeSerif"/>
          <w:ins w:id="326" w:author="Unknown Author" w:date="2020-11-18T20:56:03Z"/>
        </w:rPr>
      </w:pPr>
      <w:ins w:id="324" w:author="Unknown Author" w:date="2020-11-18T20:56:03Z">
        <w:r>
          <w:rPr>
            <w:rFonts w:eastAsia="Unifont" w:cs="FreeSans" w:ascii="FreeSerif" w:hAnsi="FreeSerif"/>
            <w:color w:val="auto"/>
            <w:kern w:val="0"/>
            <w:sz w:val="20"/>
            <w:szCs w:val="20"/>
            <w:lang w:val="en-US" w:eastAsia="zh-CN" w:bidi="hi-IN"/>
          </w:rPr>
          <w:tab/>
          <w:tab/>
          <w:tab/>
          <w:t xml:space="preserve">Step 6: </w:t>
        </w:r>
      </w:ins>
      <w:ins w:id="325" w:author="Unknown Author" w:date="2020-11-18T20:56:03Z">
        <w:r>
          <w:rPr>
            <w:rFonts w:eastAsia="Unifont" w:cs="FreeSans" w:ascii="FreeSerif" w:hAnsi="FreeSerif"/>
            <w:color w:val="auto"/>
            <w:kern w:val="0"/>
            <w:sz w:val="20"/>
            <w:szCs w:val="20"/>
            <w:lang w:val="en-US" w:eastAsia="zh-CN" w:bidi="hi-IN"/>
          </w:rPr>
          <w:t>k++</w:t>
        </w:r>
      </w:ins>
    </w:p>
    <w:p>
      <w:pPr>
        <w:pStyle w:val="PreformattedText"/>
        <w:bidi w:val="0"/>
        <w:jc w:val="left"/>
        <w:rPr>
          <w:rFonts w:ascii="FreeSerif" w:hAnsi="FreeSerif"/>
          <w:ins w:id="328" w:author="Unknown Author" w:date="2020-11-18T20:56:03Z"/>
        </w:rPr>
      </w:pPr>
      <w:ins w:id="327" w:author="Unknown Author" w:date="2020-11-18T20:56:03Z">
        <w:r>
          <w:rPr>
            <w:rFonts w:eastAsia="Unifont" w:cs="FreeSans" w:ascii="FreeSerif" w:hAnsi="FreeSerif"/>
            <w:color w:val="auto"/>
            <w:kern w:val="0"/>
            <w:sz w:val="20"/>
            <w:szCs w:val="20"/>
            <w:lang w:val="en-US" w:eastAsia="zh-CN" w:bidi="hi-IN"/>
          </w:rPr>
          <w:tab/>
          <w:tab/>
          <w:t>Step 8: EndWhile</w:t>
        </w:r>
      </w:ins>
    </w:p>
    <w:p>
      <w:pPr>
        <w:pStyle w:val="PreformattedText"/>
        <w:bidi w:val="0"/>
        <w:jc w:val="left"/>
        <w:rPr>
          <w:rFonts w:ascii="FreeSerif" w:hAnsi="FreeSerif"/>
          <w:ins w:id="331" w:author="Unknown Author" w:date="2020-11-18T20:56:03Z"/>
        </w:rPr>
      </w:pPr>
      <w:ins w:id="329" w:author="Unknown Author" w:date="2020-11-18T20:56:03Z">
        <w:r>
          <w:rPr>
            <w:rFonts w:eastAsia="Unifont" w:cs="FreeSans" w:ascii="FreeSerif" w:hAnsi="FreeSerif"/>
            <w:color w:val="auto"/>
            <w:kern w:val="0"/>
            <w:sz w:val="20"/>
            <w:szCs w:val="20"/>
            <w:lang w:val="en-US" w:eastAsia="zh-CN" w:bidi="hi-IN"/>
          </w:rPr>
          <w:tab/>
          <w:tab/>
          <w:t xml:space="preserve">Step 9: </w:t>
        </w:r>
      </w:ins>
      <w:ins w:id="330" w:author="Unknown Author" w:date="2020-11-18T20:56:03Z">
        <w:r>
          <w:rPr>
            <w:rFonts w:eastAsia="Unifont" w:cs="FreeSans" w:ascii="FreeSerif" w:hAnsi="FreeSerif"/>
            <w:color w:val="auto"/>
            <w:kern w:val="0"/>
            <w:sz w:val="20"/>
            <w:szCs w:val="20"/>
            <w:lang w:val="en-US" w:eastAsia="zh-CN" w:bidi="hi-IN"/>
          </w:rPr>
          <w:t>return C</w:t>
        </w:r>
      </w:ins>
    </w:p>
    <w:p>
      <w:pPr>
        <w:pStyle w:val="PreformattedText"/>
        <w:bidi w:val="0"/>
        <w:jc w:val="left"/>
        <w:rPr>
          <w:rFonts w:ascii="FreeSerif" w:hAnsi="FreeSerif"/>
          <w:ins w:id="333" w:author="Unknown Author" w:date="2020-11-18T20:56:03Z"/>
        </w:rPr>
      </w:pPr>
      <w:ins w:id="332" w:author="Unknown Author" w:date="2020-11-18T20:56:03Z">
        <w:r>
          <w:rPr>
            <w:rFonts w:eastAsia="Unifont" w:cs="FreeSans" w:ascii="FreeSerif" w:hAnsi="FreeSerif"/>
            <w:color w:val="auto"/>
            <w:kern w:val="0"/>
            <w:sz w:val="20"/>
            <w:szCs w:val="20"/>
            <w:lang w:val="en-US" w:eastAsia="zh-CN" w:bidi="hi-IN"/>
          </w:rPr>
          <w:tab/>
          <w:tab/>
          <w:t>Step 10: Stop</w:t>
        </w:r>
      </w:ins>
    </w:p>
    <w:p>
      <w:pPr>
        <w:pStyle w:val="PreformattedText"/>
        <w:bidi w:val="0"/>
        <w:jc w:val="left"/>
        <w:rPr/>
      </w:pPr>
      <w:ins w:id="334" w:author="Unknown Author" w:date="2020-11-18T20:56:03Z">
        <w:r>
          <w:rPr/>
        </w:r>
      </w:ins>
    </w:p>
    <w:p>
      <w:pPr>
        <w:pStyle w:val="PreformattedText"/>
        <w:bidi w:val="0"/>
        <w:jc w:val="left"/>
        <w:rPr>
          <w:b/>
          <w:b/>
          <w:bCs/>
          <w:ins w:id="337" w:author="Unknown Author" w:date="2020-11-18T20:56:03Z"/>
          <w:u w:val="single"/>
        </w:rPr>
      </w:pPr>
      <w:ins w:id="336" w:author="Unknown Author" w:date="2020-11-18T20:56:03Z">
        <w:r>
          <w:rPr>
            <w:rFonts w:eastAsia="Unifont" w:cs="FreeSans" w:ascii="FreeSerif" w:hAnsi="FreeSerif"/>
            <w:b/>
            <w:bCs/>
            <w:color w:val="auto"/>
            <w:kern w:val="0"/>
            <w:sz w:val="20"/>
            <w:szCs w:val="20"/>
            <w:u w:val="single"/>
            <w:lang w:val="en-US" w:eastAsia="zh-CN" w:bidi="hi-IN"/>
          </w:rPr>
          <w:t xml:space="preserve">Description of the Algorithm: </w:t>
        </w:r>
      </w:ins>
    </w:p>
    <w:p>
      <w:pPr>
        <w:pStyle w:val="PreformattedText"/>
        <w:bidi w:val="0"/>
        <w:jc w:val="left"/>
        <w:rPr>
          <w:rFonts w:ascii="FreeSerif" w:hAnsi="FreeSerif"/>
          <w:ins w:id="357" w:author="Unknown Author" w:date="2020-11-18T20:56:03Z"/>
        </w:rPr>
      </w:pPr>
      <w:ins w:id="338" w:author="Unknown Author" w:date="2020-11-18T20:56:03Z">
        <w:r>
          <w:rPr>
            <w:rFonts w:eastAsia="Unifont" w:cs="FreeSans" w:ascii="FreeSerif" w:hAnsi="FreeSerif"/>
            <w:color w:val="auto"/>
            <w:kern w:val="0"/>
            <w:sz w:val="20"/>
            <w:szCs w:val="20"/>
            <w:lang w:val="en-US" w:eastAsia="zh-CN" w:bidi="hi-IN"/>
          </w:rPr>
          <w:tab/>
          <w:t>The polynomial product of (6X</w:t>
        </w:r>
      </w:ins>
      <w:ins w:id="339" w:author="Unknown Author" w:date="2020-11-18T20:56:03Z">
        <w:r>
          <w:rPr>
            <w:rFonts w:eastAsia="Unifont" w:cs="FreeSans" w:ascii="FreeSerif" w:hAnsi="FreeSerif"/>
            <w:color w:val="auto"/>
            <w:kern w:val="0"/>
            <w:sz w:val="20"/>
            <w:szCs w:val="20"/>
            <w:vertAlign w:val="superscript"/>
            <w:lang w:val="en-US" w:eastAsia="zh-CN" w:bidi="hi-IN"/>
          </w:rPr>
          <w:t>2</w:t>
        </w:r>
      </w:ins>
      <w:ins w:id="340" w:author="Unknown Author" w:date="2020-11-18T20:56:03Z">
        <w:r>
          <w:rPr>
            <w:rFonts w:eastAsia="Unifont" w:cs="FreeSans" w:ascii="FreeSerif" w:hAnsi="FreeSerif"/>
            <w:color w:val="auto"/>
            <w:kern w:val="0"/>
            <w:position w:val="0"/>
            <w:sz w:val="20"/>
            <w:sz w:val="20"/>
            <w:szCs w:val="20"/>
            <w:vertAlign w:val="baseline"/>
            <w:lang w:val="en-US" w:eastAsia="zh-CN" w:bidi="hi-IN"/>
          </w:rPr>
          <w:t>+1</w:t>
        </w:r>
      </w:ins>
      <w:ins w:id="341" w:author="Unknown Author" w:date="2020-11-18T20:56:03Z">
        <w:r>
          <w:rPr>
            <w:rFonts w:eastAsia="Unifont" w:cs="FreeSans" w:ascii="FreeSerif" w:hAnsi="FreeSerif"/>
            <w:color w:val="auto"/>
            <w:kern w:val="0"/>
            <w:sz w:val="20"/>
            <w:szCs w:val="20"/>
            <w:lang w:val="en-US" w:eastAsia="zh-CN" w:bidi="hi-IN"/>
          </w:rPr>
          <w:t>)*(7X</w:t>
        </w:r>
      </w:ins>
      <w:ins w:id="342" w:author="Unknown Author" w:date="2020-11-18T20:56:03Z">
        <w:r>
          <w:rPr>
            <w:rFonts w:eastAsia="Unifont" w:cs="FreeSans" w:ascii="FreeSerif" w:hAnsi="FreeSerif"/>
            <w:color w:val="auto"/>
            <w:kern w:val="0"/>
            <w:sz w:val="20"/>
            <w:szCs w:val="20"/>
            <w:vertAlign w:val="superscript"/>
            <w:lang w:val="en-US" w:eastAsia="zh-CN" w:bidi="hi-IN"/>
          </w:rPr>
          <w:t>2</w:t>
        </w:r>
      </w:ins>
      <w:ins w:id="343" w:author="Unknown Author" w:date="2020-11-18T20:56:03Z">
        <w:r>
          <w:rPr>
            <w:rFonts w:eastAsia="Unifont" w:cs="FreeSans" w:ascii="FreeSerif" w:hAnsi="FreeSerif"/>
            <w:color w:val="auto"/>
            <w:kern w:val="0"/>
            <w:position w:val="0"/>
            <w:sz w:val="20"/>
            <w:sz w:val="20"/>
            <w:szCs w:val="20"/>
            <w:vertAlign w:val="baseline"/>
            <w:lang w:val="en-US" w:eastAsia="zh-CN" w:bidi="hi-IN"/>
          </w:rPr>
          <w:t>+3X+1</w:t>
        </w:r>
      </w:ins>
      <w:ins w:id="344" w:author="Unknown Author" w:date="2020-11-18T20:56:03Z">
        <w:r>
          <w:rPr>
            <w:rFonts w:eastAsia="Unifont" w:cs="FreeSans" w:ascii="FreeSerif" w:hAnsi="FreeSerif"/>
            <w:color w:val="auto"/>
            <w:kern w:val="0"/>
            <w:sz w:val="20"/>
            <w:szCs w:val="20"/>
            <w:lang w:val="en-US" w:eastAsia="zh-CN" w:bidi="hi-IN"/>
          </w:rPr>
          <w:t xml:space="preserve">) can be expressed as, </w:t>
        </w:r>
      </w:ins>
      <w:ins w:id="345" w:author="Unknown Author" w:date="2020-11-18T20:56:03Z">
        <w:r>
          <w:rPr>
            <w:rFonts w:eastAsia="Unifont" w:cs="FreeSans" w:ascii="FreeSerif" w:hAnsi="FreeSerif"/>
            <w:color w:val="auto"/>
            <w:kern w:val="0"/>
            <w:sz w:val="20"/>
            <w:szCs w:val="20"/>
            <w:lang w:val="en-US" w:eastAsia="zh-CN" w:bidi="hi-IN"/>
          </w:rPr>
          <w:t>0+</w:t>
        </w:r>
      </w:ins>
      <w:ins w:id="346" w:author="Unknown Author" w:date="2020-11-18T20:56:03Z">
        <w:r>
          <w:rPr>
            <w:rFonts w:eastAsia="Unifont" w:cs="FreeSans" w:ascii="FreeSerif" w:hAnsi="FreeSerif"/>
            <w:color w:val="auto"/>
            <w:kern w:val="0"/>
            <w:sz w:val="20"/>
            <w:szCs w:val="20"/>
            <w:lang w:val="en-US" w:eastAsia="zh-CN" w:bidi="hi-IN"/>
          </w:rPr>
          <w:t>(6X</w:t>
        </w:r>
      </w:ins>
      <w:ins w:id="347" w:author="Unknown Author" w:date="2020-11-18T20:56:03Z">
        <w:r>
          <w:rPr>
            <w:rFonts w:eastAsia="Unifont" w:cs="FreeSans" w:ascii="FreeSerif" w:hAnsi="FreeSerif"/>
            <w:color w:val="auto"/>
            <w:kern w:val="0"/>
            <w:sz w:val="20"/>
            <w:szCs w:val="20"/>
            <w:vertAlign w:val="superscript"/>
            <w:lang w:val="en-US" w:eastAsia="zh-CN" w:bidi="hi-IN"/>
          </w:rPr>
          <w:t>2</w:t>
        </w:r>
      </w:ins>
      <w:ins w:id="348" w:author="Unknown Author" w:date="2020-11-18T20:56:03Z">
        <w:r>
          <w:rPr>
            <w:rFonts w:eastAsia="Unifont" w:cs="FreeSans" w:ascii="FreeSerif" w:hAnsi="FreeSerif"/>
            <w:color w:val="auto"/>
            <w:kern w:val="0"/>
            <w:position w:val="0"/>
            <w:sz w:val="20"/>
            <w:sz w:val="20"/>
            <w:szCs w:val="20"/>
            <w:vertAlign w:val="baseline"/>
            <w:lang w:val="en-US" w:eastAsia="zh-CN" w:bidi="hi-IN"/>
          </w:rPr>
          <w:t>+1)*(7X</w:t>
        </w:r>
      </w:ins>
      <w:ins w:id="349" w:author="Unknown Author" w:date="2020-11-18T20:56:03Z">
        <w:r>
          <w:rPr>
            <w:rFonts w:eastAsia="Unifont" w:cs="FreeSans" w:ascii="FreeSerif" w:hAnsi="FreeSerif"/>
            <w:color w:val="auto"/>
            <w:kern w:val="0"/>
            <w:sz w:val="20"/>
            <w:szCs w:val="20"/>
            <w:vertAlign w:val="superscript"/>
            <w:lang w:val="en-US" w:eastAsia="zh-CN" w:bidi="hi-IN"/>
          </w:rPr>
          <w:t>2</w:t>
        </w:r>
      </w:ins>
      <w:ins w:id="350" w:author="Unknown Author" w:date="2020-11-18T20:56:03Z">
        <w:r>
          <w:rPr>
            <w:rFonts w:eastAsia="Unifont" w:cs="FreeSans" w:ascii="FreeSerif" w:hAnsi="FreeSerif"/>
            <w:color w:val="auto"/>
            <w:kern w:val="0"/>
            <w:position w:val="0"/>
            <w:sz w:val="20"/>
            <w:sz w:val="20"/>
            <w:szCs w:val="20"/>
            <w:vertAlign w:val="baseline"/>
            <w:lang w:val="en-US" w:eastAsia="zh-CN" w:bidi="hi-IN"/>
          </w:rPr>
          <w:t>)</w:t>
        </w:r>
      </w:ins>
      <w:ins w:id="351" w:author="Unknown Author" w:date="2020-11-18T20:56:03Z">
        <w:r>
          <w:rPr>
            <w:rFonts w:eastAsia="Unifont" w:cs="FreeSans" w:ascii="FreeSerif" w:hAnsi="FreeSerif"/>
            <w:color w:val="auto"/>
            <w:kern w:val="0"/>
            <w:position w:val="0"/>
            <w:sz w:val="20"/>
            <w:sz w:val="20"/>
            <w:szCs w:val="20"/>
            <w:vertAlign w:val="baseline"/>
            <w:lang w:val="en-US" w:eastAsia="zh-CN" w:bidi="hi-IN"/>
          </w:rPr>
          <w:t>+(6X</w:t>
        </w:r>
      </w:ins>
      <w:ins w:id="352" w:author="Unknown Author" w:date="2020-11-18T20:56:03Z">
        <w:r>
          <w:rPr>
            <w:rFonts w:eastAsia="Unifont" w:cs="FreeSans" w:ascii="FreeSerif" w:hAnsi="FreeSerif"/>
            <w:color w:val="auto"/>
            <w:kern w:val="0"/>
            <w:sz w:val="20"/>
            <w:szCs w:val="20"/>
            <w:vertAlign w:val="superscript"/>
            <w:lang w:val="en-US" w:eastAsia="zh-CN" w:bidi="hi-IN"/>
          </w:rPr>
          <w:t>2</w:t>
        </w:r>
      </w:ins>
      <w:ins w:id="353" w:author="Unknown Author" w:date="2020-11-18T20:56:03Z">
        <w:r>
          <w:rPr>
            <w:rFonts w:eastAsia="Unifont" w:cs="FreeSans" w:ascii="FreeSerif" w:hAnsi="FreeSerif"/>
            <w:color w:val="auto"/>
            <w:kern w:val="0"/>
            <w:position w:val="0"/>
            <w:sz w:val="20"/>
            <w:sz w:val="20"/>
            <w:szCs w:val="20"/>
            <w:vertAlign w:val="baseline"/>
            <w:lang w:val="en-US" w:eastAsia="zh-CN" w:bidi="hi-IN"/>
          </w:rPr>
          <w:t>+1)*(3X+(6X</w:t>
        </w:r>
      </w:ins>
      <w:ins w:id="354" w:author="Unknown Author" w:date="2020-11-18T20:56:03Z">
        <w:r>
          <w:rPr>
            <w:rFonts w:eastAsia="Unifont" w:cs="FreeSans" w:ascii="FreeSerif" w:hAnsi="FreeSerif"/>
            <w:color w:val="auto"/>
            <w:kern w:val="0"/>
            <w:sz w:val="20"/>
            <w:szCs w:val="20"/>
            <w:vertAlign w:val="superscript"/>
            <w:lang w:val="en-US" w:eastAsia="zh-CN" w:bidi="hi-IN"/>
          </w:rPr>
          <w:t>2</w:t>
        </w:r>
      </w:ins>
      <w:ins w:id="355" w:author="Unknown Author" w:date="2020-11-18T20:56:03Z">
        <w:r>
          <w:rPr>
            <w:rFonts w:eastAsia="Unifont" w:cs="FreeSans" w:ascii="FreeSerif" w:hAnsi="FreeSerif"/>
            <w:color w:val="auto"/>
            <w:kern w:val="0"/>
            <w:position w:val="0"/>
            <w:sz w:val="20"/>
            <w:sz w:val="20"/>
            <w:szCs w:val="20"/>
            <w:vertAlign w:val="baseline"/>
            <w:lang w:val="en-US" w:eastAsia="zh-CN" w:bidi="hi-IN"/>
          </w:rPr>
          <w:t>+1)*1. Here we just need to multiply the first polynomial with one of the terms from the second and feed the result obtained before and the result obtained now to the addition function and then after the algorithm has been executed number of times as there are number of terms in B. We get the product of the polynomial.</w:t>
        </w:r>
      </w:ins>
      <w:ins w:id="356" w:author="Unknown Author" w:date="2020-11-18T20:56:03Z">
        <w:r>
          <w:rPr>
            <w:rFonts w:eastAsia="Unifont" w:cs="FreeSans" w:ascii="FreeSerif" w:hAnsi="FreeSerif"/>
            <w:color w:val="auto"/>
            <w:kern w:val="0"/>
            <w:sz w:val="20"/>
            <w:szCs w:val="20"/>
            <w:lang w:val="en-US" w:eastAsia="zh-CN" w:bidi="hi-IN"/>
          </w:rPr>
          <w:tab/>
          <w:tab/>
        </w:r>
      </w:ins>
    </w:p>
    <w:p>
      <w:pPr>
        <w:pStyle w:val="PreformattedText"/>
        <w:bidi w:val="0"/>
        <w:jc w:val="left"/>
        <w:rPr>
          <w:rFonts w:ascii="FreeSerif" w:hAnsi="FreeSerif"/>
        </w:rPr>
      </w:pPr>
      <w:r>
        <w:rPr/>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b/>
          <w:bCs/>
        </w:rPr>
        <w:t>Result:</w:t>
      </w:r>
      <w:r>
        <w:rPr>
          <w:rFonts w:ascii="FreeSerif" w:hAnsi="FreeSerif"/>
        </w:rPr>
        <w:t xml:space="preserve"> the Program is successfully compiled and the desired output is obtained.</w:t>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rPr>
      </w:r>
    </w:p>
    <w:p>
      <w:pPr>
        <w:pStyle w:val="PreformattedText"/>
        <w:bidi w:val="0"/>
        <w:spacing w:before="0" w:after="0"/>
        <w:jc w:val="left"/>
        <w:rPr/>
      </w:pPr>
      <w:r>
        <w:rPr/>
      </w:r>
    </w:p>
    <w:p>
      <w:pPr>
        <w:pStyle w:val="PreformattedText"/>
        <w:bidi w:val="0"/>
        <w:spacing w:before="0" w:after="0"/>
        <w:jc w:val="left"/>
        <w:rPr/>
      </w:pPr>
      <w:r>
        <w:rPr/>
      </w:r>
      <w:r>
        <w:br w:type="page"/>
      </w:r>
    </w:p>
    <w:p>
      <w:pPr>
        <w:pStyle w:val="PreformattedText"/>
        <w:bidi w:val="0"/>
        <w:spacing w:before="0" w:after="0"/>
        <w:jc w:val="left"/>
        <w:rPr/>
      </w:pPr>
      <w:r>
        <w:rPr/>
      </w:r>
    </w:p>
    <w:p>
      <w:pPr>
        <w:pStyle w:val="PreformattedText"/>
        <w:bidi w:val="0"/>
        <w:spacing w:before="0" w:after="0"/>
        <w:jc w:val="left"/>
        <w:rPr>
          <w:rFonts w:ascii="FreeSerif" w:hAnsi="FreeSerif"/>
          <w:b/>
          <w:b/>
          <w:bCs/>
        </w:rPr>
      </w:pPr>
      <w:r>
        <w:rPr>
          <w:rFonts w:ascii="FreeSerif" w:hAnsi="FreeSerif"/>
          <w:b/>
          <w:bCs/>
        </w:rPr>
        <w:t>Program/ Source Code:</w:t>
      </w:r>
    </w:p>
    <w:p>
      <w:pPr>
        <w:pStyle w:val="PreformattedText"/>
        <w:bidi w:val="0"/>
        <w:spacing w:before="0" w:after="0"/>
        <w:jc w:val="left"/>
        <w:rPr/>
      </w:pPr>
      <w:r>
        <w:rPr/>
      </w:r>
    </w:p>
    <w:p>
      <w:pPr>
        <w:pStyle w:val="PreformattedText"/>
        <w:bidi w:val="0"/>
        <w:spacing w:before="0" w:after="0"/>
        <w:jc w:val="left"/>
        <w:rPr>
          <w:rFonts w:ascii="Nimbus Mono PS" w:hAnsi="Nimbus Mono PS"/>
          <w:del w:id="359" w:author="Unknown Author" w:date="2020-11-18T22:12:27Z"/>
        </w:rPr>
      </w:pPr>
      <w:del w:id="358" w:author="Unknown Author" w:date="2020-11-18T22:12:27Z">
        <w:r>
          <w:rPr/>
          <w:delText>#include&lt;stdio.h&gt;</w:delText>
        </w:r>
      </w:del>
    </w:p>
    <w:p>
      <w:pPr>
        <w:pStyle w:val="PreformattedText"/>
        <w:bidi w:val="0"/>
        <w:jc w:val="left"/>
        <w:rPr>
          <w:rFonts w:ascii="Nimbus Mono PS" w:hAnsi="Nimbus Mono PS"/>
          <w:del w:id="361" w:author="Unknown Author" w:date="2020-11-18T22:12:27Z"/>
        </w:rPr>
      </w:pPr>
      <w:del w:id="360" w:author="Unknown Author" w:date="2020-11-18T22:12:27Z">
        <w:r>
          <w:rPr/>
          <w:delText>#include&lt;stdlib.h&gt;</w:delText>
        </w:r>
      </w:del>
    </w:p>
    <w:p>
      <w:pPr>
        <w:pStyle w:val="PreformattedText"/>
        <w:bidi w:val="0"/>
        <w:jc w:val="left"/>
        <w:rPr>
          <w:rFonts w:ascii="Nimbus Mono PS" w:hAnsi="Nimbus Mono PS"/>
          <w:del w:id="363" w:author="Unknown Author" w:date="2020-11-18T22:12:27Z"/>
        </w:rPr>
      </w:pPr>
      <w:del w:id="362" w:author="Unknown Author" w:date="2020-11-18T22:12:27Z">
        <w:r>
          <w:rPr/>
        </w:r>
      </w:del>
    </w:p>
    <w:p>
      <w:pPr>
        <w:pStyle w:val="PreformattedText"/>
        <w:bidi w:val="0"/>
        <w:jc w:val="left"/>
        <w:rPr>
          <w:rFonts w:ascii="Nimbus Mono PS" w:hAnsi="Nimbus Mono PS"/>
          <w:del w:id="365" w:author="Unknown Author" w:date="2020-11-18T22:12:27Z"/>
        </w:rPr>
      </w:pPr>
      <w:del w:id="364" w:author="Unknown Author" w:date="2020-11-18T22:12:27Z">
        <w:r>
          <w:rPr/>
          <w:delText>/*  Input : 2 polynomials of the form</w:delText>
        </w:r>
      </w:del>
    </w:p>
    <w:p>
      <w:pPr>
        <w:pStyle w:val="PreformattedText"/>
        <w:bidi w:val="0"/>
        <w:jc w:val="left"/>
        <w:rPr>
          <w:rFonts w:ascii="Nimbus Mono PS" w:hAnsi="Nimbus Mono PS"/>
          <w:del w:id="368" w:author="Unknown Author" w:date="2020-11-18T22:12:27Z"/>
        </w:rPr>
      </w:pPr>
      <w:del w:id="366" w:author="Unknown Author" w:date="2020-11-18T22:12:27Z">
        <w:r>
          <w:rPr/>
          <w:delText xml:space="preserve"> </w:delText>
        </w:r>
      </w:del>
      <w:del w:id="367" w:author="Unknown Author" w:date="2020-11-18T22:12:27Z">
        <w:r>
          <w:rPr/>
          <w:delText>*          a0*X^n + a1*X^n-1 + a2*X^n-2 ..... an*X^0</w:delText>
        </w:r>
      </w:del>
    </w:p>
    <w:p>
      <w:pPr>
        <w:pStyle w:val="PreformattedText"/>
        <w:bidi w:val="0"/>
        <w:jc w:val="left"/>
        <w:rPr>
          <w:rFonts w:ascii="Nimbus Mono PS" w:hAnsi="Nimbus Mono PS"/>
          <w:del w:id="371" w:author="Unknown Author" w:date="2020-11-18T22:12:27Z"/>
        </w:rPr>
      </w:pPr>
      <w:del w:id="369" w:author="Unknown Author" w:date="2020-11-18T22:12:27Z">
        <w:r>
          <w:rPr/>
          <w:delText xml:space="preserve"> </w:delText>
        </w:r>
      </w:del>
      <w:del w:id="370" w:author="Unknown Author" w:date="2020-11-18T22:12:27Z">
        <w:r>
          <w:rPr/>
          <w:delText>*  Output: First polynomial the second polynomial and there sum</w:delText>
        </w:r>
      </w:del>
    </w:p>
    <w:p>
      <w:pPr>
        <w:pStyle w:val="PreformattedText"/>
        <w:bidi w:val="0"/>
        <w:jc w:val="left"/>
        <w:rPr>
          <w:rFonts w:ascii="Nimbus Mono PS" w:hAnsi="Nimbus Mono PS"/>
          <w:del w:id="374" w:author="Unknown Author" w:date="2020-11-18T22:12:27Z"/>
        </w:rPr>
      </w:pPr>
      <w:del w:id="372" w:author="Unknown Author" w:date="2020-11-18T22:12:27Z">
        <w:r>
          <w:rPr/>
          <w:delText xml:space="preserve"> </w:delText>
        </w:r>
      </w:del>
      <w:del w:id="373" w:author="Unknown Author" w:date="2020-11-18T22:12:27Z">
        <w:r>
          <w:rPr/>
          <w:delText>*/</w:delText>
        </w:r>
      </w:del>
    </w:p>
    <w:p>
      <w:pPr>
        <w:pStyle w:val="PreformattedText"/>
        <w:bidi w:val="0"/>
        <w:jc w:val="left"/>
        <w:rPr>
          <w:rFonts w:ascii="Nimbus Mono PS" w:hAnsi="Nimbus Mono PS"/>
          <w:del w:id="376" w:author="Unknown Author" w:date="2020-11-18T22:12:27Z"/>
        </w:rPr>
      </w:pPr>
      <w:del w:id="375" w:author="Unknown Author" w:date="2020-11-18T22:12:27Z">
        <w:r>
          <w:rPr/>
          <w:delText>/* Funtion to print the polynomials*/</w:delText>
        </w:r>
      </w:del>
    </w:p>
    <w:p>
      <w:pPr>
        <w:pStyle w:val="PreformattedText"/>
        <w:bidi w:val="0"/>
        <w:jc w:val="left"/>
        <w:rPr>
          <w:rFonts w:ascii="Nimbus Mono PS" w:hAnsi="Nimbus Mono PS"/>
          <w:del w:id="378" w:author="Unknown Author" w:date="2020-11-18T22:12:27Z"/>
        </w:rPr>
      </w:pPr>
      <w:del w:id="377" w:author="Unknown Author" w:date="2020-11-18T22:12:27Z">
        <w:r>
          <w:rPr/>
          <w:delText>void printPoly(int** a){</w:delText>
        </w:r>
      </w:del>
    </w:p>
    <w:p>
      <w:pPr>
        <w:pStyle w:val="PreformattedText"/>
        <w:bidi w:val="0"/>
        <w:jc w:val="left"/>
        <w:rPr>
          <w:rFonts w:ascii="Nimbus Mono PS" w:hAnsi="Nimbus Mono PS"/>
          <w:del w:id="381" w:author="Unknown Author" w:date="2020-11-18T22:12:27Z"/>
        </w:rPr>
      </w:pPr>
      <w:del w:id="379" w:author="Unknown Author" w:date="2020-11-18T22:12:27Z">
        <w:r>
          <w:rPr/>
          <w:delText xml:space="preserve">    </w:delText>
        </w:r>
      </w:del>
      <w:del w:id="380" w:author="Unknown Author" w:date="2020-11-18T22:12:27Z">
        <w:r>
          <w:rPr/>
          <w:delText>int iterCount = a[0][0];</w:delText>
        </w:r>
      </w:del>
    </w:p>
    <w:p>
      <w:pPr>
        <w:pStyle w:val="PreformattedText"/>
        <w:bidi w:val="0"/>
        <w:jc w:val="left"/>
        <w:rPr>
          <w:rFonts w:ascii="Nimbus Mono PS" w:hAnsi="Nimbus Mono PS"/>
          <w:del w:id="384" w:author="Unknown Author" w:date="2020-11-18T22:12:27Z"/>
        </w:rPr>
      </w:pPr>
      <w:del w:id="382" w:author="Unknown Author" w:date="2020-11-18T22:12:27Z">
        <w:r>
          <w:rPr/>
          <w:delText xml:space="preserve">    </w:delText>
        </w:r>
      </w:del>
      <w:del w:id="383" w:author="Unknown Author" w:date="2020-11-18T22:12:27Z">
        <w:r>
          <w:rPr/>
          <w:delText xml:space="preserve">int i; </w:delText>
        </w:r>
      </w:del>
    </w:p>
    <w:p>
      <w:pPr>
        <w:pStyle w:val="PreformattedText"/>
        <w:bidi w:val="0"/>
        <w:jc w:val="left"/>
        <w:rPr>
          <w:rFonts w:ascii="Nimbus Mono PS" w:hAnsi="Nimbus Mono PS"/>
          <w:del w:id="387" w:author="Unknown Author" w:date="2020-11-18T22:12:27Z"/>
        </w:rPr>
      </w:pPr>
      <w:del w:id="385" w:author="Unknown Author" w:date="2020-11-18T22:12:27Z">
        <w:r>
          <w:rPr/>
          <w:delText xml:space="preserve">    </w:delText>
        </w:r>
      </w:del>
      <w:del w:id="386" w:author="Unknown Author" w:date="2020-11-18T22:12:27Z">
        <w:r>
          <w:rPr/>
          <w:delText>for(i = 1;i&lt;iterCount;i++)</w:delText>
        </w:r>
      </w:del>
    </w:p>
    <w:p>
      <w:pPr>
        <w:pStyle w:val="PreformattedText"/>
        <w:bidi w:val="0"/>
        <w:jc w:val="left"/>
        <w:rPr>
          <w:rFonts w:ascii="Nimbus Mono PS" w:hAnsi="Nimbus Mono PS"/>
          <w:del w:id="390" w:author="Unknown Author" w:date="2020-11-18T22:12:27Z"/>
        </w:rPr>
      </w:pPr>
      <w:del w:id="388" w:author="Unknown Author" w:date="2020-11-18T22:12:27Z">
        <w:r>
          <w:rPr/>
          <w:delText xml:space="preserve">        </w:delText>
        </w:r>
      </w:del>
      <w:del w:id="389" w:author="Unknown Author" w:date="2020-11-18T22:12:27Z">
        <w:r>
          <w:rPr/>
          <w:delText>printf("%d*X^%d + ",a[i][1],a[i][0]);</w:delText>
        </w:r>
      </w:del>
    </w:p>
    <w:p>
      <w:pPr>
        <w:pStyle w:val="PreformattedText"/>
        <w:bidi w:val="0"/>
        <w:jc w:val="left"/>
        <w:rPr>
          <w:rFonts w:ascii="Nimbus Mono PS" w:hAnsi="Nimbus Mono PS"/>
          <w:del w:id="393" w:author="Unknown Author" w:date="2020-11-18T22:12:27Z"/>
        </w:rPr>
      </w:pPr>
      <w:del w:id="391" w:author="Unknown Author" w:date="2020-11-18T22:12:27Z">
        <w:r>
          <w:rPr/>
          <w:delText xml:space="preserve">    </w:delText>
        </w:r>
      </w:del>
      <w:del w:id="392" w:author="Unknown Author" w:date="2020-11-18T22:12:27Z">
        <w:r>
          <w:rPr/>
          <w:delText>printf("%d*X^%d\n",a[i][1],a[i][0]);</w:delText>
        </w:r>
      </w:del>
    </w:p>
    <w:p>
      <w:pPr>
        <w:pStyle w:val="PreformattedText"/>
        <w:bidi w:val="0"/>
        <w:jc w:val="left"/>
        <w:rPr>
          <w:rFonts w:ascii="Nimbus Mono PS" w:hAnsi="Nimbus Mono PS"/>
          <w:del w:id="395" w:author="Unknown Author" w:date="2020-11-18T22:12:27Z"/>
        </w:rPr>
      </w:pPr>
      <w:del w:id="394" w:author="Unknown Author" w:date="2020-11-18T22:12:27Z">
        <w:r>
          <w:rPr/>
          <w:delText>}</w:delText>
        </w:r>
      </w:del>
    </w:p>
    <w:p>
      <w:pPr>
        <w:pStyle w:val="PreformattedText"/>
        <w:bidi w:val="0"/>
        <w:jc w:val="left"/>
        <w:rPr>
          <w:rFonts w:ascii="Nimbus Mono PS" w:hAnsi="Nimbus Mono PS"/>
          <w:del w:id="397" w:author="Unknown Author" w:date="2020-11-18T22:12:27Z"/>
        </w:rPr>
      </w:pPr>
      <w:del w:id="396" w:author="Unknown Author" w:date="2020-11-18T22:12:27Z">
        <w:r>
          <w:rPr/>
        </w:r>
      </w:del>
    </w:p>
    <w:p>
      <w:pPr>
        <w:pStyle w:val="PreformattedText"/>
        <w:bidi w:val="0"/>
        <w:jc w:val="left"/>
        <w:rPr>
          <w:rFonts w:ascii="Nimbus Mono PS" w:hAnsi="Nimbus Mono PS"/>
          <w:del w:id="399" w:author="Unknown Author" w:date="2020-11-18T22:12:27Z"/>
        </w:rPr>
      </w:pPr>
      <w:del w:id="398" w:author="Unknown Author" w:date="2020-11-18T22:12:27Z">
        <w:r>
          <w:rPr/>
          <w:delText>/* Funtion to convert the polynomial into tuple*/</w:delText>
        </w:r>
      </w:del>
    </w:p>
    <w:p>
      <w:pPr>
        <w:pStyle w:val="PreformattedText"/>
        <w:bidi w:val="0"/>
        <w:jc w:val="left"/>
        <w:rPr>
          <w:rFonts w:ascii="Nimbus Mono PS" w:hAnsi="Nimbus Mono PS"/>
          <w:del w:id="401" w:author="Unknown Author" w:date="2020-11-18T22:12:27Z"/>
        </w:rPr>
      </w:pPr>
      <w:del w:id="400" w:author="Unknown Author" w:date="2020-11-18T22:12:27Z">
        <w:r>
          <w:rPr/>
          <w:delText>int** createPolyFromString(char* s){</w:delText>
        </w:r>
      </w:del>
    </w:p>
    <w:p>
      <w:pPr>
        <w:pStyle w:val="PreformattedText"/>
        <w:bidi w:val="0"/>
        <w:jc w:val="left"/>
        <w:rPr>
          <w:rFonts w:ascii="Nimbus Mono PS" w:hAnsi="Nimbus Mono PS"/>
          <w:del w:id="404" w:author="Unknown Author" w:date="2020-11-18T22:12:27Z"/>
        </w:rPr>
      </w:pPr>
      <w:del w:id="402" w:author="Unknown Author" w:date="2020-11-18T22:12:27Z">
        <w:r>
          <w:rPr/>
          <w:delText xml:space="preserve">    </w:delText>
        </w:r>
      </w:del>
      <w:del w:id="403" w:author="Unknown Author" w:date="2020-11-18T22:12:27Z">
        <w:r>
          <w:rPr/>
          <w:delText>int** a;</w:delText>
        </w:r>
      </w:del>
    </w:p>
    <w:p>
      <w:pPr>
        <w:pStyle w:val="PreformattedText"/>
        <w:bidi w:val="0"/>
        <w:jc w:val="left"/>
        <w:rPr>
          <w:rFonts w:ascii="Nimbus Mono PS" w:hAnsi="Nimbus Mono PS"/>
          <w:del w:id="407" w:author="Unknown Author" w:date="2020-11-18T22:12:27Z"/>
        </w:rPr>
      </w:pPr>
      <w:del w:id="405" w:author="Unknown Author" w:date="2020-11-18T22:12:27Z">
        <w:r>
          <w:rPr/>
          <w:delText xml:space="preserve">    </w:delText>
        </w:r>
      </w:del>
      <w:del w:id="406" w:author="Unknown Author" w:date="2020-11-18T22:12:27Z">
        <w:r>
          <w:rPr/>
          <w:delText>int i,j;</w:delText>
        </w:r>
      </w:del>
    </w:p>
    <w:p>
      <w:pPr>
        <w:pStyle w:val="PreformattedText"/>
        <w:bidi w:val="0"/>
        <w:jc w:val="left"/>
        <w:rPr>
          <w:rFonts w:ascii="Nimbus Mono PS" w:hAnsi="Nimbus Mono PS"/>
          <w:del w:id="410" w:author="Unknown Author" w:date="2020-11-18T22:12:27Z"/>
        </w:rPr>
      </w:pPr>
      <w:del w:id="408" w:author="Unknown Author" w:date="2020-11-18T22:12:27Z">
        <w:r>
          <w:rPr/>
          <w:delText xml:space="preserve">    </w:delText>
        </w:r>
      </w:del>
      <w:del w:id="409" w:author="Unknown Author" w:date="2020-11-18T22:12:27Z">
        <w:r>
          <w:rPr/>
          <w:delText>int maxPolySize = 10;</w:delText>
        </w:r>
      </w:del>
    </w:p>
    <w:p>
      <w:pPr>
        <w:pStyle w:val="PreformattedText"/>
        <w:bidi w:val="0"/>
        <w:jc w:val="left"/>
        <w:rPr>
          <w:rFonts w:ascii="Nimbus Mono PS" w:hAnsi="Nimbus Mono PS"/>
          <w:del w:id="412" w:author="Unknown Author" w:date="2020-11-18T22:12:27Z"/>
        </w:rPr>
      </w:pPr>
      <w:del w:id="411" w:author="Unknown Author" w:date="2020-11-18T22:12:27Z">
        <w:r>
          <w:rPr/>
          <w:delText xml:space="preserve">    </w:delText>
        </w:r>
      </w:del>
    </w:p>
    <w:p>
      <w:pPr>
        <w:pStyle w:val="PreformattedText"/>
        <w:bidi w:val="0"/>
        <w:jc w:val="left"/>
        <w:rPr>
          <w:rFonts w:ascii="Nimbus Mono PS" w:hAnsi="Nimbus Mono PS"/>
          <w:del w:id="415" w:author="Unknown Author" w:date="2020-11-18T22:12:27Z"/>
        </w:rPr>
      </w:pPr>
      <w:del w:id="413" w:author="Unknown Author" w:date="2020-11-18T22:12:27Z">
        <w:r>
          <w:rPr/>
          <w:delText xml:space="preserve">    </w:delText>
        </w:r>
      </w:del>
      <w:del w:id="414" w:author="Unknown Author" w:date="2020-11-18T22:12:27Z">
        <w:r>
          <w:rPr/>
          <w:delText>int count = 0;</w:delText>
        </w:r>
      </w:del>
    </w:p>
    <w:p>
      <w:pPr>
        <w:pStyle w:val="PreformattedText"/>
        <w:bidi w:val="0"/>
        <w:jc w:val="left"/>
        <w:rPr>
          <w:rFonts w:ascii="Nimbus Mono PS" w:hAnsi="Nimbus Mono PS"/>
          <w:del w:id="418" w:author="Unknown Author" w:date="2020-11-18T22:12:27Z"/>
        </w:rPr>
      </w:pPr>
      <w:del w:id="416" w:author="Unknown Author" w:date="2020-11-18T22:12:27Z">
        <w:r>
          <w:rPr/>
          <w:delText xml:space="preserve">    </w:delText>
        </w:r>
      </w:del>
      <w:del w:id="417" w:author="Unknown Author" w:date="2020-11-18T22:12:27Z">
        <w:r>
          <w:rPr/>
          <w:delText>int numberStack[10];</w:delText>
        </w:r>
      </w:del>
    </w:p>
    <w:p>
      <w:pPr>
        <w:pStyle w:val="PreformattedText"/>
        <w:bidi w:val="0"/>
        <w:jc w:val="left"/>
        <w:rPr>
          <w:rFonts w:ascii="Nimbus Mono PS" w:hAnsi="Nimbus Mono PS"/>
          <w:del w:id="421" w:author="Unknown Author" w:date="2020-11-18T22:12:27Z"/>
        </w:rPr>
      </w:pPr>
      <w:del w:id="419" w:author="Unknown Author" w:date="2020-11-18T22:12:27Z">
        <w:r>
          <w:rPr/>
          <w:delText xml:space="preserve">    </w:delText>
        </w:r>
      </w:del>
      <w:del w:id="420" w:author="Unknown Author" w:date="2020-11-18T22:12:27Z">
        <w:r>
          <w:rPr/>
          <w:delText>int numberStackTop = -1;</w:delText>
        </w:r>
      </w:del>
    </w:p>
    <w:p>
      <w:pPr>
        <w:pStyle w:val="PreformattedText"/>
        <w:bidi w:val="0"/>
        <w:jc w:val="left"/>
        <w:rPr>
          <w:rFonts w:ascii="Nimbus Mono PS" w:hAnsi="Nimbus Mono PS"/>
          <w:del w:id="423" w:author="Unknown Author" w:date="2020-11-18T22:12:27Z"/>
        </w:rPr>
      </w:pPr>
      <w:del w:id="422" w:author="Unknown Author" w:date="2020-11-18T22:12:27Z">
        <w:r>
          <w:rPr/>
        </w:r>
      </w:del>
    </w:p>
    <w:p>
      <w:pPr>
        <w:pStyle w:val="PreformattedText"/>
        <w:bidi w:val="0"/>
        <w:jc w:val="left"/>
        <w:rPr>
          <w:rFonts w:ascii="Nimbus Mono PS" w:hAnsi="Nimbus Mono PS"/>
          <w:del w:id="426" w:author="Unknown Author" w:date="2020-11-18T22:12:27Z"/>
        </w:rPr>
      </w:pPr>
      <w:del w:id="424" w:author="Unknown Author" w:date="2020-11-18T22:12:27Z">
        <w:r>
          <w:rPr/>
          <w:delText xml:space="preserve">    </w:delText>
        </w:r>
      </w:del>
      <w:del w:id="425" w:author="Unknown Author" w:date="2020-11-18T22:12:27Z">
        <w:r>
          <w:rPr/>
          <w:delText>int number = 0;</w:delText>
        </w:r>
      </w:del>
    </w:p>
    <w:p>
      <w:pPr>
        <w:pStyle w:val="PreformattedText"/>
        <w:bidi w:val="0"/>
        <w:jc w:val="left"/>
        <w:rPr>
          <w:rFonts w:ascii="Nimbus Mono PS" w:hAnsi="Nimbus Mono PS"/>
          <w:del w:id="429" w:author="Unknown Author" w:date="2020-11-18T22:12:27Z"/>
        </w:rPr>
      </w:pPr>
      <w:del w:id="427" w:author="Unknown Author" w:date="2020-11-18T22:12:27Z">
        <w:r>
          <w:rPr/>
          <w:delText xml:space="preserve">    </w:delText>
        </w:r>
      </w:del>
      <w:del w:id="428" w:author="Unknown Author" w:date="2020-11-18T22:12:27Z">
        <w:r>
          <w:rPr/>
          <w:delText>int negative = 0;</w:delText>
        </w:r>
      </w:del>
    </w:p>
    <w:p>
      <w:pPr>
        <w:pStyle w:val="PreformattedText"/>
        <w:bidi w:val="0"/>
        <w:jc w:val="left"/>
        <w:rPr>
          <w:rFonts w:ascii="Nimbus Mono PS" w:hAnsi="Nimbus Mono PS"/>
          <w:del w:id="431" w:author="Unknown Author" w:date="2020-11-18T22:12:27Z"/>
        </w:rPr>
      </w:pPr>
      <w:del w:id="430" w:author="Unknown Author" w:date="2020-11-18T22:12:27Z">
        <w:r>
          <w:rPr/>
        </w:r>
      </w:del>
    </w:p>
    <w:p>
      <w:pPr>
        <w:pStyle w:val="PreformattedText"/>
        <w:bidi w:val="0"/>
        <w:jc w:val="left"/>
        <w:rPr>
          <w:rFonts w:ascii="Nimbus Mono PS" w:hAnsi="Nimbus Mono PS"/>
          <w:del w:id="434" w:author="Unknown Author" w:date="2020-11-18T22:12:27Z"/>
        </w:rPr>
      </w:pPr>
      <w:del w:id="432" w:author="Unknown Author" w:date="2020-11-18T22:12:27Z">
        <w:r>
          <w:rPr/>
          <w:delText xml:space="preserve">    </w:delText>
        </w:r>
      </w:del>
      <w:del w:id="433" w:author="Unknown Author" w:date="2020-11-18T22:12:27Z">
        <w:r>
          <w:rPr/>
          <w:delText>//parsing the string</w:delText>
        </w:r>
      </w:del>
    </w:p>
    <w:p>
      <w:pPr>
        <w:pStyle w:val="PreformattedText"/>
        <w:bidi w:val="0"/>
        <w:jc w:val="left"/>
        <w:rPr>
          <w:rFonts w:ascii="Nimbus Mono PS" w:hAnsi="Nimbus Mono PS"/>
          <w:del w:id="436" w:author="Unknown Author" w:date="2020-11-18T22:12:27Z"/>
        </w:rPr>
      </w:pPr>
      <w:del w:id="435" w:author="Unknown Author" w:date="2020-11-18T22:12:27Z">
        <w:r>
          <w:rPr/>
        </w:r>
      </w:del>
    </w:p>
    <w:p>
      <w:pPr>
        <w:pStyle w:val="PreformattedText"/>
        <w:bidi w:val="0"/>
        <w:jc w:val="left"/>
        <w:rPr>
          <w:rFonts w:ascii="Nimbus Mono PS" w:hAnsi="Nimbus Mono PS"/>
          <w:del w:id="439" w:author="Unknown Author" w:date="2020-11-18T22:12:27Z"/>
        </w:rPr>
      </w:pPr>
      <w:del w:id="437" w:author="Unknown Author" w:date="2020-11-18T22:12:27Z">
        <w:r>
          <w:rPr/>
          <w:delText xml:space="preserve">    </w:delText>
        </w:r>
      </w:del>
      <w:del w:id="438" w:author="Unknown Author" w:date="2020-11-18T22:12:27Z">
        <w:r>
          <w:rPr/>
          <w:delText>a = (int**) malloc(maxPolySize*sizeof(int*));</w:delText>
        </w:r>
      </w:del>
    </w:p>
    <w:p>
      <w:pPr>
        <w:pStyle w:val="PreformattedText"/>
        <w:bidi w:val="0"/>
        <w:jc w:val="left"/>
        <w:rPr>
          <w:rFonts w:ascii="Nimbus Mono PS" w:hAnsi="Nimbus Mono PS"/>
          <w:del w:id="442" w:author="Unknown Author" w:date="2020-11-18T22:12:27Z"/>
        </w:rPr>
      </w:pPr>
      <w:del w:id="440" w:author="Unknown Author" w:date="2020-11-18T22:12:27Z">
        <w:r>
          <w:rPr/>
          <w:delText xml:space="preserve">    </w:delText>
        </w:r>
      </w:del>
      <w:del w:id="441" w:author="Unknown Author" w:date="2020-11-18T22:12:27Z">
        <w:r>
          <w:rPr/>
          <w:delText>for(i = 0;i&lt;maxPolySize;i++){</w:delText>
        </w:r>
      </w:del>
    </w:p>
    <w:p>
      <w:pPr>
        <w:pStyle w:val="PreformattedText"/>
        <w:bidi w:val="0"/>
        <w:jc w:val="left"/>
        <w:rPr>
          <w:rFonts w:ascii="Nimbus Mono PS" w:hAnsi="Nimbus Mono PS"/>
          <w:del w:id="445" w:author="Unknown Author" w:date="2020-11-18T22:12:27Z"/>
        </w:rPr>
      </w:pPr>
      <w:del w:id="443" w:author="Unknown Author" w:date="2020-11-18T22:12:27Z">
        <w:r>
          <w:rPr/>
          <w:delText xml:space="preserve">        </w:delText>
        </w:r>
      </w:del>
      <w:del w:id="444" w:author="Unknown Author" w:date="2020-11-18T22:12:27Z">
        <w:r>
          <w:rPr/>
          <w:delText>a[i] = (int*)malloc(2*sizeof(int));</w:delText>
        </w:r>
      </w:del>
    </w:p>
    <w:p>
      <w:pPr>
        <w:pStyle w:val="PreformattedText"/>
        <w:bidi w:val="0"/>
        <w:jc w:val="left"/>
        <w:rPr>
          <w:rFonts w:ascii="Nimbus Mono PS" w:hAnsi="Nimbus Mono PS"/>
          <w:del w:id="448" w:author="Unknown Author" w:date="2020-11-18T22:12:27Z"/>
        </w:rPr>
      </w:pPr>
      <w:del w:id="446" w:author="Unknown Author" w:date="2020-11-18T22:12:27Z">
        <w:r>
          <w:rPr/>
          <w:delText xml:space="preserve">    </w:delText>
        </w:r>
      </w:del>
      <w:del w:id="447" w:author="Unknown Author" w:date="2020-11-18T22:12:27Z">
        <w:r>
          <w:rPr/>
          <w:delText>}</w:delText>
        </w:r>
      </w:del>
    </w:p>
    <w:p>
      <w:pPr>
        <w:pStyle w:val="PreformattedText"/>
        <w:bidi w:val="0"/>
        <w:jc w:val="left"/>
        <w:rPr>
          <w:rFonts w:ascii="Nimbus Mono PS" w:hAnsi="Nimbus Mono PS"/>
          <w:del w:id="450" w:author="Unknown Author" w:date="2020-11-18T22:12:27Z"/>
        </w:rPr>
      </w:pPr>
      <w:del w:id="449" w:author="Unknown Author" w:date="2020-11-18T22:12:27Z">
        <w:r>
          <w:rPr/>
        </w:r>
      </w:del>
    </w:p>
    <w:p>
      <w:pPr>
        <w:pStyle w:val="PreformattedText"/>
        <w:bidi w:val="0"/>
        <w:jc w:val="left"/>
        <w:rPr>
          <w:rFonts w:ascii="Nimbus Mono PS" w:hAnsi="Nimbus Mono PS"/>
          <w:del w:id="453" w:author="Unknown Author" w:date="2020-11-18T22:12:27Z"/>
        </w:rPr>
      </w:pPr>
      <w:del w:id="451" w:author="Unknown Author" w:date="2020-11-18T22:12:27Z">
        <w:r>
          <w:rPr/>
          <w:delText xml:space="preserve">    </w:delText>
        </w:r>
      </w:del>
      <w:del w:id="452" w:author="Unknown Author" w:date="2020-11-18T22:12:27Z">
        <w:r>
          <w:rPr/>
          <w:delText>for(i = 0; s[i]!='\0'; i++){</w:delText>
        </w:r>
      </w:del>
    </w:p>
    <w:p>
      <w:pPr>
        <w:pStyle w:val="PreformattedText"/>
        <w:bidi w:val="0"/>
        <w:jc w:val="left"/>
        <w:rPr>
          <w:rFonts w:ascii="Nimbus Mono PS" w:hAnsi="Nimbus Mono PS"/>
          <w:del w:id="456" w:author="Unknown Author" w:date="2020-11-18T22:12:27Z"/>
        </w:rPr>
      </w:pPr>
      <w:del w:id="454" w:author="Unknown Author" w:date="2020-11-18T22:12:27Z">
        <w:r>
          <w:rPr/>
          <w:delText xml:space="preserve">        </w:delText>
        </w:r>
      </w:del>
      <w:del w:id="455" w:author="Unknown Author" w:date="2020-11-18T22:12:27Z">
        <w:r>
          <w:rPr/>
          <w:delText>if(s[i] == '-'){</w:delText>
        </w:r>
      </w:del>
    </w:p>
    <w:p>
      <w:pPr>
        <w:pStyle w:val="PreformattedText"/>
        <w:bidi w:val="0"/>
        <w:jc w:val="left"/>
        <w:rPr>
          <w:rFonts w:ascii="Nimbus Mono PS" w:hAnsi="Nimbus Mono PS"/>
          <w:del w:id="459" w:author="Unknown Author" w:date="2020-11-18T22:12:27Z"/>
        </w:rPr>
      </w:pPr>
      <w:del w:id="457" w:author="Unknown Author" w:date="2020-11-18T22:12:27Z">
        <w:r>
          <w:rPr/>
          <w:delText xml:space="preserve">            </w:delText>
        </w:r>
      </w:del>
      <w:del w:id="458" w:author="Unknown Author" w:date="2020-11-18T22:12:27Z">
        <w:r>
          <w:rPr/>
          <w:delText>negative = 1;</w:delText>
        </w:r>
      </w:del>
    </w:p>
    <w:p>
      <w:pPr>
        <w:pStyle w:val="PreformattedText"/>
        <w:bidi w:val="0"/>
        <w:jc w:val="left"/>
        <w:rPr>
          <w:rFonts w:ascii="Nimbus Mono PS" w:hAnsi="Nimbus Mono PS"/>
          <w:del w:id="462" w:author="Unknown Author" w:date="2020-11-18T22:12:27Z"/>
        </w:rPr>
      </w:pPr>
      <w:del w:id="460" w:author="Unknown Author" w:date="2020-11-18T22:12:27Z">
        <w:r>
          <w:rPr/>
          <w:delText xml:space="preserve">            </w:delText>
        </w:r>
      </w:del>
      <w:del w:id="461" w:author="Unknown Author" w:date="2020-11-18T22:12:27Z">
        <w:r>
          <w:rPr/>
          <w:delText>i++;</w:delText>
        </w:r>
      </w:del>
    </w:p>
    <w:p>
      <w:pPr>
        <w:pStyle w:val="PreformattedText"/>
        <w:bidi w:val="0"/>
        <w:jc w:val="left"/>
        <w:rPr>
          <w:rFonts w:ascii="Nimbus Mono PS" w:hAnsi="Nimbus Mono PS"/>
          <w:del w:id="465" w:author="Unknown Author" w:date="2020-11-18T22:12:27Z"/>
        </w:rPr>
      </w:pPr>
      <w:del w:id="463" w:author="Unknown Author" w:date="2020-11-18T22:12:27Z">
        <w:r>
          <w:rPr/>
          <w:delText xml:space="preserve">        </w:delText>
        </w:r>
      </w:del>
      <w:del w:id="464" w:author="Unknown Author" w:date="2020-11-18T22:12:27Z">
        <w:r>
          <w:rPr/>
          <w:delText>}</w:delText>
        </w:r>
      </w:del>
    </w:p>
    <w:p>
      <w:pPr>
        <w:pStyle w:val="PreformattedText"/>
        <w:bidi w:val="0"/>
        <w:jc w:val="left"/>
        <w:rPr>
          <w:rFonts w:ascii="Nimbus Mono PS" w:hAnsi="Nimbus Mono PS"/>
          <w:del w:id="467" w:author="Unknown Author" w:date="2020-11-18T22:12:27Z"/>
        </w:rPr>
      </w:pPr>
      <w:del w:id="466" w:author="Unknown Author" w:date="2020-11-18T22:12:27Z">
        <w:r>
          <w:rPr/>
          <w:delText xml:space="preserve">        </w:delText>
        </w:r>
      </w:del>
    </w:p>
    <w:p>
      <w:pPr>
        <w:pStyle w:val="PreformattedText"/>
        <w:bidi w:val="0"/>
        <w:jc w:val="left"/>
        <w:rPr>
          <w:rFonts w:ascii="Nimbus Mono PS" w:hAnsi="Nimbus Mono PS"/>
          <w:del w:id="470" w:author="Unknown Author" w:date="2020-11-18T22:12:27Z"/>
        </w:rPr>
      </w:pPr>
      <w:del w:id="468" w:author="Unknown Author" w:date="2020-11-18T22:12:27Z">
        <w:r>
          <w:rPr/>
          <w:delText xml:space="preserve">        </w:delText>
        </w:r>
      </w:del>
      <w:del w:id="469" w:author="Unknown Author" w:date="2020-11-18T22:12:27Z">
        <w:r>
          <w:rPr/>
          <w:delText>if(s[i]&gt;='0'&amp;&amp;s[i]&lt;='9'){</w:delText>
        </w:r>
      </w:del>
    </w:p>
    <w:p>
      <w:pPr>
        <w:pStyle w:val="PreformattedText"/>
        <w:bidi w:val="0"/>
        <w:jc w:val="left"/>
        <w:rPr>
          <w:rFonts w:ascii="Nimbus Mono PS" w:hAnsi="Nimbus Mono PS"/>
          <w:del w:id="473" w:author="Unknown Author" w:date="2020-11-18T22:12:27Z"/>
        </w:rPr>
      </w:pPr>
      <w:del w:id="471" w:author="Unknown Author" w:date="2020-11-18T22:12:27Z">
        <w:r>
          <w:rPr/>
          <w:delText xml:space="preserve">            </w:delText>
        </w:r>
      </w:del>
      <w:del w:id="472" w:author="Unknown Author" w:date="2020-11-18T22:12:27Z">
        <w:r>
          <w:rPr/>
          <w:delText>while((s[i]!= 'X'||s[i]!='x'||s[i]!=' '||s[i]!='^') &amp;&amp; (s[i]&gt;='0'&amp;&amp;s[i]&lt;='9')){</w:delText>
        </w:r>
      </w:del>
    </w:p>
    <w:p>
      <w:pPr>
        <w:pStyle w:val="PreformattedText"/>
        <w:bidi w:val="0"/>
        <w:jc w:val="left"/>
        <w:rPr>
          <w:rFonts w:ascii="Nimbus Mono PS" w:hAnsi="Nimbus Mono PS"/>
          <w:del w:id="476" w:author="Unknown Author" w:date="2020-11-18T22:12:27Z"/>
        </w:rPr>
      </w:pPr>
      <w:del w:id="474" w:author="Unknown Author" w:date="2020-11-18T22:12:27Z">
        <w:r>
          <w:rPr/>
          <w:delText xml:space="preserve">                 </w:delText>
        </w:r>
      </w:del>
      <w:del w:id="475" w:author="Unknown Author" w:date="2020-11-18T22:12:27Z">
        <w:r>
          <w:rPr/>
          <w:delText>// here s[i] will only be numbers</w:delText>
        </w:r>
      </w:del>
    </w:p>
    <w:p>
      <w:pPr>
        <w:pStyle w:val="PreformattedText"/>
        <w:bidi w:val="0"/>
        <w:jc w:val="left"/>
        <w:rPr>
          <w:rFonts w:ascii="Nimbus Mono PS" w:hAnsi="Nimbus Mono PS"/>
          <w:del w:id="479" w:author="Unknown Author" w:date="2020-11-18T22:12:27Z"/>
        </w:rPr>
      </w:pPr>
      <w:del w:id="477" w:author="Unknown Author" w:date="2020-11-18T22:12:27Z">
        <w:r>
          <w:rPr/>
          <w:delText xml:space="preserve">                </w:delText>
        </w:r>
      </w:del>
      <w:del w:id="478" w:author="Unknown Author" w:date="2020-11-18T22:12:27Z">
        <w:r>
          <w:rPr/>
          <w:delText>number = number*10+(s[i]-'0');</w:delText>
        </w:r>
      </w:del>
    </w:p>
    <w:p>
      <w:pPr>
        <w:pStyle w:val="PreformattedText"/>
        <w:bidi w:val="0"/>
        <w:jc w:val="left"/>
        <w:rPr>
          <w:rFonts w:ascii="Nimbus Mono PS" w:hAnsi="Nimbus Mono PS"/>
          <w:del w:id="482" w:author="Unknown Author" w:date="2020-11-18T22:12:27Z"/>
        </w:rPr>
      </w:pPr>
      <w:del w:id="480" w:author="Unknown Author" w:date="2020-11-18T22:12:27Z">
        <w:r>
          <w:rPr/>
          <w:delText xml:space="preserve">                </w:delText>
        </w:r>
      </w:del>
      <w:del w:id="481" w:author="Unknown Author" w:date="2020-11-18T22:12:27Z">
        <w:r>
          <w:rPr/>
          <w:delText>i++;</w:delText>
        </w:r>
      </w:del>
    </w:p>
    <w:p>
      <w:pPr>
        <w:pStyle w:val="PreformattedText"/>
        <w:bidi w:val="0"/>
        <w:jc w:val="left"/>
        <w:rPr>
          <w:rFonts w:ascii="Nimbus Mono PS" w:hAnsi="Nimbus Mono PS"/>
          <w:del w:id="485" w:author="Unknown Author" w:date="2020-11-18T22:12:27Z"/>
        </w:rPr>
      </w:pPr>
      <w:del w:id="483" w:author="Unknown Author" w:date="2020-11-18T22:12:27Z">
        <w:r>
          <w:rPr/>
          <w:delText xml:space="preserve">            </w:delText>
        </w:r>
      </w:del>
      <w:del w:id="484" w:author="Unknown Author" w:date="2020-11-18T22:12:27Z">
        <w:r>
          <w:rPr/>
          <w:delText>}</w:delText>
        </w:r>
      </w:del>
    </w:p>
    <w:p>
      <w:pPr>
        <w:pStyle w:val="PreformattedText"/>
        <w:bidi w:val="0"/>
        <w:jc w:val="left"/>
        <w:rPr>
          <w:rFonts w:ascii="Nimbus Mono PS" w:hAnsi="Nimbus Mono PS"/>
          <w:del w:id="488" w:author="Unknown Author" w:date="2020-11-18T22:12:27Z"/>
        </w:rPr>
      </w:pPr>
      <w:del w:id="486" w:author="Unknown Author" w:date="2020-11-18T22:12:27Z">
        <w:r>
          <w:rPr/>
          <w:delText xml:space="preserve">            </w:delText>
        </w:r>
      </w:del>
      <w:del w:id="487" w:author="Unknown Author" w:date="2020-11-18T22:12:27Z">
        <w:r>
          <w:rPr/>
          <w:delText>if(negative) numberStack[++numberStackTop] = -1*number;</w:delText>
        </w:r>
      </w:del>
    </w:p>
    <w:p>
      <w:pPr>
        <w:pStyle w:val="PreformattedText"/>
        <w:bidi w:val="0"/>
        <w:jc w:val="left"/>
        <w:rPr>
          <w:rFonts w:ascii="Nimbus Mono PS" w:hAnsi="Nimbus Mono PS"/>
          <w:del w:id="491" w:author="Unknown Author" w:date="2020-11-18T22:12:27Z"/>
        </w:rPr>
      </w:pPr>
      <w:del w:id="489" w:author="Unknown Author" w:date="2020-11-18T22:12:27Z">
        <w:r>
          <w:rPr/>
          <w:delText xml:space="preserve">            </w:delText>
        </w:r>
      </w:del>
      <w:del w:id="490" w:author="Unknown Author" w:date="2020-11-18T22:12:27Z">
        <w:r>
          <w:rPr/>
          <w:delText>else numberStack[++numberStackTop] = number;</w:delText>
        </w:r>
      </w:del>
    </w:p>
    <w:p>
      <w:pPr>
        <w:pStyle w:val="PreformattedText"/>
        <w:bidi w:val="0"/>
        <w:jc w:val="left"/>
        <w:rPr>
          <w:rFonts w:ascii="Nimbus Mono PS" w:hAnsi="Nimbus Mono PS"/>
          <w:del w:id="493" w:author="Unknown Author" w:date="2020-11-18T22:12:27Z"/>
        </w:rPr>
      </w:pPr>
      <w:del w:id="492" w:author="Unknown Author" w:date="2020-11-18T22:12:27Z">
        <w:r>
          <w:rPr/>
        </w:r>
      </w:del>
    </w:p>
    <w:p>
      <w:pPr>
        <w:pStyle w:val="PreformattedText"/>
        <w:bidi w:val="0"/>
        <w:jc w:val="left"/>
        <w:rPr>
          <w:rFonts w:ascii="Nimbus Mono PS" w:hAnsi="Nimbus Mono PS"/>
          <w:del w:id="495" w:author="Unknown Author" w:date="2020-11-18T22:12:27Z"/>
        </w:rPr>
      </w:pPr>
      <w:del w:id="494" w:author="Unknown Author" w:date="2020-11-18T22:12:27Z">
        <w:r>
          <w:rPr/>
        </w:r>
      </w:del>
    </w:p>
    <w:p>
      <w:pPr>
        <w:pStyle w:val="PreformattedText"/>
        <w:bidi w:val="0"/>
        <w:jc w:val="left"/>
        <w:rPr>
          <w:rFonts w:ascii="Nimbus Mono PS" w:hAnsi="Nimbus Mono PS"/>
          <w:del w:id="498" w:author="Unknown Author" w:date="2020-11-18T22:12:27Z"/>
        </w:rPr>
      </w:pPr>
      <w:del w:id="496" w:author="Unknown Author" w:date="2020-11-18T22:12:27Z">
        <w:r>
          <w:rPr/>
          <w:delText xml:space="preserve">            </w:delText>
        </w:r>
      </w:del>
      <w:del w:id="497" w:author="Unknown Author" w:date="2020-11-18T22:12:27Z">
        <w:r>
          <w:rPr/>
          <w:delText>negative = 0;</w:delText>
        </w:r>
      </w:del>
    </w:p>
    <w:p>
      <w:pPr>
        <w:pStyle w:val="PreformattedText"/>
        <w:bidi w:val="0"/>
        <w:jc w:val="left"/>
        <w:rPr>
          <w:rFonts w:ascii="Nimbus Mono PS" w:hAnsi="Nimbus Mono PS"/>
          <w:del w:id="501" w:author="Unknown Author" w:date="2020-11-18T22:12:27Z"/>
        </w:rPr>
      </w:pPr>
      <w:del w:id="499" w:author="Unknown Author" w:date="2020-11-18T22:12:27Z">
        <w:r>
          <w:rPr/>
          <w:delText xml:space="preserve">            </w:delText>
        </w:r>
      </w:del>
      <w:del w:id="500" w:author="Unknown Author" w:date="2020-11-18T22:12:27Z">
        <w:r>
          <w:rPr/>
          <w:delText>number = 0;</w:delText>
        </w:r>
      </w:del>
    </w:p>
    <w:p>
      <w:pPr>
        <w:pStyle w:val="PreformattedText"/>
        <w:bidi w:val="0"/>
        <w:jc w:val="left"/>
        <w:rPr>
          <w:rFonts w:ascii="Nimbus Mono PS" w:hAnsi="Nimbus Mono PS"/>
          <w:del w:id="504" w:author="Unknown Author" w:date="2020-11-18T22:12:27Z"/>
        </w:rPr>
      </w:pPr>
      <w:del w:id="502" w:author="Unknown Author" w:date="2020-11-18T22:12:27Z">
        <w:r>
          <w:rPr/>
          <w:delText xml:space="preserve">        </w:delText>
        </w:r>
      </w:del>
      <w:del w:id="503" w:author="Unknown Author" w:date="2020-11-18T22:12:27Z">
        <w:r>
          <w:rPr/>
          <w:delText>}</w:delText>
        </w:r>
      </w:del>
    </w:p>
    <w:p>
      <w:pPr>
        <w:pStyle w:val="PreformattedText"/>
        <w:bidi w:val="0"/>
        <w:jc w:val="left"/>
        <w:rPr>
          <w:rFonts w:ascii="Nimbus Mono PS" w:hAnsi="Nimbus Mono PS"/>
          <w:del w:id="507" w:author="Unknown Author" w:date="2020-11-18T22:12:27Z"/>
        </w:rPr>
      </w:pPr>
      <w:del w:id="505" w:author="Unknown Author" w:date="2020-11-18T22:12:27Z">
        <w:r>
          <w:rPr/>
          <w:delText xml:space="preserve">        </w:delText>
        </w:r>
      </w:del>
      <w:del w:id="506" w:author="Unknown Author" w:date="2020-11-18T22:12:27Z">
        <w:r>
          <w:rPr/>
          <w:delText>if(s[i]=='+'||s[i]=='\0'){</w:delText>
        </w:r>
      </w:del>
    </w:p>
    <w:p>
      <w:pPr>
        <w:pStyle w:val="PreformattedText"/>
        <w:bidi w:val="0"/>
        <w:jc w:val="left"/>
        <w:rPr>
          <w:rFonts w:ascii="Nimbus Mono PS" w:hAnsi="Nimbus Mono PS"/>
          <w:del w:id="510" w:author="Unknown Author" w:date="2020-11-18T22:12:27Z"/>
        </w:rPr>
      </w:pPr>
      <w:del w:id="508" w:author="Unknown Author" w:date="2020-11-18T22:12:27Z">
        <w:r>
          <w:rPr/>
          <w:delText xml:space="preserve">                    </w:delText>
        </w:r>
      </w:del>
      <w:del w:id="509" w:author="Unknown Author" w:date="2020-11-18T22:12:27Z">
        <w:r>
          <w:rPr/>
          <w:delText>count++;</w:delText>
        </w:r>
      </w:del>
    </w:p>
    <w:p>
      <w:pPr>
        <w:pStyle w:val="PreformattedText"/>
        <w:bidi w:val="0"/>
        <w:jc w:val="left"/>
        <w:rPr>
          <w:rFonts w:ascii="Nimbus Mono PS" w:hAnsi="Nimbus Mono PS"/>
          <w:del w:id="513" w:author="Unknown Author" w:date="2020-11-18T22:12:27Z"/>
        </w:rPr>
      </w:pPr>
      <w:del w:id="511" w:author="Unknown Author" w:date="2020-11-18T22:12:27Z">
        <w:r>
          <w:rPr/>
          <w:delText xml:space="preserve">                    </w:delText>
        </w:r>
      </w:del>
      <w:del w:id="512" w:author="Unknown Author" w:date="2020-11-18T22:12:27Z">
        <w:r>
          <w:rPr/>
          <w:delText>a[count][0] = numberStack[numberStackTop--];</w:delText>
        </w:r>
      </w:del>
    </w:p>
    <w:p>
      <w:pPr>
        <w:pStyle w:val="PreformattedText"/>
        <w:bidi w:val="0"/>
        <w:jc w:val="left"/>
        <w:rPr>
          <w:rFonts w:ascii="Nimbus Mono PS" w:hAnsi="Nimbus Mono PS"/>
          <w:del w:id="516" w:author="Unknown Author" w:date="2020-11-18T22:12:27Z"/>
        </w:rPr>
      </w:pPr>
      <w:del w:id="514" w:author="Unknown Author" w:date="2020-11-18T22:12:27Z">
        <w:r>
          <w:rPr/>
          <w:delText xml:space="preserve">                    </w:delText>
        </w:r>
      </w:del>
      <w:del w:id="515" w:author="Unknown Author" w:date="2020-11-18T22:12:27Z">
        <w:r>
          <w:rPr/>
          <w:delText>a[count][1] = numberStack[numberStackTop--];</w:delText>
        </w:r>
      </w:del>
    </w:p>
    <w:p>
      <w:pPr>
        <w:pStyle w:val="PreformattedText"/>
        <w:bidi w:val="0"/>
        <w:jc w:val="left"/>
        <w:rPr>
          <w:rFonts w:ascii="Nimbus Mono PS" w:hAnsi="Nimbus Mono PS"/>
          <w:del w:id="519" w:author="Unknown Author" w:date="2020-11-18T22:12:27Z"/>
        </w:rPr>
      </w:pPr>
      <w:del w:id="517" w:author="Unknown Author" w:date="2020-11-18T22:12:27Z">
        <w:r>
          <w:rPr/>
          <w:delText xml:space="preserve">        </w:delText>
        </w:r>
      </w:del>
      <w:del w:id="518" w:author="Unknown Author" w:date="2020-11-18T22:12:27Z">
        <w:r>
          <w:rPr/>
          <w:delText>}</w:delText>
        </w:r>
      </w:del>
    </w:p>
    <w:p>
      <w:pPr>
        <w:pStyle w:val="PreformattedText"/>
        <w:bidi w:val="0"/>
        <w:jc w:val="left"/>
        <w:rPr>
          <w:rFonts w:ascii="Nimbus Mono PS" w:hAnsi="Nimbus Mono PS"/>
          <w:del w:id="521" w:author="Unknown Author" w:date="2020-11-18T22:12:27Z"/>
        </w:rPr>
      </w:pPr>
      <w:del w:id="520" w:author="Unknown Author" w:date="2020-11-18T22:12:27Z">
        <w:r>
          <w:rPr/>
        </w:r>
      </w:del>
    </w:p>
    <w:p>
      <w:pPr>
        <w:pStyle w:val="PreformattedText"/>
        <w:bidi w:val="0"/>
        <w:jc w:val="left"/>
        <w:rPr>
          <w:rFonts w:ascii="Nimbus Mono PS" w:hAnsi="Nimbus Mono PS"/>
          <w:del w:id="524" w:author="Unknown Author" w:date="2020-11-18T22:12:27Z"/>
        </w:rPr>
      </w:pPr>
      <w:del w:id="522" w:author="Unknown Author" w:date="2020-11-18T22:12:27Z">
        <w:r>
          <w:rPr/>
          <w:delText xml:space="preserve">    </w:delText>
        </w:r>
      </w:del>
      <w:del w:id="523" w:author="Unknown Author" w:date="2020-11-18T22:12:27Z">
        <w:r>
          <w:rPr/>
          <w:delText>}</w:delText>
        </w:r>
      </w:del>
    </w:p>
    <w:p>
      <w:pPr>
        <w:pStyle w:val="PreformattedText"/>
        <w:bidi w:val="0"/>
        <w:jc w:val="left"/>
        <w:rPr>
          <w:rFonts w:ascii="Nimbus Mono PS" w:hAnsi="Nimbus Mono PS"/>
          <w:del w:id="527" w:author="Unknown Author" w:date="2020-11-18T22:12:27Z"/>
        </w:rPr>
      </w:pPr>
      <w:del w:id="525" w:author="Unknown Author" w:date="2020-11-18T22:12:27Z">
        <w:r>
          <w:rPr/>
          <w:delText xml:space="preserve">    </w:delText>
        </w:r>
      </w:del>
      <w:del w:id="526" w:author="Unknown Author" w:date="2020-11-18T22:12:27Z">
        <w:r>
          <w:rPr/>
          <w:delText>a[0][0] = count;</w:delText>
        </w:r>
      </w:del>
    </w:p>
    <w:p>
      <w:pPr>
        <w:pStyle w:val="PreformattedText"/>
        <w:bidi w:val="0"/>
        <w:jc w:val="left"/>
        <w:rPr>
          <w:rFonts w:ascii="Nimbus Mono PS" w:hAnsi="Nimbus Mono PS"/>
          <w:del w:id="529" w:author="Unknown Author" w:date="2020-11-18T22:12:27Z"/>
        </w:rPr>
      </w:pPr>
      <w:del w:id="528" w:author="Unknown Author" w:date="2020-11-18T22:12:27Z">
        <w:r>
          <w:rPr/>
        </w:r>
      </w:del>
    </w:p>
    <w:p>
      <w:pPr>
        <w:pStyle w:val="PreformattedText"/>
        <w:bidi w:val="0"/>
        <w:jc w:val="left"/>
        <w:rPr>
          <w:rFonts w:ascii="Nimbus Mono PS" w:hAnsi="Nimbus Mono PS"/>
          <w:del w:id="532" w:author="Unknown Author" w:date="2020-11-18T22:12:27Z"/>
        </w:rPr>
      </w:pPr>
      <w:del w:id="530" w:author="Unknown Author" w:date="2020-11-18T22:12:27Z">
        <w:r>
          <w:rPr/>
          <w:delText xml:space="preserve">    </w:delText>
        </w:r>
      </w:del>
      <w:del w:id="531" w:author="Unknown Author" w:date="2020-11-18T22:12:27Z">
        <w:r>
          <w:rPr/>
          <w:delText>return a;</w:delText>
        </w:r>
      </w:del>
    </w:p>
    <w:p>
      <w:pPr>
        <w:pStyle w:val="PreformattedText"/>
        <w:bidi w:val="0"/>
        <w:jc w:val="left"/>
        <w:rPr>
          <w:rFonts w:ascii="Nimbus Mono PS" w:hAnsi="Nimbus Mono PS"/>
          <w:del w:id="534" w:author="Unknown Author" w:date="2020-11-18T22:12:27Z"/>
        </w:rPr>
      </w:pPr>
      <w:del w:id="533" w:author="Unknown Author" w:date="2020-11-18T22:12:27Z">
        <w:r>
          <w:rPr/>
          <w:delText>}</w:delText>
        </w:r>
      </w:del>
    </w:p>
    <w:p>
      <w:pPr>
        <w:pStyle w:val="PreformattedText"/>
        <w:bidi w:val="0"/>
        <w:jc w:val="left"/>
        <w:rPr>
          <w:rFonts w:ascii="Nimbus Mono PS" w:hAnsi="Nimbus Mono PS"/>
          <w:del w:id="536" w:author="Unknown Author" w:date="2020-11-18T22:12:27Z"/>
        </w:rPr>
      </w:pPr>
      <w:del w:id="535" w:author="Unknown Author" w:date="2020-11-18T22:12:27Z">
        <w:r>
          <w:rPr/>
        </w:r>
      </w:del>
    </w:p>
    <w:p>
      <w:pPr>
        <w:pStyle w:val="PreformattedText"/>
        <w:bidi w:val="0"/>
        <w:jc w:val="left"/>
        <w:rPr>
          <w:rFonts w:ascii="Nimbus Mono PS" w:hAnsi="Nimbus Mono PS"/>
          <w:del w:id="538" w:author="Unknown Author" w:date="2020-11-18T22:12:27Z"/>
        </w:rPr>
      </w:pPr>
      <w:del w:id="537" w:author="Unknown Author" w:date="2020-11-18T22:12:27Z">
        <w:r>
          <w:rPr/>
          <w:delText>/*Funtion to find the sum of the polynomials*/</w:delText>
        </w:r>
      </w:del>
    </w:p>
    <w:p>
      <w:pPr>
        <w:pStyle w:val="PreformattedText"/>
        <w:bidi w:val="0"/>
        <w:jc w:val="left"/>
        <w:rPr>
          <w:rFonts w:ascii="Nimbus Mono PS" w:hAnsi="Nimbus Mono PS"/>
          <w:del w:id="540" w:author="Unknown Author" w:date="2020-11-18T22:12:27Z"/>
        </w:rPr>
      </w:pPr>
      <w:del w:id="539" w:author="Unknown Author" w:date="2020-11-18T22:12:27Z">
        <w:r>
          <w:rPr/>
          <w:delText>int** sumOfPoly(int** a, int** b){</w:delText>
        </w:r>
      </w:del>
    </w:p>
    <w:p>
      <w:pPr>
        <w:pStyle w:val="PreformattedText"/>
        <w:bidi w:val="0"/>
        <w:jc w:val="left"/>
        <w:rPr>
          <w:rFonts w:ascii="Nimbus Mono PS" w:hAnsi="Nimbus Mono PS"/>
          <w:del w:id="543" w:author="Unknown Author" w:date="2020-11-18T22:12:27Z"/>
        </w:rPr>
      </w:pPr>
      <w:del w:id="541" w:author="Unknown Author" w:date="2020-11-18T22:12:27Z">
        <w:r>
          <w:rPr/>
          <w:delText xml:space="preserve">    </w:delText>
        </w:r>
      </w:del>
      <w:del w:id="542" w:author="Unknown Author" w:date="2020-11-18T22:12:27Z">
        <w:r>
          <w:rPr/>
          <w:delText>int totalSize = a[0][0] + b[0][0]+2;</w:delText>
        </w:r>
      </w:del>
    </w:p>
    <w:p>
      <w:pPr>
        <w:pStyle w:val="PreformattedText"/>
        <w:bidi w:val="0"/>
        <w:jc w:val="left"/>
        <w:rPr>
          <w:rFonts w:ascii="Nimbus Mono PS" w:hAnsi="Nimbus Mono PS"/>
          <w:del w:id="546" w:author="Unknown Author" w:date="2020-11-18T22:12:27Z"/>
        </w:rPr>
      </w:pPr>
      <w:del w:id="544" w:author="Unknown Author" w:date="2020-11-18T22:12:27Z">
        <w:r>
          <w:rPr/>
          <w:delText xml:space="preserve">    </w:delText>
        </w:r>
      </w:del>
      <w:del w:id="545" w:author="Unknown Author" w:date="2020-11-18T22:12:27Z">
        <w:r>
          <w:rPr/>
          <w:delText>int **c;</w:delText>
        </w:r>
      </w:del>
    </w:p>
    <w:p>
      <w:pPr>
        <w:pStyle w:val="PreformattedText"/>
        <w:bidi w:val="0"/>
        <w:jc w:val="left"/>
        <w:rPr>
          <w:rFonts w:ascii="Nimbus Mono PS" w:hAnsi="Nimbus Mono PS"/>
          <w:del w:id="549" w:author="Unknown Author" w:date="2020-11-18T22:12:27Z"/>
        </w:rPr>
      </w:pPr>
      <w:del w:id="547" w:author="Unknown Author" w:date="2020-11-18T22:12:27Z">
        <w:r>
          <w:rPr/>
          <w:delText xml:space="preserve">    </w:delText>
        </w:r>
      </w:del>
      <w:del w:id="548" w:author="Unknown Author" w:date="2020-11-18T22:12:27Z">
        <w:r>
          <w:rPr/>
          <w:delText>int count = 0;</w:delText>
        </w:r>
      </w:del>
    </w:p>
    <w:p>
      <w:pPr>
        <w:pStyle w:val="PreformattedText"/>
        <w:bidi w:val="0"/>
        <w:jc w:val="left"/>
        <w:rPr>
          <w:rFonts w:ascii="Nimbus Mono PS" w:hAnsi="Nimbus Mono PS"/>
          <w:del w:id="552" w:author="Unknown Author" w:date="2020-11-18T22:12:27Z"/>
        </w:rPr>
      </w:pPr>
      <w:del w:id="550" w:author="Unknown Author" w:date="2020-11-18T22:12:27Z">
        <w:r>
          <w:rPr/>
          <w:delText xml:space="preserve">    </w:delText>
        </w:r>
      </w:del>
      <w:del w:id="551" w:author="Unknown Author" w:date="2020-11-18T22:12:27Z">
        <w:r>
          <w:rPr/>
          <w:delText>c = (int**) malloc(totalSize*sizeof(int*));</w:delText>
        </w:r>
      </w:del>
    </w:p>
    <w:p>
      <w:pPr>
        <w:pStyle w:val="PreformattedText"/>
        <w:bidi w:val="0"/>
        <w:jc w:val="left"/>
        <w:rPr>
          <w:rFonts w:ascii="Nimbus Mono PS" w:hAnsi="Nimbus Mono PS"/>
          <w:del w:id="554" w:author="Unknown Author" w:date="2020-11-18T22:12:27Z"/>
        </w:rPr>
      </w:pPr>
      <w:del w:id="553" w:author="Unknown Author" w:date="2020-11-18T22:12:27Z">
        <w:r>
          <w:rPr/>
          <w:delText xml:space="preserve">    </w:delText>
        </w:r>
      </w:del>
    </w:p>
    <w:p>
      <w:pPr>
        <w:pStyle w:val="PreformattedText"/>
        <w:bidi w:val="0"/>
        <w:jc w:val="left"/>
        <w:rPr>
          <w:rFonts w:ascii="Nimbus Mono PS" w:hAnsi="Nimbus Mono PS"/>
          <w:del w:id="557" w:author="Unknown Author" w:date="2020-11-18T22:12:27Z"/>
        </w:rPr>
      </w:pPr>
      <w:del w:id="555" w:author="Unknown Author" w:date="2020-11-18T22:12:27Z">
        <w:r>
          <w:rPr/>
          <w:delText xml:space="preserve">    </w:delText>
        </w:r>
      </w:del>
      <w:del w:id="556" w:author="Unknown Author" w:date="2020-11-18T22:12:27Z">
        <w:r>
          <w:rPr/>
          <w:delText>int i,j;</w:delText>
        </w:r>
      </w:del>
    </w:p>
    <w:p>
      <w:pPr>
        <w:pStyle w:val="PreformattedText"/>
        <w:bidi w:val="0"/>
        <w:jc w:val="left"/>
        <w:rPr>
          <w:rFonts w:ascii="Nimbus Mono PS" w:hAnsi="Nimbus Mono PS"/>
          <w:del w:id="560" w:author="Unknown Author" w:date="2020-11-18T22:12:27Z"/>
        </w:rPr>
      </w:pPr>
      <w:del w:id="558" w:author="Unknown Author" w:date="2020-11-18T22:12:27Z">
        <w:r>
          <w:rPr/>
          <w:delText xml:space="preserve">    </w:delText>
        </w:r>
      </w:del>
      <w:del w:id="559" w:author="Unknown Author" w:date="2020-11-18T22:12:27Z">
        <w:r>
          <w:rPr/>
          <w:delText>for(i = 0;i&lt;totalSize;i++){</w:delText>
        </w:r>
      </w:del>
    </w:p>
    <w:p>
      <w:pPr>
        <w:pStyle w:val="PreformattedText"/>
        <w:bidi w:val="0"/>
        <w:jc w:val="left"/>
        <w:rPr>
          <w:rFonts w:ascii="Nimbus Mono PS" w:hAnsi="Nimbus Mono PS"/>
          <w:del w:id="563" w:author="Unknown Author" w:date="2020-11-18T22:12:27Z"/>
        </w:rPr>
      </w:pPr>
      <w:del w:id="561" w:author="Unknown Author" w:date="2020-11-18T22:12:27Z">
        <w:r>
          <w:rPr/>
          <w:delText xml:space="preserve">        </w:delText>
        </w:r>
      </w:del>
      <w:del w:id="562" w:author="Unknown Author" w:date="2020-11-18T22:12:27Z">
        <w:r>
          <w:rPr/>
          <w:delText xml:space="preserve">c[i] = (int*) malloc(2*sizeof(int));   </w:delText>
        </w:r>
      </w:del>
    </w:p>
    <w:p>
      <w:pPr>
        <w:pStyle w:val="PreformattedText"/>
        <w:bidi w:val="0"/>
        <w:jc w:val="left"/>
        <w:rPr>
          <w:rFonts w:ascii="Nimbus Mono PS" w:hAnsi="Nimbus Mono PS"/>
          <w:del w:id="566" w:author="Unknown Author" w:date="2020-11-18T22:12:27Z"/>
        </w:rPr>
      </w:pPr>
      <w:del w:id="564" w:author="Unknown Author" w:date="2020-11-18T22:12:27Z">
        <w:r>
          <w:rPr/>
          <w:delText xml:space="preserve">    </w:delText>
        </w:r>
      </w:del>
      <w:del w:id="565" w:author="Unknown Author" w:date="2020-11-18T22:12:27Z">
        <w:r>
          <w:rPr/>
          <w:delText>}</w:delText>
        </w:r>
      </w:del>
    </w:p>
    <w:p>
      <w:pPr>
        <w:pStyle w:val="PreformattedText"/>
        <w:bidi w:val="0"/>
        <w:jc w:val="left"/>
        <w:rPr>
          <w:rFonts w:ascii="Nimbus Mono PS" w:hAnsi="Nimbus Mono PS"/>
          <w:del w:id="568" w:author="Unknown Author" w:date="2020-11-18T22:12:27Z"/>
        </w:rPr>
      </w:pPr>
      <w:del w:id="567" w:author="Unknown Author" w:date="2020-11-18T22:12:27Z">
        <w:r>
          <w:rPr/>
          <w:delText xml:space="preserve">    </w:delText>
        </w:r>
      </w:del>
    </w:p>
    <w:p>
      <w:pPr>
        <w:pStyle w:val="PreformattedText"/>
        <w:bidi w:val="0"/>
        <w:jc w:val="left"/>
        <w:rPr>
          <w:rFonts w:ascii="Nimbus Mono PS" w:hAnsi="Nimbus Mono PS"/>
          <w:del w:id="571" w:author="Unknown Author" w:date="2020-11-18T22:12:27Z"/>
        </w:rPr>
      </w:pPr>
      <w:del w:id="569" w:author="Unknown Author" w:date="2020-11-18T22:12:27Z">
        <w:r>
          <w:rPr/>
          <w:delText xml:space="preserve">    </w:delText>
        </w:r>
      </w:del>
      <w:del w:id="570" w:author="Unknown Author" w:date="2020-11-18T22:12:27Z">
        <w:r>
          <w:rPr/>
          <w:delText>i=1,j=1;</w:delText>
        </w:r>
      </w:del>
    </w:p>
    <w:p>
      <w:pPr>
        <w:pStyle w:val="PreformattedText"/>
        <w:bidi w:val="0"/>
        <w:jc w:val="left"/>
        <w:rPr>
          <w:rFonts w:ascii="Nimbus Mono PS" w:hAnsi="Nimbus Mono PS"/>
          <w:del w:id="574" w:author="Unknown Author" w:date="2020-11-18T22:12:27Z"/>
        </w:rPr>
      </w:pPr>
      <w:del w:id="572" w:author="Unknown Author" w:date="2020-11-18T22:12:27Z">
        <w:r>
          <w:rPr/>
          <w:delText xml:space="preserve">    </w:delText>
        </w:r>
      </w:del>
      <w:del w:id="573" w:author="Unknown Author" w:date="2020-11-18T22:12:27Z">
        <w:r>
          <w:rPr/>
          <w:delText>while(i&lt;=a[0][0]&amp;&amp;j&lt;=b[0][0]){</w:delText>
        </w:r>
      </w:del>
    </w:p>
    <w:p>
      <w:pPr>
        <w:pStyle w:val="PreformattedText"/>
        <w:bidi w:val="0"/>
        <w:jc w:val="left"/>
        <w:rPr>
          <w:rFonts w:ascii="Nimbus Mono PS" w:hAnsi="Nimbus Mono PS"/>
          <w:del w:id="577" w:author="Unknown Author" w:date="2020-11-18T22:12:27Z"/>
        </w:rPr>
      </w:pPr>
      <w:del w:id="575" w:author="Unknown Author" w:date="2020-11-18T22:12:27Z">
        <w:r>
          <w:rPr/>
          <w:delText xml:space="preserve">        </w:delText>
        </w:r>
      </w:del>
      <w:del w:id="576" w:author="Unknown Author" w:date="2020-11-18T22:12:27Z">
        <w:r>
          <w:rPr/>
          <w:delText>//If the powers are same then add the coefficients</w:delText>
        </w:r>
      </w:del>
    </w:p>
    <w:p>
      <w:pPr>
        <w:pStyle w:val="PreformattedText"/>
        <w:bidi w:val="0"/>
        <w:jc w:val="left"/>
        <w:rPr>
          <w:rFonts w:ascii="Nimbus Mono PS" w:hAnsi="Nimbus Mono PS"/>
          <w:del w:id="580" w:author="Unknown Author" w:date="2020-11-18T22:12:27Z"/>
        </w:rPr>
      </w:pPr>
      <w:del w:id="578" w:author="Unknown Author" w:date="2020-11-18T22:12:27Z">
        <w:r>
          <w:rPr/>
          <w:delText xml:space="preserve">        </w:delText>
        </w:r>
      </w:del>
      <w:del w:id="579" w:author="Unknown Author" w:date="2020-11-18T22:12:27Z">
        <w:r>
          <w:rPr/>
          <w:delText>if(a[i][0]==b[j][0]){</w:delText>
        </w:r>
      </w:del>
    </w:p>
    <w:p>
      <w:pPr>
        <w:pStyle w:val="PreformattedText"/>
        <w:bidi w:val="0"/>
        <w:jc w:val="left"/>
        <w:rPr>
          <w:rFonts w:ascii="Nimbus Mono PS" w:hAnsi="Nimbus Mono PS"/>
          <w:del w:id="583" w:author="Unknown Author" w:date="2020-11-18T22:12:27Z"/>
        </w:rPr>
      </w:pPr>
      <w:del w:id="581" w:author="Unknown Author" w:date="2020-11-18T22:12:27Z">
        <w:r>
          <w:rPr/>
          <w:delText xml:space="preserve">            </w:delText>
        </w:r>
      </w:del>
      <w:del w:id="582" w:author="Unknown Author" w:date="2020-11-18T22:12:27Z">
        <w:r>
          <w:rPr/>
          <w:delText>if(a[i][1]+b[j][1]==0){</w:delText>
        </w:r>
      </w:del>
    </w:p>
    <w:p>
      <w:pPr>
        <w:pStyle w:val="PreformattedText"/>
        <w:bidi w:val="0"/>
        <w:jc w:val="left"/>
        <w:rPr>
          <w:rFonts w:ascii="Nimbus Mono PS" w:hAnsi="Nimbus Mono PS"/>
          <w:del w:id="586" w:author="Unknown Author" w:date="2020-11-18T22:12:27Z"/>
        </w:rPr>
      </w:pPr>
      <w:del w:id="584" w:author="Unknown Author" w:date="2020-11-18T22:12:27Z">
        <w:r>
          <w:rPr/>
          <w:delText xml:space="preserve">                </w:delText>
        </w:r>
      </w:del>
      <w:del w:id="585" w:author="Unknown Author" w:date="2020-11-18T22:12:27Z">
        <w:r>
          <w:rPr/>
          <w:delText>i++;j++;</w:delText>
        </w:r>
      </w:del>
    </w:p>
    <w:p>
      <w:pPr>
        <w:pStyle w:val="PreformattedText"/>
        <w:bidi w:val="0"/>
        <w:jc w:val="left"/>
        <w:rPr>
          <w:rFonts w:ascii="Nimbus Mono PS" w:hAnsi="Nimbus Mono PS"/>
          <w:del w:id="589" w:author="Unknown Author" w:date="2020-11-18T22:12:27Z"/>
        </w:rPr>
      </w:pPr>
      <w:del w:id="587" w:author="Unknown Author" w:date="2020-11-18T22:12:27Z">
        <w:r>
          <w:rPr/>
          <w:delText xml:space="preserve">                </w:delText>
        </w:r>
      </w:del>
      <w:del w:id="588" w:author="Unknown Author" w:date="2020-11-18T22:12:27Z">
        <w:r>
          <w:rPr/>
          <w:delText>continue;</w:delText>
        </w:r>
      </w:del>
    </w:p>
    <w:p>
      <w:pPr>
        <w:pStyle w:val="PreformattedText"/>
        <w:bidi w:val="0"/>
        <w:jc w:val="left"/>
        <w:rPr>
          <w:rFonts w:ascii="Nimbus Mono PS" w:hAnsi="Nimbus Mono PS"/>
          <w:del w:id="592" w:author="Unknown Author" w:date="2020-11-18T22:12:27Z"/>
        </w:rPr>
      </w:pPr>
      <w:del w:id="590" w:author="Unknown Author" w:date="2020-11-18T22:12:27Z">
        <w:r>
          <w:rPr/>
          <w:delText xml:space="preserve">            </w:delText>
        </w:r>
      </w:del>
      <w:del w:id="591" w:author="Unknown Author" w:date="2020-11-18T22:12:27Z">
        <w:r>
          <w:rPr/>
          <w:delText>}</w:delText>
        </w:r>
      </w:del>
    </w:p>
    <w:p>
      <w:pPr>
        <w:pStyle w:val="PreformattedText"/>
        <w:bidi w:val="0"/>
        <w:jc w:val="left"/>
        <w:rPr>
          <w:rFonts w:ascii="Nimbus Mono PS" w:hAnsi="Nimbus Mono PS"/>
          <w:del w:id="595" w:author="Unknown Author" w:date="2020-11-18T22:12:27Z"/>
        </w:rPr>
      </w:pPr>
      <w:del w:id="593" w:author="Unknown Author" w:date="2020-11-18T22:12:27Z">
        <w:r>
          <w:rPr/>
          <w:delText xml:space="preserve">            </w:delText>
        </w:r>
      </w:del>
      <w:del w:id="594" w:author="Unknown Author" w:date="2020-11-18T22:12:27Z">
        <w:r>
          <w:rPr/>
          <w:delText>else{</w:delText>
        </w:r>
      </w:del>
    </w:p>
    <w:p>
      <w:pPr>
        <w:pStyle w:val="PreformattedText"/>
        <w:bidi w:val="0"/>
        <w:jc w:val="left"/>
        <w:rPr>
          <w:rFonts w:ascii="Nimbus Mono PS" w:hAnsi="Nimbus Mono PS"/>
          <w:del w:id="598" w:author="Unknown Author" w:date="2020-11-18T22:12:27Z"/>
        </w:rPr>
      </w:pPr>
      <w:del w:id="596" w:author="Unknown Author" w:date="2020-11-18T22:12:27Z">
        <w:r>
          <w:rPr/>
          <w:delText xml:space="preserve">                </w:delText>
        </w:r>
      </w:del>
      <w:del w:id="597" w:author="Unknown Author" w:date="2020-11-18T22:12:27Z">
        <w:r>
          <w:rPr/>
          <w:delText>count++;</w:delText>
        </w:r>
      </w:del>
    </w:p>
    <w:p>
      <w:pPr>
        <w:pStyle w:val="PreformattedText"/>
        <w:bidi w:val="0"/>
        <w:jc w:val="left"/>
        <w:rPr>
          <w:rFonts w:ascii="Nimbus Mono PS" w:hAnsi="Nimbus Mono PS"/>
          <w:del w:id="601" w:author="Unknown Author" w:date="2020-11-18T22:12:27Z"/>
        </w:rPr>
      </w:pPr>
      <w:del w:id="599" w:author="Unknown Author" w:date="2020-11-18T22:12:27Z">
        <w:r>
          <w:rPr/>
          <w:delText xml:space="preserve">                </w:delText>
        </w:r>
      </w:del>
      <w:del w:id="600" w:author="Unknown Author" w:date="2020-11-18T22:12:27Z">
        <w:r>
          <w:rPr/>
          <w:delText>c[count][0] = a[i][0];</w:delText>
        </w:r>
      </w:del>
    </w:p>
    <w:p>
      <w:pPr>
        <w:pStyle w:val="PreformattedText"/>
        <w:bidi w:val="0"/>
        <w:jc w:val="left"/>
        <w:rPr>
          <w:rFonts w:ascii="Nimbus Mono PS" w:hAnsi="Nimbus Mono PS"/>
          <w:del w:id="604" w:author="Unknown Author" w:date="2020-11-18T22:12:27Z"/>
        </w:rPr>
      </w:pPr>
      <w:del w:id="602" w:author="Unknown Author" w:date="2020-11-18T22:12:27Z">
        <w:r>
          <w:rPr/>
          <w:delText xml:space="preserve">                </w:delText>
        </w:r>
      </w:del>
      <w:del w:id="603" w:author="Unknown Author" w:date="2020-11-18T22:12:27Z">
        <w:r>
          <w:rPr/>
          <w:delText>c[count][1] = a[i][1]+b[j][1];</w:delText>
        </w:r>
      </w:del>
    </w:p>
    <w:p>
      <w:pPr>
        <w:pStyle w:val="PreformattedText"/>
        <w:bidi w:val="0"/>
        <w:jc w:val="left"/>
        <w:rPr>
          <w:rFonts w:ascii="Nimbus Mono PS" w:hAnsi="Nimbus Mono PS"/>
          <w:del w:id="607" w:author="Unknown Author" w:date="2020-11-18T22:12:27Z"/>
        </w:rPr>
      </w:pPr>
      <w:del w:id="605" w:author="Unknown Author" w:date="2020-11-18T22:12:27Z">
        <w:r>
          <w:rPr/>
          <w:delText xml:space="preserve">                </w:delText>
        </w:r>
      </w:del>
      <w:del w:id="606" w:author="Unknown Author" w:date="2020-11-18T22:12:27Z">
        <w:r>
          <w:rPr/>
          <w:delText>i++;j++;</w:delText>
        </w:r>
      </w:del>
    </w:p>
    <w:p>
      <w:pPr>
        <w:pStyle w:val="PreformattedText"/>
        <w:bidi w:val="0"/>
        <w:jc w:val="left"/>
        <w:rPr>
          <w:rFonts w:ascii="Nimbus Mono PS" w:hAnsi="Nimbus Mono PS"/>
          <w:del w:id="610" w:author="Unknown Author" w:date="2020-11-18T22:12:27Z"/>
        </w:rPr>
      </w:pPr>
      <w:del w:id="608" w:author="Unknown Author" w:date="2020-11-18T22:12:27Z">
        <w:r>
          <w:rPr/>
          <w:delText xml:space="preserve">            </w:delText>
        </w:r>
      </w:del>
      <w:del w:id="609" w:author="Unknown Author" w:date="2020-11-18T22:12:27Z">
        <w:r>
          <w:rPr/>
          <w:delText>}</w:delText>
        </w:r>
      </w:del>
    </w:p>
    <w:p>
      <w:pPr>
        <w:pStyle w:val="PreformattedText"/>
        <w:bidi w:val="0"/>
        <w:jc w:val="left"/>
        <w:rPr>
          <w:rFonts w:ascii="Nimbus Mono PS" w:hAnsi="Nimbus Mono PS"/>
          <w:del w:id="613" w:author="Unknown Author" w:date="2020-11-18T22:12:27Z"/>
        </w:rPr>
      </w:pPr>
      <w:del w:id="611" w:author="Unknown Author" w:date="2020-11-18T22:12:27Z">
        <w:r>
          <w:rPr/>
          <w:delText xml:space="preserve">        </w:delText>
        </w:r>
      </w:del>
      <w:del w:id="612" w:author="Unknown Author" w:date="2020-11-18T22:12:27Z">
        <w:r>
          <w:rPr/>
          <w:delText>}</w:delText>
        </w:r>
      </w:del>
    </w:p>
    <w:p>
      <w:pPr>
        <w:pStyle w:val="PreformattedText"/>
        <w:bidi w:val="0"/>
        <w:jc w:val="left"/>
        <w:rPr>
          <w:rFonts w:ascii="Nimbus Mono PS" w:hAnsi="Nimbus Mono PS"/>
          <w:del w:id="616" w:author="Unknown Author" w:date="2020-11-18T22:12:27Z"/>
        </w:rPr>
      </w:pPr>
      <w:del w:id="614" w:author="Unknown Author" w:date="2020-11-18T22:12:27Z">
        <w:r>
          <w:rPr/>
          <w:delText xml:space="preserve">        </w:delText>
        </w:r>
      </w:del>
      <w:del w:id="615" w:author="Unknown Author" w:date="2020-11-18T22:12:27Z">
        <w:r>
          <w:rPr/>
          <w:delText>//If the powers arent same then push the one with the highest power into polynomial c</w:delText>
        </w:r>
      </w:del>
    </w:p>
    <w:p>
      <w:pPr>
        <w:pStyle w:val="PreformattedText"/>
        <w:bidi w:val="0"/>
        <w:jc w:val="left"/>
        <w:rPr>
          <w:rFonts w:ascii="Nimbus Mono PS" w:hAnsi="Nimbus Mono PS"/>
          <w:del w:id="619" w:author="Unknown Author" w:date="2020-11-18T22:12:27Z"/>
        </w:rPr>
      </w:pPr>
      <w:del w:id="617" w:author="Unknown Author" w:date="2020-11-18T22:12:27Z">
        <w:r>
          <w:rPr/>
          <w:delText xml:space="preserve">        </w:delText>
        </w:r>
      </w:del>
      <w:del w:id="618" w:author="Unknown Author" w:date="2020-11-18T22:12:27Z">
        <w:r>
          <w:rPr/>
          <w:delText>else if(a[i][0]&lt;b[j][0]){</w:delText>
        </w:r>
      </w:del>
    </w:p>
    <w:p>
      <w:pPr>
        <w:pStyle w:val="PreformattedText"/>
        <w:bidi w:val="0"/>
        <w:jc w:val="left"/>
        <w:rPr>
          <w:rFonts w:ascii="Nimbus Mono PS" w:hAnsi="Nimbus Mono PS"/>
          <w:del w:id="622" w:author="Unknown Author" w:date="2020-11-18T22:12:27Z"/>
        </w:rPr>
      </w:pPr>
      <w:del w:id="620" w:author="Unknown Author" w:date="2020-11-18T22:12:27Z">
        <w:r>
          <w:rPr/>
          <w:delText xml:space="preserve">            </w:delText>
        </w:r>
      </w:del>
      <w:del w:id="621" w:author="Unknown Author" w:date="2020-11-18T22:12:27Z">
        <w:r>
          <w:rPr/>
          <w:delText>count++;</w:delText>
        </w:r>
      </w:del>
    </w:p>
    <w:p>
      <w:pPr>
        <w:pStyle w:val="PreformattedText"/>
        <w:bidi w:val="0"/>
        <w:jc w:val="left"/>
        <w:rPr>
          <w:rFonts w:ascii="Nimbus Mono PS" w:hAnsi="Nimbus Mono PS"/>
          <w:del w:id="625" w:author="Unknown Author" w:date="2020-11-18T22:12:27Z"/>
        </w:rPr>
      </w:pPr>
      <w:del w:id="623" w:author="Unknown Author" w:date="2020-11-18T22:12:27Z">
        <w:r>
          <w:rPr/>
          <w:delText xml:space="preserve">            </w:delText>
        </w:r>
      </w:del>
      <w:del w:id="624" w:author="Unknown Author" w:date="2020-11-18T22:12:27Z">
        <w:r>
          <w:rPr/>
          <w:delText>c[count][0] = b[j][0];</w:delText>
        </w:r>
      </w:del>
    </w:p>
    <w:p>
      <w:pPr>
        <w:pStyle w:val="PreformattedText"/>
        <w:bidi w:val="0"/>
        <w:jc w:val="left"/>
        <w:rPr>
          <w:rFonts w:ascii="Nimbus Mono PS" w:hAnsi="Nimbus Mono PS"/>
          <w:del w:id="628" w:author="Unknown Author" w:date="2020-11-18T22:12:27Z"/>
        </w:rPr>
      </w:pPr>
      <w:del w:id="626" w:author="Unknown Author" w:date="2020-11-18T22:12:27Z">
        <w:r>
          <w:rPr/>
          <w:delText xml:space="preserve">            </w:delText>
        </w:r>
      </w:del>
      <w:del w:id="627" w:author="Unknown Author" w:date="2020-11-18T22:12:27Z">
        <w:r>
          <w:rPr/>
          <w:delText>c[count][1] = b[j][1];</w:delText>
        </w:r>
      </w:del>
    </w:p>
    <w:p>
      <w:pPr>
        <w:pStyle w:val="PreformattedText"/>
        <w:bidi w:val="0"/>
        <w:jc w:val="left"/>
        <w:rPr>
          <w:rFonts w:ascii="Nimbus Mono PS" w:hAnsi="Nimbus Mono PS"/>
          <w:del w:id="631" w:author="Unknown Author" w:date="2020-11-18T22:12:27Z"/>
        </w:rPr>
      </w:pPr>
      <w:del w:id="629" w:author="Unknown Author" w:date="2020-11-18T22:12:27Z">
        <w:r>
          <w:rPr/>
          <w:delText xml:space="preserve">            </w:delText>
        </w:r>
      </w:del>
      <w:del w:id="630" w:author="Unknown Author" w:date="2020-11-18T22:12:27Z">
        <w:r>
          <w:rPr/>
          <w:delText>j++;</w:delText>
        </w:r>
      </w:del>
    </w:p>
    <w:p>
      <w:pPr>
        <w:pStyle w:val="PreformattedText"/>
        <w:bidi w:val="0"/>
        <w:jc w:val="left"/>
        <w:rPr>
          <w:rFonts w:ascii="Nimbus Mono PS" w:hAnsi="Nimbus Mono PS"/>
          <w:del w:id="634" w:author="Unknown Author" w:date="2020-11-18T22:12:27Z"/>
        </w:rPr>
      </w:pPr>
      <w:del w:id="632" w:author="Unknown Author" w:date="2020-11-18T22:12:27Z">
        <w:r>
          <w:rPr/>
          <w:delText xml:space="preserve">        </w:delText>
        </w:r>
      </w:del>
      <w:del w:id="633" w:author="Unknown Author" w:date="2020-11-18T22:12:27Z">
        <w:r>
          <w:rPr/>
          <w:delText>}</w:delText>
        </w:r>
      </w:del>
    </w:p>
    <w:p>
      <w:pPr>
        <w:pStyle w:val="PreformattedText"/>
        <w:bidi w:val="0"/>
        <w:jc w:val="left"/>
        <w:rPr>
          <w:rFonts w:ascii="Nimbus Mono PS" w:hAnsi="Nimbus Mono PS"/>
          <w:del w:id="637" w:author="Unknown Author" w:date="2020-11-18T22:12:27Z"/>
        </w:rPr>
      </w:pPr>
      <w:del w:id="635" w:author="Unknown Author" w:date="2020-11-18T22:12:27Z">
        <w:r>
          <w:rPr/>
          <w:delText xml:space="preserve">        </w:delText>
        </w:r>
      </w:del>
      <w:del w:id="636" w:author="Unknown Author" w:date="2020-11-18T22:12:27Z">
        <w:r>
          <w:rPr/>
          <w:delText>else if(b[j][0]&lt;a[i][0]){</w:delText>
        </w:r>
      </w:del>
    </w:p>
    <w:p>
      <w:pPr>
        <w:pStyle w:val="PreformattedText"/>
        <w:bidi w:val="0"/>
        <w:jc w:val="left"/>
        <w:rPr>
          <w:rFonts w:ascii="Nimbus Mono PS" w:hAnsi="Nimbus Mono PS"/>
          <w:del w:id="640" w:author="Unknown Author" w:date="2020-11-18T22:12:27Z"/>
        </w:rPr>
      </w:pPr>
      <w:del w:id="638" w:author="Unknown Author" w:date="2020-11-18T22:12:27Z">
        <w:r>
          <w:rPr/>
          <w:delText xml:space="preserve">            </w:delText>
        </w:r>
      </w:del>
      <w:del w:id="639" w:author="Unknown Author" w:date="2020-11-18T22:12:27Z">
        <w:r>
          <w:rPr/>
          <w:delText>count++;</w:delText>
        </w:r>
      </w:del>
    </w:p>
    <w:p>
      <w:pPr>
        <w:pStyle w:val="PreformattedText"/>
        <w:bidi w:val="0"/>
        <w:jc w:val="left"/>
        <w:rPr>
          <w:rFonts w:ascii="Nimbus Mono PS" w:hAnsi="Nimbus Mono PS"/>
          <w:del w:id="643" w:author="Unknown Author" w:date="2020-11-18T22:12:27Z"/>
        </w:rPr>
      </w:pPr>
      <w:del w:id="641" w:author="Unknown Author" w:date="2020-11-18T22:12:27Z">
        <w:r>
          <w:rPr/>
          <w:delText xml:space="preserve">            </w:delText>
        </w:r>
      </w:del>
      <w:del w:id="642" w:author="Unknown Author" w:date="2020-11-18T22:12:27Z">
        <w:r>
          <w:rPr/>
          <w:delText>c[count][0] = a[i][0];</w:delText>
        </w:r>
      </w:del>
    </w:p>
    <w:p>
      <w:pPr>
        <w:pStyle w:val="PreformattedText"/>
        <w:bidi w:val="0"/>
        <w:jc w:val="left"/>
        <w:rPr>
          <w:rFonts w:ascii="Nimbus Mono PS" w:hAnsi="Nimbus Mono PS"/>
          <w:del w:id="646" w:author="Unknown Author" w:date="2020-11-18T22:12:27Z"/>
        </w:rPr>
      </w:pPr>
      <w:del w:id="644" w:author="Unknown Author" w:date="2020-11-18T22:12:27Z">
        <w:r>
          <w:rPr/>
          <w:delText xml:space="preserve">            </w:delText>
        </w:r>
      </w:del>
      <w:del w:id="645" w:author="Unknown Author" w:date="2020-11-18T22:12:27Z">
        <w:r>
          <w:rPr/>
          <w:delText>c[count][1] = a[i][1];</w:delText>
        </w:r>
      </w:del>
    </w:p>
    <w:p>
      <w:pPr>
        <w:pStyle w:val="PreformattedText"/>
        <w:bidi w:val="0"/>
        <w:jc w:val="left"/>
        <w:rPr>
          <w:rFonts w:ascii="Nimbus Mono PS" w:hAnsi="Nimbus Mono PS"/>
          <w:del w:id="649" w:author="Unknown Author" w:date="2020-11-18T22:12:27Z"/>
        </w:rPr>
      </w:pPr>
      <w:del w:id="647" w:author="Unknown Author" w:date="2020-11-18T22:12:27Z">
        <w:r>
          <w:rPr/>
          <w:delText xml:space="preserve">            </w:delText>
        </w:r>
      </w:del>
      <w:del w:id="648" w:author="Unknown Author" w:date="2020-11-18T22:12:27Z">
        <w:r>
          <w:rPr/>
          <w:delText>i++;</w:delText>
        </w:r>
      </w:del>
    </w:p>
    <w:p>
      <w:pPr>
        <w:pStyle w:val="PreformattedText"/>
        <w:bidi w:val="0"/>
        <w:jc w:val="left"/>
        <w:rPr>
          <w:rFonts w:ascii="Nimbus Mono PS" w:hAnsi="Nimbus Mono PS"/>
          <w:del w:id="652" w:author="Unknown Author" w:date="2020-11-18T22:12:27Z"/>
        </w:rPr>
      </w:pPr>
      <w:del w:id="650" w:author="Unknown Author" w:date="2020-11-18T22:12:27Z">
        <w:r>
          <w:rPr/>
          <w:delText xml:space="preserve">        </w:delText>
        </w:r>
      </w:del>
      <w:del w:id="651" w:author="Unknown Author" w:date="2020-11-18T22:12:27Z">
        <w:r>
          <w:rPr/>
          <w:delText>}</w:delText>
        </w:r>
      </w:del>
    </w:p>
    <w:p>
      <w:pPr>
        <w:pStyle w:val="PreformattedText"/>
        <w:bidi w:val="0"/>
        <w:jc w:val="left"/>
        <w:rPr>
          <w:rFonts w:ascii="Nimbus Mono PS" w:hAnsi="Nimbus Mono PS"/>
          <w:del w:id="655" w:author="Unknown Author" w:date="2020-11-18T22:12:27Z"/>
        </w:rPr>
      </w:pPr>
      <w:del w:id="653" w:author="Unknown Author" w:date="2020-11-18T22:12:27Z">
        <w:r>
          <w:rPr/>
          <w:delText xml:space="preserve">    </w:delText>
        </w:r>
      </w:del>
      <w:del w:id="654" w:author="Unknown Author" w:date="2020-11-18T22:12:27Z">
        <w:r>
          <w:rPr/>
          <w:delText>}</w:delText>
        </w:r>
      </w:del>
    </w:p>
    <w:p>
      <w:pPr>
        <w:pStyle w:val="PreformattedText"/>
        <w:bidi w:val="0"/>
        <w:jc w:val="left"/>
        <w:rPr>
          <w:rFonts w:ascii="Nimbus Mono PS" w:hAnsi="Nimbus Mono PS"/>
          <w:del w:id="657" w:author="Unknown Author" w:date="2020-11-18T22:12:27Z"/>
        </w:rPr>
      </w:pPr>
      <w:del w:id="656" w:author="Unknown Author" w:date="2020-11-18T22:12:27Z">
        <w:r>
          <w:rPr/>
        </w:r>
      </w:del>
    </w:p>
    <w:p>
      <w:pPr>
        <w:pStyle w:val="PreformattedText"/>
        <w:bidi w:val="0"/>
        <w:jc w:val="left"/>
        <w:rPr>
          <w:rFonts w:ascii="Nimbus Mono PS" w:hAnsi="Nimbus Mono PS"/>
          <w:del w:id="660" w:author="Unknown Author" w:date="2020-11-18T22:12:27Z"/>
        </w:rPr>
      </w:pPr>
      <w:del w:id="658" w:author="Unknown Author" w:date="2020-11-18T22:12:27Z">
        <w:r>
          <w:rPr/>
          <w:delText xml:space="preserve">    </w:delText>
        </w:r>
      </w:del>
      <w:del w:id="659" w:author="Unknown Author" w:date="2020-11-18T22:12:27Z">
        <w:r>
          <w:rPr/>
          <w:delText>/* If the while loop abve terminates prematurely i.e. after the elements of the shorter of the two</w:delText>
        </w:r>
      </w:del>
    </w:p>
    <w:p>
      <w:pPr>
        <w:pStyle w:val="PreformattedText"/>
        <w:bidi w:val="0"/>
        <w:jc w:val="left"/>
        <w:rPr>
          <w:rFonts w:ascii="Nimbus Mono PS" w:hAnsi="Nimbus Mono PS"/>
          <w:del w:id="663" w:author="Unknown Author" w:date="2020-11-18T22:12:27Z"/>
        </w:rPr>
      </w:pPr>
      <w:del w:id="661" w:author="Unknown Author" w:date="2020-11-18T22:12:27Z">
        <w:r>
          <w:rPr/>
          <w:delText xml:space="preserve">       </w:delText>
        </w:r>
      </w:del>
      <w:del w:id="662" w:author="Unknown Author" w:date="2020-11-18T22:12:27Z">
        <w:r>
          <w:rPr/>
          <w:delText>polynomial is added to the c polynomial*/</w:delText>
        </w:r>
      </w:del>
    </w:p>
    <w:p>
      <w:pPr>
        <w:pStyle w:val="PreformattedText"/>
        <w:bidi w:val="0"/>
        <w:jc w:val="left"/>
        <w:rPr>
          <w:rFonts w:ascii="Nimbus Mono PS" w:hAnsi="Nimbus Mono PS"/>
          <w:del w:id="665" w:author="Unknown Author" w:date="2020-11-18T22:12:27Z"/>
        </w:rPr>
      </w:pPr>
      <w:del w:id="664" w:author="Unknown Author" w:date="2020-11-18T22:12:27Z">
        <w:r>
          <w:rPr/>
        </w:r>
      </w:del>
    </w:p>
    <w:p>
      <w:pPr>
        <w:pStyle w:val="PreformattedText"/>
        <w:bidi w:val="0"/>
        <w:jc w:val="left"/>
        <w:rPr>
          <w:rFonts w:ascii="Nimbus Mono PS" w:hAnsi="Nimbus Mono PS"/>
          <w:del w:id="668" w:author="Unknown Author" w:date="2020-11-18T22:12:27Z"/>
        </w:rPr>
      </w:pPr>
      <w:del w:id="666" w:author="Unknown Author" w:date="2020-11-18T22:12:27Z">
        <w:r>
          <w:rPr/>
          <w:delText xml:space="preserve">    </w:delText>
        </w:r>
      </w:del>
      <w:del w:id="667" w:author="Unknown Author" w:date="2020-11-18T22:12:27Z">
        <w:r>
          <w:rPr/>
          <w:delText>while(i&lt;=a[0][0]){</w:delText>
        </w:r>
      </w:del>
    </w:p>
    <w:p>
      <w:pPr>
        <w:pStyle w:val="PreformattedText"/>
        <w:bidi w:val="0"/>
        <w:jc w:val="left"/>
        <w:rPr>
          <w:rFonts w:ascii="Nimbus Mono PS" w:hAnsi="Nimbus Mono PS"/>
          <w:del w:id="671" w:author="Unknown Author" w:date="2020-11-18T22:12:27Z"/>
        </w:rPr>
      </w:pPr>
      <w:del w:id="669" w:author="Unknown Author" w:date="2020-11-18T22:12:27Z">
        <w:r>
          <w:rPr/>
          <w:delText xml:space="preserve">        </w:delText>
        </w:r>
      </w:del>
      <w:del w:id="670" w:author="Unknown Author" w:date="2020-11-18T22:12:27Z">
        <w:r>
          <w:rPr/>
          <w:delText>count++;</w:delText>
        </w:r>
      </w:del>
    </w:p>
    <w:p>
      <w:pPr>
        <w:pStyle w:val="PreformattedText"/>
        <w:bidi w:val="0"/>
        <w:jc w:val="left"/>
        <w:rPr>
          <w:rFonts w:ascii="Nimbus Mono PS" w:hAnsi="Nimbus Mono PS"/>
          <w:del w:id="674" w:author="Unknown Author" w:date="2020-11-18T22:12:27Z"/>
        </w:rPr>
      </w:pPr>
      <w:del w:id="672" w:author="Unknown Author" w:date="2020-11-18T22:12:27Z">
        <w:r>
          <w:rPr/>
          <w:delText xml:space="preserve">        </w:delText>
        </w:r>
      </w:del>
      <w:del w:id="673" w:author="Unknown Author" w:date="2020-11-18T22:12:27Z">
        <w:r>
          <w:rPr/>
          <w:delText>c[count][0] = a[i][0];</w:delText>
        </w:r>
      </w:del>
    </w:p>
    <w:p>
      <w:pPr>
        <w:pStyle w:val="PreformattedText"/>
        <w:bidi w:val="0"/>
        <w:jc w:val="left"/>
        <w:rPr>
          <w:rFonts w:ascii="Nimbus Mono PS" w:hAnsi="Nimbus Mono PS"/>
          <w:del w:id="677" w:author="Unknown Author" w:date="2020-11-18T22:12:27Z"/>
        </w:rPr>
      </w:pPr>
      <w:del w:id="675" w:author="Unknown Author" w:date="2020-11-18T22:12:27Z">
        <w:r>
          <w:rPr/>
          <w:delText xml:space="preserve">        </w:delText>
        </w:r>
      </w:del>
      <w:del w:id="676" w:author="Unknown Author" w:date="2020-11-18T22:12:27Z">
        <w:r>
          <w:rPr/>
          <w:delText>c[count][1] = a[i][1];</w:delText>
        </w:r>
      </w:del>
    </w:p>
    <w:p>
      <w:pPr>
        <w:pStyle w:val="PreformattedText"/>
        <w:bidi w:val="0"/>
        <w:jc w:val="left"/>
        <w:rPr>
          <w:rFonts w:ascii="Nimbus Mono PS" w:hAnsi="Nimbus Mono PS"/>
          <w:del w:id="680" w:author="Unknown Author" w:date="2020-11-18T22:12:27Z"/>
        </w:rPr>
      </w:pPr>
      <w:del w:id="678" w:author="Unknown Author" w:date="2020-11-18T22:12:27Z">
        <w:r>
          <w:rPr/>
          <w:delText xml:space="preserve">        </w:delText>
        </w:r>
      </w:del>
      <w:del w:id="679" w:author="Unknown Author" w:date="2020-11-18T22:12:27Z">
        <w:r>
          <w:rPr/>
          <w:delText>i++;</w:delText>
        </w:r>
      </w:del>
    </w:p>
    <w:p>
      <w:pPr>
        <w:pStyle w:val="PreformattedText"/>
        <w:bidi w:val="0"/>
        <w:jc w:val="left"/>
        <w:rPr>
          <w:rFonts w:ascii="Nimbus Mono PS" w:hAnsi="Nimbus Mono PS"/>
          <w:del w:id="683" w:author="Unknown Author" w:date="2020-11-18T22:12:27Z"/>
        </w:rPr>
      </w:pPr>
      <w:del w:id="681" w:author="Unknown Author" w:date="2020-11-18T22:12:27Z">
        <w:r>
          <w:rPr/>
          <w:delText xml:space="preserve">    </w:delText>
        </w:r>
      </w:del>
      <w:del w:id="682" w:author="Unknown Author" w:date="2020-11-18T22:12:27Z">
        <w:r>
          <w:rPr/>
          <w:delText>}</w:delText>
        </w:r>
      </w:del>
    </w:p>
    <w:p>
      <w:pPr>
        <w:pStyle w:val="PreformattedText"/>
        <w:bidi w:val="0"/>
        <w:jc w:val="left"/>
        <w:rPr>
          <w:rFonts w:ascii="Nimbus Mono PS" w:hAnsi="Nimbus Mono PS"/>
          <w:del w:id="685" w:author="Unknown Author" w:date="2020-11-18T22:12:27Z"/>
        </w:rPr>
      </w:pPr>
      <w:del w:id="684" w:author="Unknown Author" w:date="2020-11-18T22:12:27Z">
        <w:r>
          <w:rPr/>
        </w:r>
      </w:del>
    </w:p>
    <w:p>
      <w:pPr>
        <w:pStyle w:val="PreformattedText"/>
        <w:bidi w:val="0"/>
        <w:jc w:val="left"/>
        <w:rPr>
          <w:rFonts w:ascii="Nimbus Mono PS" w:hAnsi="Nimbus Mono PS"/>
          <w:del w:id="688" w:author="Unknown Author" w:date="2020-11-18T22:12:27Z"/>
        </w:rPr>
      </w:pPr>
      <w:del w:id="686" w:author="Unknown Author" w:date="2020-11-18T22:12:27Z">
        <w:r>
          <w:rPr/>
          <w:delText xml:space="preserve">    </w:delText>
        </w:r>
      </w:del>
      <w:del w:id="687" w:author="Unknown Author" w:date="2020-11-18T22:12:27Z">
        <w:r>
          <w:rPr/>
          <w:delText>while(j&lt;=b[0][0]){</w:delText>
        </w:r>
      </w:del>
    </w:p>
    <w:p>
      <w:pPr>
        <w:pStyle w:val="PreformattedText"/>
        <w:bidi w:val="0"/>
        <w:jc w:val="left"/>
        <w:rPr>
          <w:rFonts w:ascii="Nimbus Mono PS" w:hAnsi="Nimbus Mono PS"/>
          <w:del w:id="691" w:author="Unknown Author" w:date="2020-11-18T22:12:27Z"/>
        </w:rPr>
      </w:pPr>
      <w:del w:id="689" w:author="Unknown Author" w:date="2020-11-18T22:12:27Z">
        <w:r>
          <w:rPr/>
          <w:delText xml:space="preserve">        </w:delText>
        </w:r>
      </w:del>
      <w:del w:id="690" w:author="Unknown Author" w:date="2020-11-18T22:12:27Z">
        <w:r>
          <w:rPr/>
          <w:delText>count++;</w:delText>
        </w:r>
      </w:del>
    </w:p>
    <w:p>
      <w:pPr>
        <w:pStyle w:val="PreformattedText"/>
        <w:bidi w:val="0"/>
        <w:jc w:val="left"/>
        <w:rPr>
          <w:rFonts w:ascii="Nimbus Mono PS" w:hAnsi="Nimbus Mono PS"/>
          <w:del w:id="694" w:author="Unknown Author" w:date="2020-11-18T22:12:27Z"/>
        </w:rPr>
      </w:pPr>
      <w:del w:id="692" w:author="Unknown Author" w:date="2020-11-18T22:12:27Z">
        <w:r>
          <w:rPr/>
          <w:delText xml:space="preserve">        </w:delText>
        </w:r>
      </w:del>
      <w:del w:id="693" w:author="Unknown Author" w:date="2020-11-18T22:12:27Z">
        <w:r>
          <w:rPr/>
          <w:delText>c[count][0] = b[j][0];</w:delText>
        </w:r>
      </w:del>
    </w:p>
    <w:p>
      <w:pPr>
        <w:pStyle w:val="PreformattedText"/>
        <w:bidi w:val="0"/>
        <w:jc w:val="left"/>
        <w:rPr>
          <w:rFonts w:ascii="Nimbus Mono PS" w:hAnsi="Nimbus Mono PS"/>
          <w:del w:id="697" w:author="Unknown Author" w:date="2020-11-18T22:12:27Z"/>
        </w:rPr>
      </w:pPr>
      <w:del w:id="695" w:author="Unknown Author" w:date="2020-11-18T22:12:27Z">
        <w:r>
          <w:rPr/>
          <w:delText xml:space="preserve">        </w:delText>
        </w:r>
      </w:del>
      <w:del w:id="696" w:author="Unknown Author" w:date="2020-11-18T22:12:27Z">
        <w:r>
          <w:rPr/>
          <w:delText>c[count][1] = b[j][1];</w:delText>
        </w:r>
      </w:del>
    </w:p>
    <w:p>
      <w:pPr>
        <w:pStyle w:val="PreformattedText"/>
        <w:bidi w:val="0"/>
        <w:jc w:val="left"/>
        <w:rPr>
          <w:rFonts w:ascii="Nimbus Mono PS" w:hAnsi="Nimbus Mono PS"/>
          <w:del w:id="700" w:author="Unknown Author" w:date="2020-11-18T22:12:27Z"/>
        </w:rPr>
      </w:pPr>
      <w:del w:id="698" w:author="Unknown Author" w:date="2020-11-18T22:12:27Z">
        <w:r>
          <w:rPr/>
          <w:delText xml:space="preserve">        </w:delText>
        </w:r>
      </w:del>
      <w:del w:id="699" w:author="Unknown Author" w:date="2020-11-18T22:12:27Z">
        <w:r>
          <w:rPr/>
          <w:delText>j++;</w:delText>
        </w:r>
      </w:del>
    </w:p>
    <w:p>
      <w:pPr>
        <w:pStyle w:val="PreformattedText"/>
        <w:bidi w:val="0"/>
        <w:jc w:val="left"/>
        <w:rPr>
          <w:rFonts w:ascii="Nimbus Mono PS" w:hAnsi="Nimbus Mono PS"/>
          <w:del w:id="703" w:author="Unknown Author" w:date="2020-11-18T22:12:27Z"/>
        </w:rPr>
      </w:pPr>
      <w:del w:id="701" w:author="Unknown Author" w:date="2020-11-18T22:12:27Z">
        <w:r>
          <w:rPr/>
          <w:delText xml:space="preserve">    </w:delText>
        </w:r>
      </w:del>
      <w:del w:id="702" w:author="Unknown Author" w:date="2020-11-18T22:12:27Z">
        <w:r>
          <w:rPr/>
          <w:delText>}</w:delText>
        </w:r>
      </w:del>
    </w:p>
    <w:p>
      <w:pPr>
        <w:pStyle w:val="PreformattedText"/>
        <w:bidi w:val="0"/>
        <w:jc w:val="left"/>
        <w:rPr>
          <w:rFonts w:ascii="Nimbus Mono PS" w:hAnsi="Nimbus Mono PS"/>
          <w:del w:id="705" w:author="Unknown Author" w:date="2020-11-18T22:12:27Z"/>
        </w:rPr>
      </w:pPr>
      <w:del w:id="704" w:author="Unknown Author" w:date="2020-11-18T22:12:27Z">
        <w:r>
          <w:rPr/>
          <w:delText xml:space="preserve">    </w:delText>
        </w:r>
      </w:del>
    </w:p>
    <w:p>
      <w:pPr>
        <w:pStyle w:val="PreformattedText"/>
        <w:bidi w:val="0"/>
        <w:jc w:val="left"/>
        <w:rPr>
          <w:rFonts w:ascii="Nimbus Mono PS" w:hAnsi="Nimbus Mono PS"/>
          <w:del w:id="708" w:author="Unknown Author" w:date="2020-11-18T22:12:27Z"/>
        </w:rPr>
      </w:pPr>
      <w:del w:id="706" w:author="Unknown Author" w:date="2020-11-18T22:12:27Z">
        <w:r>
          <w:rPr/>
          <w:delText xml:space="preserve">    </w:delText>
        </w:r>
      </w:del>
      <w:del w:id="707" w:author="Unknown Author" w:date="2020-11-18T22:12:27Z">
        <w:r>
          <w:rPr/>
          <w:delText>c[0][0] = count;</w:delText>
        </w:r>
      </w:del>
    </w:p>
    <w:p>
      <w:pPr>
        <w:pStyle w:val="PreformattedText"/>
        <w:bidi w:val="0"/>
        <w:jc w:val="left"/>
        <w:rPr>
          <w:rFonts w:ascii="Nimbus Mono PS" w:hAnsi="Nimbus Mono PS"/>
          <w:del w:id="711" w:author="Unknown Author" w:date="2020-11-18T22:12:27Z"/>
        </w:rPr>
      </w:pPr>
      <w:del w:id="709" w:author="Unknown Author" w:date="2020-11-18T22:12:27Z">
        <w:r>
          <w:rPr/>
          <w:delText xml:space="preserve">    </w:delText>
        </w:r>
      </w:del>
      <w:del w:id="710" w:author="Unknown Author" w:date="2020-11-18T22:12:27Z">
        <w:r>
          <w:rPr/>
          <w:delText>return c;</w:delText>
        </w:r>
      </w:del>
    </w:p>
    <w:p>
      <w:pPr>
        <w:pStyle w:val="PreformattedText"/>
        <w:bidi w:val="0"/>
        <w:jc w:val="left"/>
        <w:rPr>
          <w:rFonts w:ascii="Nimbus Mono PS" w:hAnsi="Nimbus Mono PS"/>
          <w:del w:id="713" w:author="Unknown Author" w:date="2020-11-18T22:12:27Z"/>
        </w:rPr>
      </w:pPr>
      <w:del w:id="712" w:author="Unknown Author" w:date="2020-11-18T22:12:27Z">
        <w:r>
          <w:rPr/>
          <w:delText>}</w:delText>
        </w:r>
      </w:del>
    </w:p>
    <w:p>
      <w:pPr>
        <w:pStyle w:val="PreformattedText"/>
        <w:bidi w:val="0"/>
        <w:jc w:val="left"/>
        <w:rPr>
          <w:rFonts w:ascii="Nimbus Mono PS" w:hAnsi="Nimbus Mono PS"/>
          <w:del w:id="715" w:author="Unknown Author" w:date="2020-11-18T22:12:27Z"/>
        </w:rPr>
      </w:pPr>
      <w:del w:id="714" w:author="Unknown Author" w:date="2020-11-18T22:12:27Z">
        <w:r>
          <w:rPr/>
          <w:delText>void main(){</w:delText>
        </w:r>
      </w:del>
    </w:p>
    <w:p>
      <w:pPr>
        <w:pStyle w:val="PreformattedText"/>
        <w:bidi w:val="0"/>
        <w:jc w:val="left"/>
        <w:rPr>
          <w:rFonts w:ascii="Nimbus Mono PS" w:hAnsi="Nimbus Mono PS"/>
          <w:del w:id="718" w:author="Unknown Author" w:date="2020-11-18T22:12:27Z"/>
        </w:rPr>
      </w:pPr>
      <w:del w:id="716" w:author="Unknown Author" w:date="2020-11-18T22:12:27Z">
        <w:r>
          <w:rPr/>
          <w:delText xml:space="preserve">    </w:delText>
        </w:r>
      </w:del>
      <w:del w:id="717" w:author="Unknown Author" w:date="2020-11-18T22:12:27Z">
        <w:r>
          <w:rPr/>
          <w:delText>int** a;</w:delText>
        </w:r>
      </w:del>
    </w:p>
    <w:p>
      <w:pPr>
        <w:pStyle w:val="PreformattedText"/>
        <w:bidi w:val="0"/>
        <w:jc w:val="left"/>
        <w:rPr>
          <w:rFonts w:ascii="Nimbus Mono PS" w:hAnsi="Nimbus Mono PS"/>
          <w:del w:id="721" w:author="Unknown Author" w:date="2020-11-18T22:12:27Z"/>
        </w:rPr>
      </w:pPr>
      <w:del w:id="719" w:author="Unknown Author" w:date="2020-11-18T22:12:27Z">
        <w:r>
          <w:rPr/>
          <w:delText xml:space="preserve">    </w:delText>
        </w:r>
      </w:del>
      <w:del w:id="720" w:author="Unknown Author" w:date="2020-11-18T22:12:27Z">
        <w:r>
          <w:rPr/>
          <w:delText>int** b;</w:delText>
        </w:r>
      </w:del>
    </w:p>
    <w:p>
      <w:pPr>
        <w:pStyle w:val="PreformattedText"/>
        <w:bidi w:val="0"/>
        <w:jc w:val="left"/>
        <w:rPr>
          <w:rFonts w:ascii="Nimbus Mono PS" w:hAnsi="Nimbus Mono PS"/>
          <w:del w:id="724" w:author="Unknown Author" w:date="2020-11-18T22:12:27Z"/>
        </w:rPr>
      </w:pPr>
      <w:del w:id="722" w:author="Unknown Author" w:date="2020-11-18T22:12:27Z">
        <w:r>
          <w:rPr/>
          <w:delText xml:space="preserve">    </w:delText>
        </w:r>
      </w:del>
      <w:del w:id="723" w:author="Unknown Author" w:date="2020-11-18T22:12:27Z">
        <w:r>
          <w:rPr/>
          <w:delText>int** c;</w:delText>
        </w:r>
      </w:del>
    </w:p>
    <w:p>
      <w:pPr>
        <w:pStyle w:val="PreformattedText"/>
        <w:bidi w:val="0"/>
        <w:jc w:val="left"/>
        <w:rPr>
          <w:rFonts w:ascii="Nimbus Mono PS" w:hAnsi="Nimbus Mono PS"/>
          <w:del w:id="727" w:author="Unknown Author" w:date="2020-11-18T22:12:27Z"/>
        </w:rPr>
      </w:pPr>
      <w:del w:id="725" w:author="Unknown Author" w:date="2020-11-18T22:12:27Z">
        <w:r>
          <w:rPr/>
          <w:delText xml:space="preserve">    </w:delText>
        </w:r>
      </w:del>
      <w:del w:id="726" w:author="Unknown Author" w:date="2020-11-18T22:12:27Z">
        <w:r>
          <w:rPr/>
          <w:delText>int strLength = 100;</w:delText>
        </w:r>
      </w:del>
    </w:p>
    <w:p>
      <w:pPr>
        <w:pStyle w:val="PreformattedText"/>
        <w:bidi w:val="0"/>
        <w:jc w:val="left"/>
        <w:rPr>
          <w:rFonts w:ascii="Nimbus Mono PS" w:hAnsi="Nimbus Mono PS"/>
          <w:del w:id="730" w:author="Unknown Author" w:date="2020-11-18T22:12:27Z"/>
        </w:rPr>
      </w:pPr>
      <w:del w:id="728" w:author="Unknown Author" w:date="2020-11-18T22:12:27Z">
        <w:r>
          <w:rPr/>
          <w:delText xml:space="preserve">    </w:delText>
        </w:r>
      </w:del>
      <w:del w:id="729" w:author="Unknown Author" w:date="2020-11-18T22:12:27Z">
        <w:r>
          <w:rPr/>
          <w:delText>char* polyString = (char*) malloc(strLength*sizeof(char));</w:delText>
        </w:r>
      </w:del>
    </w:p>
    <w:p>
      <w:pPr>
        <w:pStyle w:val="PreformattedText"/>
        <w:bidi w:val="0"/>
        <w:jc w:val="left"/>
        <w:rPr>
          <w:rFonts w:ascii="Nimbus Mono PS" w:hAnsi="Nimbus Mono PS"/>
          <w:del w:id="732" w:author="Unknown Author" w:date="2020-11-18T22:12:27Z"/>
        </w:rPr>
      </w:pPr>
      <w:del w:id="731" w:author="Unknown Author" w:date="2020-11-18T22:12:27Z">
        <w:r>
          <w:rPr/>
        </w:r>
      </w:del>
    </w:p>
    <w:p>
      <w:pPr>
        <w:pStyle w:val="PreformattedText"/>
        <w:bidi w:val="0"/>
        <w:jc w:val="left"/>
        <w:rPr>
          <w:rFonts w:ascii="Nimbus Mono PS" w:hAnsi="Nimbus Mono PS"/>
          <w:del w:id="735" w:author="Unknown Author" w:date="2020-11-18T22:12:27Z"/>
        </w:rPr>
      </w:pPr>
      <w:del w:id="733" w:author="Unknown Author" w:date="2020-11-18T22:12:27Z">
        <w:r>
          <w:rPr/>
          <w:delText xml:space="preserve">    </w:delText>
        </w:r>
      </w:del>
      <w:del w:id="734" w:author="Unknown Author" w:date="2020-11-18T22:12:27Z">
        <w:r>
          <w:rPr/>
          <w:delText>/*Read the polynomials*/</w:delText>
        </w:r>
      </w:del>
    </w:p>
    <w:p>
      <w:pPr>
        <w:pStyle w:val="PreformattedText"/>
        <w:bidi w:val="0"/>
        <w:jc w:val="left"/>
        <w:rPr>
          <w:rFonts w:ascii="Nimbus Mono PS" w:hAnsi="Nimbus Mono PS"/>
          <w:del w:id="738" w:author="Unknown Author" w:date="2020-11-18T22:12:27Z"/>
        </w:rPr>
      </w:pPr>
      <w:del w:id="736" w:author="Unknown Author" w:date="2020-11-18T22:12:27Z">
        <w:r>
          <w:rPr/>
          <w:delText xml:space="preserve">        </w:delText>
        </w:r>
      </w:del>
      <w:del w:id="737" w:author="Unknown Author" w:date="2020-11-18T22:12:27Z">
        <w:r>
          <w:rPr/>
          <w:delText>fflush(stdin);</w:delText>
        </w:r>
      </w:del>
    </w:p>
    <w:p>
      <w:pPr>
        <w:pStyle w:val="PreformattedText"/>
        <w:bidi w:val="0"/>
        <w:jc w:val="left"/>
        <w:rPr>
          <w:rFonts w:ascii="Nimbus Mono PS" w:hAnsi="Nimbus Mono PS"/>
          <w:del w:id="741" w:author="Unknown Author" w:date="2020-11-18T22:12:27Z"/>
        </w:rPr>
      </w:pPr>
      <w:del w:id="739" w:author="Unknown Author" w:date="2020-11-18T22:12:27Z">
        <w:r>
          <w:rPr/>
          <w:delText xml:space="preserve">        </w:delText>
        </w:r>
      </w:del>
      <w:del w:id="740" w:author="Unknown Author" w:date="2020-11-18T22:12:27Z">
        <w:r>
          <w:rPr/>
          <w:delText>printf("Enter polynomial 1 in the form : a0*X^n + a1*X^n-1 + a2*X^n-2 ..... an*X^0 ");</w:delText>
        </w:r>
      </w:del>
    </w:p>
    <w:p>
      <w:pPr>
        <w:pStyle w:val="PreformattedText"/>
        <w:bidi w:val="0"/>
        <w:jc w:val="left"/>
        <w:rPr>
          <w:rFonts w:ascii="Nimbus Mono PS" w:hAnsi="Nimbus Mono PS"/>
          <w:del w:id="744" w:author="Unknown Author" w:date="2020-11-18T22:12:27Z"/>
        </w:rPr>
      </w:pPr>
      <w:del w:id="742" w:author="Unknown Author" w:date="2020-11-18T22:12:27Z">
        <w:r>
          <w:rPr/>
          <w:delText xml:space="preserve">        </w:delText>
        </w:r>
      </w:del>
      <w:del w:id="743" w:author="Unknown Author" w:date="2020-11-18T22:12:27Z">
        <w:r>
          <w:rPr/>
          <w:delText>scanf("%[^\n]",polyString);</w:delText>
        </w:r>
      </w:del>
    </w:p>
    <w:p>
      <w:pPr>
        <w:pStyle w:val="PreformattedText"/>
        <w:bidi w:val="0"/>
        <w:jc w:val="left"/>
        <w:rPr>
          <w:rFonts w:ascii="Nimbus Mono PS" w:hAnsi="Nimbus Mono PS"/>
          <w:del w:id="747" w:author="Unknown Author" w:date="2020-11-18T22:12:27Z"/>
        </w:rPr>
      </w:pPr>
      <w:del w:id="745" w:author="Unknown Author" w:date="2020-11-18T22:12:27Z">
        <w:r>
          <w:rPr/>
          <w:delText xml:space="preserve">        </w:delText>
        </w:r>
      </w:del>
      <w:del w:id="746" w:author="Unknown Author" w:date="2020-11-18T22:12:27Z">
        <w:r>
          <w:rPr/>
          <w:delText>scanf("%*c"); //remove the \n charecter from the input stream</w:delText>
        </w:r>
      </w:del>
    </w:p>
    <w:p>
      <w:pPr>
        <w:pStyle w:val="PreformattedText"/>
        <w:bidi w:val="0"/>
        <w:jc w:val="left"/>
        <w:rPr>
          <w:rFonts w:ascii="Nimbus Mono PS" w:hAnsi="Nimbus Mono PS"/>
          <w:del w:id="750" w:author="Unknown Author" w:date="2020-11-18T22:12:27Z"/>
        </w:rPr>
      </w:pPr>
      <w:del w:id="748" w:author="Unknown Author" w:date="2020-11-18T22:12:27Z">
        <w:r>
          <w:rPr/>
          <w:delText xml:space="preserve">        </w:delText>
        </w:r>
      </w:del>
      <w:del w:id="749" w:author="Unknown Author" w:date="2020-11-18T22:12:27Z">
        <w:r>
          <w:rPr/>
          <w:delText xml:space="preserve">a  = createPolyFromString(polyString);    </w:delText>
        </w:r>
      </w:del>
    </w:p>
    <w:p>
      <w:pPr>
        <w:pStyle w:val="PreformattedText"/>
        <w:bidi w:val="0"/>
        <w:jc w:val="left"/>
        <w:rPr>
          <w:rFonts w:ascii="Nimbus Mono PS" w:hAnsi="Nimbus Mono PS"/>
          <w:del w:id="753" w:author="Unknown Author" w:date="2020-11-18T22:12:27Z"/>
        </w:rPr>
      </w:pPr>
      <w:del w:id="751" w:author="Unknown Author" w:date="2020-11-18T22:12:27Z">
        <w:r>
          <w:rPr/>
          <w:delText xml:space="preserve">        </w:delText>
        </w:r>
      </w:del>
      <w:del w:id="752" w:author="Unknown Author" w:date="2020-11-18T22:12:27Z">
        <w:r>
          <w:rPr/>
          <w:delText>free(polyString);</w:delText>
        </w:r>
      </w:del>
    </w:p>
    <w:p>
      <w:pPr>
        <w:pStyle w:val="PreformattedText"/>
        <w:bidi w:val="0"/>
        <w:jc w:val="left"/>
        <w:rPr>
          <w:rFonts w:ascii="Nimbus Mono PS" w:hAnsi="Nimbus Mono PS"/>
          <w:del w:id="755" w:author="Unknown Author" w:date="2020-11-18T22:12:27Z"/>
        </w:rPr>
      </w:pPr>
      <w:del w:id="754" w:author="Unknown Author" w:date="2020-11-18T22:12:27Z">
        <w:r>
          <w:rPr/>
          <w:delText xml:space="preserve">    </w:delText>
        </w:r>
      </w:del>
    </w:p>
    <w:p>
      <w:pPr>
        <w:pStyle w:val="PreformattedText"/>
        <w:bidi w:val="0"/>
        <w:jc w:val="left"/>
        <w:rPr>
          <w:rFonts w:ascii="Nimbus Mono PS" w:hAnsi="Nimbus Mono PS"/>
          <w:del w:id="758" w:author="Unknown Author" w:date="2020-11-18T22:12:27Z"/>
        </w:rPr>
      </w:pPr>
      <w:del w:id="756" w:author="Unknown Author" w:date="2020-11-18T22:12:27Z">
        <w:r>
          <w:rPr/>
          <w:delText xml:space="preserve">        </w:delText>
        </w:r>
      </w:del>
      <w:del w:id="757" w:author="Unknown Author" w:date="2020-11-18T22:12:27Z">
        <w:r>
          <w:rPr/>
          <w:delText>fflush(stdin);</w:delText>
        </w:r>
      </w:del>
    </w:p>
    <w:p>
      <w:pPr>
        <w:pStyle w:val="PreformattedText"/>
        <w:bidi w:val="0"/>
        <w:jc w:val="left"/>
        <w:rPr>
          <w:rFonts w:ascii="Nimbus Mono PS" w:hAnsi="Nimbus Mono PS"/>
          <w:del w:id="761" w:author="Unknown Author" w:date="2020-11-18T22:12:27Z"/>
        </w:rPr>
      </w:pPr>
      <w:del w:id="759" w:author="Unknown Author" w:date="2020-11-18T22:12:27Z">
        <w:r>
          <w:rPr/>
          <w:delText xml:space="preserve">        </w:delText>
        </w:r>
      </w:del>
      <w:del w:id="760" w:author="Unknown Author" w:date="2020-11-18T22:12:27Z">
        <w:r>
          <w:rPr/>
          <w:delText>fflush(stdout);</w:delText>
        </w:r>
      </w:del>
    </w:p>
    <w:p>
      <w:pPr>
        <w:pStyle w:val="PreformattedText"/>
        <w:bidi w:val="0"/>
        <w:jc w:val="left"/>
        <w:rPr>
          <w:rFonts w:ascii="Nimbus Mono PS" w:hAnsi="Nimbus Mono PS"/>
          <w:del w:id="763" w:author="Unknown Author" w:date="2020-11-18T22:12:27Z"/>
        </w:rPr>
      </w:pPr>
      <w:del w:id="762" w:author="Unknown Author" w:date="2020-11-18T22:12:27Z">
        <w:r>
          <w:rPr/>
          <w:delText xml:space="preserve">    </w:delText>
        </w:r>
      </w:del>
    </w:p>
    <w:p>
      <w:pPr>
        <w:pStyle w:val="PreformattedText"/>
        <w:bidi w:val="0"/>
        <w:jc w:val="left"/>
        <w:rPr>
          <w:rFonts w:ascii="Nimbus Mono PS" w:hAnsi="Nimbus Mono PS"/>
          <w:del w:id="766" w:author="Unknown Author" w:date="2020-11-18T22:12:27Z"/>
        </w:rPr>
      </w:pPr>
      <w:del w:id="764" w:author="Unknown Author" w:date="2020-11-18T22:12:27Z">
        <w:r>
          <w:rPr/>
          <w:delText xml:space="preserve">        </w:delText>
        </w:r>
      </w:del>
      <w:del w:id="765" w:author="Unknown Author" w:date="2020-11-18T22:12:27Z">
        <w:r>
          <w:rPr/>
          <w:delText>polyString = (char*) malloc(strLength*sizeof(char));</w:delText>
        </w:r>
      </w:del>
    </w:p>
    <w:p>
      <w:pPr>
        <w:pStyle w:val="PreformattedText"/>
        <w:bidi w:val="0"/>
        <w:jc w:val="left"/>
        <w:rPr>
          <w:rFonts w:ascii="Nimbus Mono PS" w:hAnsi="Nimbus Mono PS"/>
          <w:del w:id="768" w:author="Unknown Author" w:date="2020-11-18T22:12:27Z"/>
        </w:rPr>
      </w:pPr>
      <w:del w:id="767" w:author="Unknown Author" w:date="2020-11-18T22:12:27Z">
        <w:r>
          <w:rPr/>
        </w:r>
      </w:del>
    </w:p>
    <w:p>
      <w:pPr>
        <w:pStyle w:val="PreformattedText"/>
        <w:bidi w:val="0"/>
        <w:jc w:val="left"/>
        <w:rPr>
          <w:rFonts w:ascii="Nimbus Mono PS" w:hAnsi="Nimbus Mono PS"/>
          <w:del w:id="771" w:author="Unknown Author" w:date="2020-11-18T22:12:27Z"/>
        </w:rPr>
      </w:pPr>
      <w:del w:id="769" w:author="Unknown Author" w:date="2020-11-18T22:12:27Z">
        <w:r>
          <w:rPr/>
          <w:delText xml:space="preserve">        </w:delText>
        </w:r>
      </w:del>
      <w:del w:id="770" w:author="Unknown Author" w:date="2020-11-18T22:12:27Z">
        <w:r>
          <w:rPr/>
          <w:delText>printf("Enter polynomial 2 in the form : a0*X^n + a1*X^n-1 + a2*X^n-2 ..... an*X^0 ");</w:delText>
        </w:r>
      </w:del>
    </w:p>
    <w:p>
      <w:pPr>
        <w:pStyle w:val="PreformattedText"/>
        <w:bidi w:val="0"/>
        <w:jc w:val="left"/>
        <w:rPr>
          <w:rFonts w:ascii="Nimbus Mono PS" w:hAnsi="Nimbus Mono PS"/>
          <w:del w:id="774" w:author="Unknown Author" w:date="2020-11-18T22:12:27Z"/>
        </w:rPr>
      </w:pPr>
      <w:del w:id="772" w:author="Unknown Author" w:date="2020-11-18T22:12:27Z">
        <w:r>
          <w:rPr/>
          <w:delText xml:space="preserve">        </w:delText>
        </w:r>
      </w:del>
      <w:del w:id="773" w:author="Unknown Author" w:date="2020-11-18T22:12:27Z">
        <w:r>
          <w:rPr/>
          <w:delText>scanf("%[^\n]",polyString);</w:delText>
        </w:r>
      </w:del>
    </w:p>
    <w:p>
      <w:pPr>
        <w:pStyle w:val="PreformattedText"/>
        <w:bidi w:val="0"/>
        <w:jc w:val="left"/>
        <w:rPr>
          <w:rFonts w:ascii="Nimbus Mono PS" w:hAnsi="Nimbus Mono PS"/>
          <w:del w:id="777" w:author="Unknown Author" w:date="2020-11-18T22:12:27Z"/>
        </w:rPr>
      </w:pPr>
      <w:del w:id="775" w:author="Unknown Author" w:date="2020-11-18T22:12:27Z">
        <w:r>
          <w:rPr/>
          <w:delText xml:space="preserve">        </w:delText>
        </w:r>
      </w:del>
      <w:del w:id="776" w:author="Unknown Author" w:date="2020-11-18T22:12:27Z">
        <w:r>
          <w:rPr/>
          <w:delText xml:space="preserve">b  = createPolyFromString(polyString);    </w:delText>
        </w:r>
      </w:del>
    </w:p>
    <w:p>
      <w:pPr>
        <w:pStyle w:val="PreformattedText"/>
        <w:bidi w:val="0"/>
        <w:jc w:val="left"/>
        <w:rPr>
          <w:rFonts w:ascii="Nimbus Mono PS" w:hAnsi="Nimbus Mono PS"/>
          <w:del w:id="780" w:author="Unknown Author" w:date="2020-11-18T22:12:27Z"/>
        </w:rPr>
      </w:pPr>
      <w:del w:id="778" w:author="Unknown Author" w:date="2020-11-18T22:12:27Z">
        <w:r>
          <w:rPr/>
          <w:delText xml:space="preserve">        </w:delText>
        </w:r>
      </w:del>
      <w:del w:id="779" w:author="Unknown Author" w:date="2020-11-18T22:12:27Z">
        <w:r>
          <w:rPr/>
          <w:delText>free(polyString);</w:delText>
        </w:r>
      </w:del>
    </w:p>
    <w:p>
      <w:pPr>
        <w:pStyle w:val="PreformattedText"/>
        <w:bidi w:val="0"/>
        <w:jc w:val="left"/>
        <w:rPr>
          <w:rFonts w:ascii="Nimbus Mono PS" w:hAnsi="Nimbus Mono PS"/>
          <w:del w:id="783" w:author="Unknown Author" w:date="2020-11-18T22:12:27Z"/>
        </w:rPr>
      </w:pPr>
      <w:del w:id="781" w:author="Unknown Author" w:date="2020-11-18T22:12:27Z">
        <w:r>
          <w:rPr/>
          <w:delText xml:space="preserve">    </w:delText>
        </w:r>
      </w:del>
      <w:del w:id="782" w:author="Unknown Author" w:date="2020-11-18T22:12:27Z">
        <w:r>
          <w:rPr/>
          <w:delText>/*Finish reading Polynomials*/</w:delText>
        </w:r>
      </w:del>
    </w:p>
    <w:p>
      <w:pPr>
        <w:pStyle w:val="PreformattedText"/>
        <w:bidi w:val="0"/>
        <w:jc w:val="left"/>
        <w:rPr>
          <w:rFonts w:ascii="Nimbus Mono PS" w:hAnsi="Nimbus Mono PS"/>
          <w:del w:id="785" w:author="Unknown Author" w:date="2020-11-18T22:12:27Z"/>
        </w:rPr>
      </w:pPr>
      <w:del w:id="784" w:author="Unknown Author" w:date="2020-11-18T22:12:27Z">
        <w:r>
          <w:rPr/>
        </w:r>
      </w:del>
    </w:p>
    <w:p>
      <w:pPr>
        <w:pStyle w:val="PreformattedText"/>
        <w:bidi w:val="0"/>
        <w:jc w:val="left"/>
        <w:rPr>
          <w:rFonts w:ascii="Nimbus Mono PS" w:hAnsi="Nimbus Mono PS"/>
          <w:del w:id="788" w:author="Unknown Author" w:date="2020-11-18T22:12:27Z"/>
        </w:rPr>
      </w:pPr>
      <w:del w:id="786" w:author="Unknown Author" w:date="2020-11-18T22:12:27Z">
        <w:r>
          <w:rPr/>
          <w:delText xml:space="preserve">    </w:delText>
        </w:r>
      </w:del>
      <w:del w:id="787" w:author="Unknown Author" w:date="2020-11-18T22:12:27Z">
        <w:r>
          <w:rPr/>
          <w:delText>printf("\nPolynomial 1 is: ");</w:delText>
        </w:r>
      </w:del>
    </w:p>
    <w:p>
      <w:pPr>
        <w:pStyle w:val="PreformattedText"/>
        <w:bidi w:val="0"/>
        <w:jc w:val="left"/>
        <w:rPr>
          <w:rFonts w:ascii="Nimbus Mono PS" w:hAnsi="Nimbus Mono PS"/>
          <w:del w:id="791" w:author="Unknown Author" w:date="2020-11-18T22:12:27Z"/>
        </w:rPr>
      </w:pPr>
      <w:del w:id="789" w:author="Unknown Author" w:date="2020-11-18T22:12:27Z">
        <w:r>
          <w:rPr/>
          <w:delText xml:space="preserve">    </w:delText>
        </w:r>
      </w:del>
      <w:del w:id="790" w:author="Unknown Author" w:date="2020-11-18T22:12:27Z">
        <w:r>
          <w:rPr/>
          <w:delText>printPoly(a);</w:delText>
        </w:r>
      </w:del>
    </w:p>
    <w:p>
      <w:pPr>
        <w:pStyle w:val="PreformattedText"/>
        <w:bidi w:val="0"/>
        <w:jc w:val="left"/>
        <w:rPr>
          <w:rFonts w:ascii="Nimbus Mono PS" w:hAnsi="Nimbus Mono PS"/>
          <w:del w:id="794" w:author="Unknown Author" w:date="2020-11-18T22:12:27Z"/>
        </w:rPr>
      </w:pPr>
      <w:del w:id="792" w:author="Unknown Author" w:date="2020-11-18T22:12:27Z">
        <w:r>
          <w:rPr/>
          <w:delText xml:space="preserve">    </w:delText>
        </w:r>
      </w:del>
      <w:del w:id="793" w:author="Unknown Author" w:date="2020-11-18T22:12:27Z">
        <w:r>
          <w:rPr/>
          <w:delText>printf("\nPolynomial 2 is: ");</w:delText>
        </w:r>
      </w:del>
    </w:p>
    <w:p>
      <w:pPr>
        <w:pStyle w:val="PreformattedText"/>
        <w:bidi w:val="0"/>
        <w:jc w:val="left"/>
        <w:rPr>
          <w:rFonts w:ascii="Nimbus Mono PS" w:hAnsi="Nimbus Mono PS"/>
          <w:del w:id="797" w:author="Unknown Author" w:date="2020-11-18T22:12:27Z"/>
        </w:rPr>
      </w:pPr>
      <w:del w:id="795" w:author="Unknown Author" w:date="2020-11-18T22:12:27Z">
        <w:r>
          <w:rPr/>
          <w:delText xml:space="preserve">    </w:delText>
        </w:r>
      </w:del>
      <w:del w:id="796" w:author="Unknown Author" w:date="2020-11-18T22:12:27Z">
        <w:r>
          <w:rPr/>
          <w:delText>printPoly(b);</w:delText>
        </w:r>
      </w:del>
    </w:p>
    <w:p>
      <w:pPr>
        <w:pStyle w:val="PreformattedText"/>
        <w:bidi w:val="0"/>
        <w:jc w:val="left"/>
        <w:rPr>
          <w:rFonts w:ascii="Nimbus Mono PS" w:hAnsi="Nimbus Mono PS"/>
          <w:del w:id="799" w:author="Unknown Author" w:date="2020-11-18T22:12:27Z"/>
        </w:rPr>
      </w:pPr>
      <w:del w:id="798" w:author="Unknown Author" w:date="2020-11-18T22:12:27Z">
        <w:r>
          <w:rPr/>
          <w:delText xml:space="preserve">    </w:delText>
        </w:r>
      </w:del>
    </w:p>
    <w:p>
      <w:pPr>
        <w:pStyle w:val="PreformattedText"/>
        <w:bidi w:val="0"/>
        <w:jc w:val="left"/>
        <w:rPr>
          <w:rFonts w:ascii="Nimbus Mono PS" w:hAnsi="Nimbus Mono PS"/>
          <w:del w:id="802" w:author="Unknown Author" w:date="2020-11-18T22:12:27Z"/>
        </w:rPr>
      </w:pPr>
      <w:del w:id="800" w:author="Unknown Author" w:date="2020-11-18T22:12:27Z">
        <w:r>
          <w:rPr/>
          <w:delText xml:space="preserve">    </w:delText>
        </w:r>
      </w:del>
      <w:del w:id="801" w:author="Unknown Author" w:date="2020-11-18T22:12:27Z">
        <w:r>
          <w:rPr/>
          <w:delText xml:space="preserve">c = sumOfPoly(a,b); //Find the sum of the polynomials </w:delText>
        </w:r>
      </w:del>
    </w:p>
    <w:p>
      <w:pPr>
        <w:pStyle w:val="PreformattedText"/>
        <w:bidi w:val="0"/>
        <w:jc w:val="left"/>
        <w:rPr>
          <w:rFonts w:ascii="Nimbus Mono PS" w:hAnsi="Nimbus Mono PS"/>
          <w:del w:id="805" w:author="Unknown Author" w:date="2020-11-18T22:12:27Z"/>
        </w:rPr>
      </w:pPr>
      <w:del w:id="803" w:author="Unknown Author" w:date="2020-11-18T22:12:27Z">
        <w:r>
          <w:rPr/>
          <w:delText xml:space="preserve">    </w:delText>
        </w:r>
      </w:del>
      <w:del w:id="804" w:author="Unknown Author" w:date="2020-11-18T22:12:27Z">
        <w:r>
          <w:rPr/>
          <w:delText>printf("\nSum is ");</w:delText>
        </w:r>
      </w:del>
    </w:p>
    <w:p>
      <w:pPr>
        <w:pStyle w:val="PreformattedText"/>
        <w:bidi w:val="0"/>
        <w:jc w:val="left"/>
        <w:rPr>
          <w:rFonts w:ascii="Nimbus Mono PS" w:hAnsi="Nimbus Mono PS"/>
          <w:del w:id="808" w:author="Unknown Author" w:date="2020-11-18T22:12:27Z"/>
        </w:rPr>
      </w:pPr>
      <w:del w:id="806" w:author="Unknown Author" w:date="2020-11-18T22:12:27Z">
        <w:r>
          <w:rPr/>
          <w:delText xml:space="preserve">    </w:delText>
        </w:r>
      </w:del>
      <w:del w:id="807" w:author="Unknown Author" w:date="2020-11-18T22:12:27Z">
        <w:r>
          <w:rPr/>
          <w:delText>printPoly(c);</w:delText>
        </w:r>
      </w:del>
    </w:p>
    <w:p>
      <w:pPr>
        <w:pStyle w:val="PreformattedText"/>
        <w:bidi w:val="0"/>
        <w:jc w:val="left"/>
        <w:rPr>
          <w:rFonts w:ascii="Nimbus Mono PS" w:hAnsi="Nimbus Mono PS"/>
          <w:del w:id="811" w:author="Unknown Author" w:date="2020-11-18T22:12:27Z"/>
        </w:rPr>
      </w:pPr>
      <w:del w:id="809" w:author="Unknown Author" w:date="2020-11-18T22:12:27Z">
        <w:r>
          <w:rPr/>
          <w:delText xml:space="preserve">    </w:delText>
        </w:r>
      </w:del>
      <w:del w:id="810" w:author="Unknown Author" w:date="2020-11-18T22:12:27Z">
        <w:r>
          <w:rPr/>
          <w:delText>free(a);</w:delText>
        </w:r>
      </w:del>
    </w:p>
    <w:p>
      <w:pPr>
        <w:pStyle w:val="PreformattedText"/>
        <w:bidi w:val="0"/>
        <w:jc w:val="left"/>
        <w:rPr>
          <w:rFonts w:ascii="Nimbus Mono PS" w:hAnsi="Nimbus Mono PS"/>
          <w:del w:id="814" w:author="Unknown Author" w:date="2020-11-18T22:12:27Z"/>
        </w:rPr>
      </w:pPr>
      <w:del w:id="812" w:author="Unknown Author" w:date="2020-11-18T22:12:27Z">
        <w:r>
          <w:rPr/>
          <w:delText xml:space="preserve">    </w:delText>
        </w:r>
      </w:del>
      <w:del w:id="813" w:author="Unknown Author" w:date="2020-11-18T22:12:27Z">
        <w:r>
          <w:rPr/>
          <w:delText>free(b);</w:delText>
        </w:r>
      </w:del>
    </w:p>
    <w:p>
      <w:pPr>
        <w:pStyle w:val="PreformattedText"/>
        <w:bidi w:val="0"/>
        <w:jc w:val="left"/>
        <w:rPr>
          <w:rFonts w:ascii="Nimbus Mono PS" w:hAnsi="Nimbus Mono PS"/>
          <w:del w:id="817" w:author="Unknown Author" w:date="2020-11-18T22:12:27Z"/>
        </w:rPr>
      </w:pPr>
      <w:del w:id="815" w:author="Unknown Author" w:date="2020-11-18T22:12:27Z">
        <w:r>
          <w:rPr/>
          <w:delText xml:space="preserve">    </w:delText>
        </w:r>
      </w:del>
      <w:del w:id="816" w:author="Unknown Author" w:date="2020-11-18T22:12:27Z">
        <w:r>
          <w:rPr/>
          <w:delText>free(c);</w:delText>
        </w:r>
      </w:del>
    </w:p>
    <w:p>
      <w:pPr>
        <w:pStyle w:val="PreformattedText"/>
        <w:bidi w:val="0"/>
        <w:jc w:val="left"/>
        <w:rPr>
          <w:rFonts w:ascii="Nimbus Mono PS" w:hAnsi="Nimbus Mono PS"/>
          <w:del w:id="819" w:author="Unknown Author" w:date="2020-11-18T22:12:27Z"/>
        </w:rPr>
      </w:pPr>
      <w:del w:id="818" w:author="Unknown Author" w:date="2020-11-18T22:12:27Z">
        <w:r>
          <w:rPr/>
          <w:delText>}</w:delText>
        </w:r>
      </w:del>
    </w:p>
    <w:p>
      <w:pPr>
        <w:pStyle w:val="PreformattedText"/>
        <w:bidi w:val="0"/>
        <w:spacing w:before="0" w:after="0"/>
        <w:jc w:val="left"/>
        <w:rPr>
          <w:rFonts w:ascii="Nimbus Mono PS" w:hAnsi="Nimbus Mono PS"/>
          <w:del w:id="821" w:author="Unknown Author" w:date="2020-11-18T22:12:27Z"/>
        </w:rPr>
      </w:pPr>
      <w:del w:id="820" w:author="Unknown Author" w:date="2020-11-18T22:12:27Z">
        <w:r>
          <w:rPr/>
        </w:r>
      </w:del>
    </w:p>
    <w:p>
      <w:pPr>
        <w:pStyle w:val="PreformattedText"/>
        <w:bidi w:val="0"/>
        <w:spacing w:before="0" w:after="0"/>
        <w:jc w:val="left"/>
        <w:rPr>
          <w:rFonts w:ascii="Nimbus Mono PS" w:hAnsi="Nimbus Mono PS"/>
          <w:del w:id="823" w:author="Unknown Author" w:date="2020-11-18T22:12:27Z"/>
        </w:rPr>
      </w:pPr>
      <w:del w:id="822" w:author="Unknown Author" w:date="2020-11-18T22:12:27Z">
        <w:r>
          <w:rPr>
            <w:rFonts w:ascii="FreeSerif" w:hAnsi="FreeSerif"/>
            <w:b/>
            <w:bCs/>
          </w:rPr>
          <w:delText>Sample Input/Output</w:delText>
        </w:r>
      </w:del>
    </w:p>
    <w:p>
      <w:pPr>
        <w:pStyle w:val="PreformattedText"/>
        <w:bidi w:val="0"/>
        <w:spacing w:before="0" w:after="0"/>
        <w:jc w:val="left"/>
        <w:rPr>
          <w:rFonts w:ascii="Nimbus Mono PS" w:hAnsi="Nimbus Mono PS"/>
          <w:del w:id="825" w:author="Unknown Author" w:date="2020-11-18T22:12:27Z"/>
        </w:rPr>
      </w:pPr>
      <w:del w:id="824" w:author="Unknown Author" w:date="2020-11-18T22:12:27Z">
        <w:r>
          <w:rPr/>
        </w:r>
      </w:del>
    </w:p>
    <w:p>
      <w:pPr>
        <w:pStyle w:val="PreformattedText"/>
        <w:bidi w:val="0"/>
        <w:jc w:val="left"/>
        <w:rPr>
          <w:b/>
          <w:b/>
          <w:bCs/>
          <w:i w:val="false"/>
          <w:i w:val="false"/>
          <w:iCs w:val="false"/>
          <w:u w:val="single"/>
          <w:del w:id="827" w:author="Unknown Author" w:date="2020-11-18T22:12:27Z"/>
        </w:rPr>
      </w:pPr>
      <w:del w:id="826" w:author="Unknown Author" w:date="2020-11-18T22:12:27Z">
        <w:r>
          <w:rPr>
            <w:b/>
            <w:bCs/>
            <w:i w:val="false"/>
            <w:iCs w:val="false"/>
            <w:u w:val="single"/>
          </w:rPr>
          <w:delText>Sample input 1:</w:delText>
        </w:r>
      </w:del>
    </w:p>
    <w:p>
      <w:pPr>
        <w:pStyle w:val="PreformattedText"/>
        <w:bidi w:val="0"/>
        <w:spacing w:before="0" w:after="0"/>
        <w:jc w:val="left"/>
        <w:rPr>
          <w:del w:id="829" w:author="Unknown Author" w:date="2020-11-18T22:12:27Z"/>
        </w:rPr>
      </w:pPr>
      <w:del w:id="828" w:author="Unknown Author" w:date="2020-11-18T22:12:27Z">
        <w:r>
          <w:rPr/>
          <w:delText>100*X^10 + 29*X^5 + 10*X^0</w:delText>
        </w:r>
      </w:del>
    </w:p>
    <w:p>
      <w:pPr>
        <w:pStyle w:val="PreformattedText"/>
        <w:bidi w:val="0"/>
        <w:spacing w:before="0" w:after="0"/>
        <w:jc w:val="left"/>
        <w:rPr>
          <w:del w:id="831" w:author="Unknown Author" w:date="2020-11-18T22:12:27Z"/>
        </w:rPr>
      </w:pPr>
      <w:del w:id="830" w:author="Unknown Author" w:date="2020-11-18T22:12:27Z">
        <w:r>
          <w:rPr/>
          <w:delText>21*X^9 + 1*X^5 + 3*X^3 + 2X^1</w:delText>
        </w:r>
      </w:del>
    </w:p>
    <w:p>
      <w:pPr>
        <w:pStyle w:val="PreformattedText"/>
        <w:bidi w:val="0"/>
        <w:spacing w:before="0" w:after="0"/>
        <w:jc w:val="left"/>
        <w:rPr>
          <w:del w:id="833" w:author="Unknown Author" w:date="2020-11-18T22:12:27Z"/>
        </w:rPr>
      </w:pPr>
      <w:del w:id="832" w:author="Unknown Author" w:date="2020-11-18T22:12:27Z">
        <w:r>
          <w:rPr>
            <w:b/>
            <w:bCs/>
            <w:u w:val="single"/>
          </w:rPr>
          <w:delText>Sample output 1:</w:delText>
        </w:r>
      </w:del>
    </w:p>
    <w:p>
      <w:pPr>
        <w:pStyle w:val="PreformattedText"/>
        <w:bidi w:val="0"/>
        <w:spacing w:before="0" w:after="0"/>
        <w:jc w:val="left"/>
        <w:rPr>
          <w:del w:id="835" w:author="Unknown Author" w:date="2020-11-18T22:12:27Z"/>
        </w:rPr>
      </w:pPr>
      <w:del w:id="834" w:author="Unknown Author" w:date="2020-11-18T22:12:27Z">
        <w:r>
          <w:rPr/>
          <w:delText>Enter polynomial 1 in the form : a0*X^n + a1*X^n-1 + a2*X^n-2 ..... an*X^0 --&gt; 100*X^10 + 29*X^5 + 10*X^0</w:delText>
        </w:r>
      </w:del>
    </w:p>
    <w:p>
      <w:pPr>
        <w:pStyle w:val="PreformattedText"/>
        <w:bidi w:val="0"/>
        <w:spacing w:before="0" w:after="0"/>
        <w:jc w:val="left"/>
        <w:rPr>
          <w:del w:id="837" w:author="Unknown Author" w:date="2020-11-18T22:12:27Z"/>
        </w:rPr>
      </w:pPr>
      <w:del w:id="836" w:author="Unknown Author" w:date="2020-11-18T22:12:27Z">
        <w:r>
          <w:rPr/>
          <w:delText>Enter polynomial 2 in the form : a0*X^n + a1*X^n-1 + a2*X^n-2 ..... an*X^0 --&gt; 21*X^9 + 1*X^5 + 3*X^3 + 2X^1</w:delText>
        </w:r>
      </w:del>
    </w:p>
    <w:p>
      <w:pPr>
        <w:pStyle w:val="PreformattedText"/>
        <w:bidi w:val="0"/>
        <w:spacing w:before="0" w:after="0"/>
        <w:jc w:val="left"/>
        <w:rPr>
          <w:del w:id="839" w:author="Unknown Author" w:date="2020-11-18T22:12:27Z"/>
        </w:rPr>
      </w:pPr>
      <w:del w:id="838" w:author="Unknown Author" w:date="2020-11-18T22:12:27Z">
        <w:r>
          <w:rPr/>
        </w:r>
      </w:del>
    </w:p>
    <w:p>
      <w:pPr>
        <w:pStyle w:val="PreformattedText"/>
        <w:bidi w:val="0"/>
        <w:spacing w:before="0" w:after="0"/>
        <w:jc w:val="left"/>
        <w:rPr>
          <w:del w:id="841" w:author="Unknown Author" w:date="2020-11-18T22:12:27Z"/>
        </w:rPr>
      </w:pPr>
      <w:del w:id="840" w:author="Unknown Author" w:date="2020-11-18T22:12:27Z">
        <w:r>
          <w:rPr/>
          <w:delText>Polynomial 1 is: 100*X^10 + 29*X^5 + 10*X^0</w:delText>
        </w:r>
      </w:del>
    </w:p>
    <w:p>
      <w:pPr>
        <w:pStyle w:val="PreformattedText"/>
        <w:bidi w:val="0"/>
        <w:spacing w:before="0" w:after="0"/>
        <w:jc w:val="left"/>
        <w:rPr>
          <w:del w:id="843" w:author="Unknown Author" w:date="2020-11-18T22:12:27Z"/>
        </w:rPr>
      </w:pPr>
      <w:del w:id="842" w:author="Unknown Author" w:date="2020-11-18T22:12:27Z">
        <w:r>
          <w:rPr/>
        </w:r>
      </w:del>
    </w:p>
    <w:p>
      <w:pPr>
        <w:pStyle w:val="PreformattedText"/>
        <w:bidi w:val="0"/>
        <w:spacing w:before="0" w:after="0"/>
        <w:jc w:val="left"/>
        <w:rPr>
          <w:del w:id="845" w:author="Unknown Author" w:date="2020-11-18T22:12:27Z"/>
        </w:rPr>
      </w:pPr>
      <w:del w:id="844" w:author="Unknown Author" w:date="2020-11-18T22:12:27Z">
        <w:r>
          <w:rPr/>
          <w:delText>Polynomial 2 is: 21*X^9 + 1*X^5 + 3*X^3 + 2*X^1</w:delText>
        </w:r>
      </w:del>
    </w:p>
    <w:p>
      <w:pPr>
        <w:pStyle w:val="PreformattedText"/>
        <w:bidi w:val="0"/>
        <w:spacing w:before="0" w:after="0"/>
        <w:jc w:val="left"/>
        <w:rPr>
          <w:del w:id="847" w:author="Unknown Author" w:date="2020-11-18T22:12:27Z"/>
        </w:rPr>
      </w:pPr>
      <w:del w:id="846" w:author="Unknown Author" w:date="2020-11-18T22:12:27Z">
        <w:r>
          <w:rPr/>
        </w:r>
      </w:del>
    </w:p>
    <w:p>
      <w:pPr>
        <w:pStyle w:val="PreformattedText"/>
        <w:bidi w:val="0"/>
        <w:spacing w:before="0" w:after="0"/>
        <w:jc w:val="left"/>
        <w:rPr>
          <w:del w:id="849" w:author="Unknown Author" w:date="2020-11-18T22:12:27Z"/>
        </w:rPr>
      </w:pPr>
      <w:del w:id="848" w:author="Unknown Author" w:date="2020-11-18T22:12:27Z">
        <w:r>
          <w:rPr/>
          <w:delText>Sum is 100*X^10 + 21*X^9 + 30*X^5 + 3*X^3 + 2*X^1 + 10*X^0</w:delText>
        </w:r>
      </w:del>
    </w:p>
    <w:p>
      <w:pPr>
        <w:pStyle w:val="PreformattedText"/>
        <w:bidi w:val="0"/>
        <w:spacing w:before="0" w:after="0"/>
        <w:jc w:val="left"/>
        <w:rPr>
          <w:del w:id="851" w:author="Unknown Author" w:date="2020-11-18T22:12:27Z"/>
        </w:rPr>
      </w:pPr>
      <w:del w:id="850" w:author="Unknown Author" w:date="2020-11-18T22:12:27Z">
        <w:r>
          <w:rPr/>
        </w:r>
      </w:del>
    </w:p>
    <w:p>
      <w:pPr>
        <w:pStyle w:val="PreformattedText"/>
        <w:bidi w:val="0"/>
        <w:spacing w:before="0" w:after="0"/>
        <w:jc w:val="left"/>
        <w:rPr>
          <w:b/>
          <w:b/>
          <w:bCs/>
          <w:u w:val="single"/>
          <w:del w:id="853" w:author="Unknown Author" w:date="2020-11-18T22:12:27Z"/>
        </w:rPr>
      </w:pPr>
      <w:del w:id="852" w:author="Unknown Author" w:date="2020-11-18T22:12:27Z">
        <w:r>
          <w:rPr>
            <w:b/>
            <w:bCs/>
            <w:u w:val="single"/>
          </w:rPr>
          <w:delText>Sample input 2:</w:delText>
        </w:r>
      </w:del>
    </w:p>
    <w:p>
      <w:pPr>
        <w:pStyle w:val="PreformattedText"/>
        <w:bidi w:val="0"/>
        <w:spacing w:before="0" w:after="0"/>
        <w:jc w:val="left"/>
        <w:rPr>
          <w:del w:id="855" w:author="Unknown Author" w:date="2020-11-18T22:12:27Z"/>
        </w:rPr>
      </w:pPr>
      <w:del w:id="854" w:author="Unknown Author" w:date="2020-11-18T22:12:27Z">
        <w:r>
          <w:rPr/>
          <w:delText>12*X^100 +12*X^1</w:delText>
        </w:r>
      </w:del>
    </w:p>
    <w:p>
      <w:pPr>
        <w:pStyle w:val="PreformattedText"/>
        <w:bidi w:val="0"/>
        <w:spacing w:before="0" w:after="0"/>
        <w:jc w:val="left"/>
        <w:rPr>
          <w:del w:id="857" w:author="Unknown Author" w:date="2020-11-18T22:12:27Z"/>
        </w:rPr>
      </w:pPr>
      <w:del w:id="856" w:author="Unknown Author" w:date="2020-11-18T22:12:27Z">
        <w:r>
          <w:rPr/>
          <w:delText>13*X^101 + -12*X^100 + 1*X^2</w:delText>
        </w:r>
      </w:del>
    </w:p>
    <w:p>
      <w:pPr>
        <w:pStyle w:val="PreformattedText"/>
        <w:bidi w:val="0"/>
        <w:spacing w:before="0" w:after="0"/>
        <w:jc w:val="left"/>
        <w:rPr>
          <w:del w:id="859" w:author="Unknown Author" w:date="2020-11-18T22:12:27Z"/>
        </w:rPr>
      </w:pPr>
      <w:del w:id="858" w:author="Unknown Author" w:date="2020-11-18T22:12:27Z">
        <w:r>
          <w:rPr/>
        </w:r>
      </w:del>
    </w:p>
    <w:p>
      <w:pPr>
        <w:pStyle w:val="PreformattedText"/>
        <w:bidi w:val="0"/>
        <w:spacing w:before="0" w:after="0"/>
        <w:jc w:val="left"/>
        <w:rPr>
          <w:b/>
          <w:b/>
          <w:bCs/>
          <w:u w:val="single"/>
          <w:del w:id="861" w:author="Unknown Author" w:date="2020-11-18T22:12:27Z"/>
        </w:rPr>
      </w:pPr>
      <w:del w:id="860" w:author="Unknown Author" w:date="2020-11-18T22:12:27Z">
        <w:r>
          <w:rPr>
            <w:b/>
            <w:bCs/>
            <w:u w:val="single"/>
          </w:rPr>
          <w:delText>Sample output 2:</w:delText>
        </w:r>
      </w:del>
    </w:p>
    <w:p>
      <w:pPr>
        <w:pStyle w:val="PreformattedText"/>
        <w:bidi w:val="0"/>
        <w:spacing w:before="0" w:after="0"/>
        <w:jc w:val="left"/>
        <w:rPr>
          <w:del w:id="863" w:author="Unknown Author" w:date="2020-11-18T22:12:27Z"/>
        </w:rPr>
      </w:pPr>
      <w:del w:id="862" w:author="Unknown Author" w:date="2020-11-18T22:12:27Z">
        <w:r>
          <w:rPr/>
          <w:delText>Enter polynomial 1 in the form : a0*X^n + a1*X^n-1 + a2*X^n-2 ..... an*X^0 --&gt; 12*X^100 +12*X^1</w:delText>
        </w:r>
      </w:del>
    </w:p>
    <w:p>
      <w:pPr>
        <w:pStyle w:val="PreformattedText"/>
        <w:bidi w:val="0"/>
        <w:spacing w:before="0" w:after="0"/>
        <w:jc w:val="left"/>
        <w:rPr>
          <w:del w:id="865" w:author="Unknown Author" w:date="2020-11-18T22:12:27Z"/>
        </w:rPr>
      </w:pPr>
      <w:del w:id="864" w:author="Unknown Author" w:date="2020-11-18T22:12:27Z">
        <w:r>
          <w:rPr/>
          <w:delText>Enter polynomial 2 in the form : a0*X^n + a1*X^n-1 + a2*X^n-2 ..... an*X^0 --&gt; 13*X^101 + -12*X^100 + 1*X^2</w:delText>
        </w:r>
      </w:del>
    </w:p>
    <w:p>
      <w:pPr>
        <w:pStyle w:val="PreformattedText"/>
        <w:bidi w:val="0"/>
        <w:spacing w:before="0" w:after="0"/>
        <w:jc w:val="left"/>
        <w:rPr>
          <w:del w:id="867" w:author="Unknown Author" w:date="2020-11-18T22:12:27Z"/>
        </w:rPr>
      </w:pPr>
      <w:del w:id="866" w:author="Unknown Author" w:date="2020-11-18T22:12:27Z">
        <w:r>
          <w:rPr/>
        </w:r>
      </w:del>
    </w:p>
    <w:p>
      <w:pPr>
        <w:pStyle w:val="PreformattedText"/>
        <w:bidi w:val="0"/>
        <w:spacing w:before="0" w:after="0"/>
        <w:jc w:val="left"/>
        <w:rPr>
          <w:del w:id="869" w:author="Unknown Author" w:date="2020-11-18T22:12:27Z"/>
        </w:rPr>
      </w:pPr>
      <w:del w:id="868" w:author="Unknown Author" w:date="2020-11-18T22:12:27Z">
        <w:r>
          <w:rPr/>
          <w:delText>Polynomial 1 is: 12*X^100 + 12*X^1</w:delText>
        </w:r>
      </w:del>
    </w:p>
    <w:p>
      <w:pPr>
        <w:pStyle w:val="PreformattedText"/>
        <w:bidi w:val="0"/>
        <w:spacing w:before="0" w:after="0"/>
        <w:jc w:val="left"/>
        <w:rPr>
          <w:del w:id="871" w:author="Unknown Author" w:date="2020-11-18T22:12:27Z"/>
        </w:rPr>
      </w:pPr>
      <w:del w:id="870" w:author="Unknown Author" w:date="2020-11-18T22:12:27Z">
        <w:r>
          <w:rPr/>
        </w:r>
      </w:del>
    </w:p>
    <w:p>
      <w:pPr>
        <w:pStyle w:val="PreformattedText"/>
        <w:bidi w:val="0"/>
        <w:spacing w:before="0" w:after="0"/>
        <w:jc w:val="left"/>
        <w:rPr>
          <w:del w:id="873" w:author="Unknown Author" w:date="2020-11-18T22:12:27Z"/>
        </w:rPr>
      </w:pPr>
      <w:del w:id="872" w:author="Unknown Author" w:date="2020-11-18T22:12:27Z">
        <w:r>
          <w:rPr/>
          <w:delText>Polynomial 2 is: 13*X^101 + -12*X^100 + 1*X^2</w:delText>
        </w:r>
      </w:del>
    </w:p>
    <w:p>
      <w:pPr>
        <w:pStyle w:val="PreformattedText"/>
        <w:bidi w:val="0"/>
        <w:spacing w:before="0" w:after="0"/>
        <w:jc w:val="left"/>
        <w:rPr>
          <w:del w:id="875" w:author="Unknown Author" w:date="2020-11-18T22:12:27Z"/>
        </w:rPr>
      </w:pPr>
      <w:del w:id="874" w:author="Unknown Author" w:date="2020-11-18T22:12:27Z">
        <w:r>
          <w:rPr/>
        </w:r>
      </w:del>
    </w:p>
    <w:p>
      <w:pPr>
        <w:pStyle w:val="PreformattedText"/>
        <w:bidi w:val="0"/>
        <w:spacing w:before="0" w:after="0"/>
        <w:jc w:val="left"/>
        <w:rPr>
          <w:del w:id="877" w:author="Unknown Author" w:date="2020-11-18T22:12:27Z"/>
        </w:rPr>
      </w:pPr>
      <w:del w:id="876" w:author="Unknown Author" w:date="2020-11-18T22:12:27Z">
        <w:r>
          <w:rPr/>
          <w:delText>Sum is 13*X^101 + 1*X^2 + 12*X^1</w:delText>
        </w:r>
      </w:del>
    </w:p>
    <w:p>
      <w:pPr>
        <w:pStyle w:val="PreformattedText"/>
        <w:bidi w:val="0"/>
        <w:spacing w:before="0" w:after="0"/>
        <w:jc w:val="left"/>
        <w:rPr>
          <w:del w:id="879" w:author="Unknown Author" w:date="2020-11-18T22:12:27Z"/>
        </w:rPr>
      </w:pPr>
      <w:del w:id="878" w:author="Unknown Author" w:date="2020-11-18T22:12:27Z">
        <w:r>
          <w:rPr/>
        </w:r>
      </w:del>
    </w:p>
    <w:p>
      <w:pPr>
        <w:pStyle w:val="PreformattedText"/>
        <w:bidi w:val="0"/>
        <w:spacing w:before="0" w:after="0"/>
        <w:jc w:val="left"/>
        <w:rPr>
          <w:del w:id="881" w:author="Unknown Author" w:date="2020-11-18T22:12:27Z"/>
        </w:rPr>
      </w:pPr>
      <w:del w:id="880" w:author="Unknown Author" w:date="2020-11-18T22:12:27Z">
        <w:r>
          <w:rPr>
            <w:b/>
            <w:bCs/>
            <w:u w:val="single"/>
          </w:rPr>
          <w:delText>Sample input 3:</w:delText>
        </w:r>
      </w:del>
    </w:p>
    <w:p>
      <w:pPr>
        <w:pStyle w:val="PreformattedText"/>
        <w:bidi w:val="0"/>
        <w:spacing w:before="0" w:after="0"/>
        <w:jc w:val="left"/>
        <w:rPr>
          <w:del w:id="883" w:author="Unknown Author" w:date="2020-09-21T10:28:23Z"/>
        </w:rPr>
      </w:pPr>
      <w:del w:id="882" w:author="Unknown Author" w:date="2020-09-21T10:27:23Z">
        <w:r>
          <w:rPr/>
          <w:delText>12*X^100 +12*X^1</w:delText>
        </w:r>
      </w:del>
    </w:p>
    <w:p>
      <w:pPr>
        <w:pStyle w:val="PreformattedText"/>
        <w:bidi w:val="0"/>
        <w:spacing w:before="0" w:after="0"/>
        <w:jc w:val="left"/>
        <w:rPr>
          <w:del w:id="886" w:author="Unknown Author" w:date="2020-11-18T22:12:27Z"/>
        </w:rPr>
      </w:pPr>
      <w:del w:id="884" w:author="Unknown Author" w:date="2020-09-21T10:28:23Z">
        <w:r>
          <w:rPr/>
          <w:delText>13*X^101</w:delText>
        </w:r>
      </w:del>
      <w:del w:id="885" w:author="Unknown Author" w:date="2020-09-21T10:32:43Z">
        <w:r>
          <w:rPr/>
          <w:delText xml:space="preserve"> + -12*X^100 + 1*X^2</w:delText>
        </w:r>
      </w:del>
    </w:p>
    <w:p>
      <w:pPr>
        <w:pStyle w:val="PreformattedText"/>
        <w:bidi w:val="0"/>
        <w:spacing w:before="0" w:after="0"/>
        <w:jc w:val="left"/>
        <w:rPr>
          <w:del w:id="888" w:author="Unknown Author" w:date="2020-09-21T10:29:22Z"/>
        </w:rPr>
      </w:pPr>
      <w:del w:id="887" w:author="Unknown Author" w:date="2020-09-21T10:29:22Z">
        <w:r>
          <w:rPr/>
        </w:r>
      </w:del>
    </w:p>
    <w:p>
      <w:pPr>
        <w:pStyle w:val="PreformattedText"/>
        <w:bidi w:val="0"/>
        <w:spacing w:before="0" w:after="0"/>
        <w:jc w:val="left"/>
        <w:rPr>
          <w:del w:id="890" w:author="Unknown Author" w:date="2020-11-18T22:12:27Z"/>
        </w:rPr>
      </w:pPr>
      <w:del w:id="889" w:author="Unknown Author" w:date="2020-11-18T22:12:27Z">
        <w:r>
          <w:rPr/>
        </w:r>
      </w:del>
    </w:p>
    <w:p>
      <w:pPr>
        <w:pStyle w:val="PreformattedText"/>
        <w:bidi w:val="0"/>
        <w:spacing w:before="0" w:after="0"/>
        <w:jc w:val="left"/>
        <w:rPr>
          <w:del w:id="892" w:author="Unknown Author" w:date="2020-11-18T22:12:27Z"/>
        </w:rPr>
      </w:pPr>
      <w:del w:id="891" w:author="Unknown Author" w:date="2020-11-18T22:12:27Z">
        <w:r>
          <w:rPr>
            <w:b/>
            <w:bCs/>
            <w:u w:val="single"/>
          </w:rPr>
          <w:delText>Sample output 3:</w:delText>
        </w:r>
      </w:del>
    </w:p>
    <w:p>
      <w:pPr>
        <w:pStyle w:val="PreformattedText"/>
        <w:bidi w:val="0"/>
        <w:spacing w:before="0" w:after="0"/>
        <w:jc w:val="left"/>
        <w:rPr>
          <w:del w:id="894" w:author="Unknown Author" w:date="2020-11-18T22:12:27Z"/>
        </w:rPr>
      </w:pPr>
      <w:del w:id="893" w:author="Unknown Author" w:date="2020-11-18T22:12:27Z">
        <w:r>
          <w:rPr/>
          <w:delText>Enter polynomial 1 in the form : a0*X^n + a1*X^n-1 + a2*X^n-2 ..... an*X^0 --&gt; -11*X^12 + 1*X^0</w:delText>
        </w:r>
      </w:del>
    </w:p>
    <w:p>
      <w:pPr>
        <w:pStyle w:val="PreformattedText"/>
        <w:bidi w:val="0"/>
        <w:spacing w:before="0" w:after="0"/>
        <w:jc w:val="left"/>
        <w:rPr>
          <w:del w:id="896" w:author="Unknown Author" w:date="2020-11-18T22:12:27Z"/>
        </w:rPr>
      </w:pPr>
      <w:del w:id="895" w:author="Unknown Author" w:date="2020-11-18T22:12:27Z">
        <w:r>
          <w:rPr/>
          <w:delText>Enter polynomial 2 in the form : a0*X^n + a1*X^n-1 + a2*X^n-2 ..... an*X^0 --&gt; 11*X^12 + 13*X^10 + 14*X^0</w:delText>
        </w:r>
      </w:del>
    </w:p>
    <w:p>
      <w:pPr>
        <w:pStyle w:val="PreformattedText"/>
        <w:bidi w:val="0"/>
        <w:spacing w:before="0" w:after="0"/>
        <w:jc w:val="left"/>
        <w:rPr>
          <w:del w:id="898" w:author="Unknown Author" w:date="2020-11-18T22:12:27Z"/>
        </w:rPr>
      </w:pPr>
      <w:del w:id="897" w:author="Unknown Author" w:date="2020-11-18T22:12:27Z">
        <w:r>
          <w:rPr/>
        </w:r>
      </w:del>
    </w:p>
    <w:p>
      <w:pPr>
        <w:pStyle w:val="PreformattedText"/>
        <w:bidi w:val="0"/>
        <w:spacing w:before="0" w:after="0"/>
        <w:jc w:val="left"/>
        <w:rPr>
          <w:del w:id="900" w:author="Unknown Author" w:date="2020-11-18T22:12:27Z"/>
        </w:rPr>
      </w:pPr>
      <w:del w:id="899" w:author="Unknown Author" w:date="2020-11-18T22:12:27Z">
        <w:r>
          <w:rPr/>
          <w:delText>Polynomial 1 is: -11*X^12 + 1*X^0</w:delText>
        </w:r>
      </w:del>
    </w:p>
    <w:p>
      <w:pPr>
        <w:pStyle w:val="PreformattedText"/>
        <w:bidi w:val="0"/>
        <w:spacing w:before="0" w:after="0"/>
        <w:jc w:val="left"/>
        <w:rPr>
          <w:del w:id="902" w:author="Unknown Author" w:date="2020-11-18T22:12:27Z"/>
        </w:rPr>
      </w:pPr>
      <w:del w:id="901" w:author="Unknown Author" w:date="2020-11-18T22:12:27Z">
        <w:r>
          <w:rPr/>
        </w:r>
      </w:del>
    </w:p>
    <w:p>
      <w:pPr>
        <w:pStyle w:val="PreformattedText"/>
        <w:bidi w:val="0"/>
        <w:spacing w:before="0" w:after="0"/>
        <w:jc w:val="left"/>
        <w:rPr>
          <w:del w:id="904" w:author="Unknown Author" w:date="2020-11-18T22:12:27Z"/>
        </w:rPr>
      </w:pPr>
      <w:del w:id="903" w:author="Unknown Author" w:date="2020-11-18T22:12:27Z">
        <w:r>
          <w:rPr/>
          <w:delText>Polynomial 2 is: 11*X^12 + 13*X^10 + 14*X^0</w:delText>
        </w:r>
      </w:del>
    </w:p>
    <w:p>
      <w:pPr>
        <w:pStyle w:val="PreformattedText"/>
        <w:bidi w:val="0"/>
        <w:spacing w:before="0" w:after="0"/>
        <w:jc w:val="left"/>
        <w:rPr>
          <w:del w:id="906" w:author="Unknown Author" w:date="2020-11-18T22:12:27Z"/>
        </w:rPr>
      </w:pPr>
      <w:del w:id="905" w:author="Unknown Author" w:date="2020-11-18T22:12:27Z">
        <w:r>
          <w:rPr/>
        </w:r>
      </w:del>
    </w:p>
    <w:p>
      <w:pPr>
        <w:pStyle w:val="PreformattedText"/>
        <w:bidi w:val="0"/>
        <w:spacing w:before="0" w:after="0"/>
        <w:jc w:val="left"/>
        <w:rPr/>
      </w:pPr>
      <w:del w:id="907" w:author="Unknown Author" w:date="2020-11-18T22:12:27Z">
        <w:r>
          <w:rPr/>
          <w:delText>Sum is 13*X^10 + 15*X^0</w:delText>
        </w:r>
      </w:del>
      <w:ins w:id="908" w:author="Unknown Author" w:date="2020-11-18T22:14:45Z">
        <w:r>
          <w:rPr/>
          <w:t>/***************************************</w:t>
        </w:r>
      </w:ins>
    </w:p>
    <w:p>
      <w:pPr>
        <w:pStyle w:val="PreformattedText"/>
        <w:bidi w:val="0"/>
        <w:spacing w:before="0" w:after="0"/>
        <w:jc w:val="left"/>
        <w:rPr/>
      </w:pPr>
      <w:ins w:id="910" w:author="Unknown Author" w:date="2020-11-18T22:14:45Z">
        <w:r>
          <w:rPr/>
          <w:t xml:space="preserve"> </w:t>
        </w:r>
      </w:ins>
      <w:ins w:id="911" w:author="Unknown Author" w:date="2020-11-18T22:14:45Z">
        <w:r>
          <w:rPr/>
          <w:t>* Sum And Product of a Polynomial</w:t>
        </w:r>
      </w:ins>
    </w:p>
    <w:p>
      <w:pPr>
        <w:pStyle w:val="PreformattedText"/>
        <w:bidi w:val="0"/>
        <w:spacing w:before="0" w:after="0"/>
        <w:jc w:val="left"/>
        <w:rPr/>
      </w:pPr>
      <w:ins w:id="913" w:author="Unknown Author" w:date="2020-11-18T22:14:45Z">
        <w:r>
          <w:rPr/>
          <w:t xml:space="preserve"> </w:t>
        </w:r>
      </w:ins>
      <w:ins w:id="914" w:author="Unknown Author" w:date="2020-11-18T22:14:45Z">
        <w:r>
          <w:rPr/>
          <w:t>* Done By Rohit Karunakaran</w:t>
        </w:r>
      </w:ins>
    </w:p>
    <w:p>
      <w:pPr>
        <w:pStyle w:val="PreformattedText"/>
        <w:bidi w:val="0"/>
        <w:spacing w:before="0" w:after="0"/>
        <w:jc w:val="left"/>
        <w:rPr/>
      </w:pPr>
      <w:ins w:id="916" w:author="Unknown Author" w:date="2020-11-18T22:14:45Z">
        <w:r>
          <w:rPr/>
          <w:t xml:space="preserve"> </w:t>
        </w:r>
      </w:ins>
      <w:ins w:id="917" w:author="Unknown Author" w:date="2020-11-18T22:14:45Z">
        <w:r>
          <w:rPr/>
          <w:t>**************************************/</w:t>
        </w:r>
      </w:ins>
    </w:p>
    <w:p>
      <w:pPr>
        <w:pStyle w:val="PreformattedText"/>
        <w:bidi w:val="0"/>
        <w:spacing w:before="0" w:after="0"/>
        <w:jc w:val="left"/>
        <w:rPr/>
      </w:pPr>
      <w:ins w:id="919" w:author="Unknown Author" w:date="2020-11-18T22:14:45Z">
        <w:r>
          <w:rPr/>
        </w:r>
      </w:ins>
    </w:p>
    <w:p>
      <w:pPr>
        <w:pStyle w:val="PreformattedText"/>
        <w:bidi w:val="0"/>
        <w:spacing w:before="0" w:after="0"/>
        <w:jc w:val="left"/>
        <w:rPr/>
      </w:pPr>
      <w:ins w:id="921" w:author="Unknown Author" w:date="2020-11-18T22:14:45Z">
        <w:r>
          <w:rPr/>
          <w:t>#include&lt;stdio.h&gt;</w:t>
        </w:r>
      </w:ins>
    </w:p>
    <w:p>
      <w:pPr>
        <w:pStyle w:val="PreformattedText"/>
        <w:bidi w:val="0"/>
        <w:spacing w:before="0" w:after="0"/>
        <w:jc w:val="left"/>
        <w:rPr/>
      </w:pPr>
      <w:ins w:id="923" w:author="Unknown Author" w:date="2020-11-18T22:14:45Z">
        <w:r>
          <w:rPr/>
          <w:t>#include&lt;stdlib.h&gt;</w:t>
        </w:r>
      </w:ins>
    </w:p>
    <w:p>
      <w:pPr>
        <w:pStyle w:val="PreformattedText"/>
        <w:bidi w:val="0"/>
        <w:spacing w:before="0" w:after="0"/>
        <w:jc w:val="left"/>
        <w:rPr/>
      </w:pPr>
      <w:ins w:id="925" w:author="Unknown Author" w:date="2020-11-18T22:14:45Z">
        <w:r>
          <w:rPr/>
        </w:r>
      </w:ins>
    </w:p>
    <w:p>
      <w:pPr>
        <w:pStyle w:val="PreformattedText"/>
        <w:bidi w:val="0"/>
        <w:spacing w:before="0" w:after="0"/>
        <w:jc w:val="left"/>
        <w:rPr/>
      </w:pPr>
      <w:ins w:id="927" w:author="Unknown Author" w:date="2020-11-18T22:14:45Z">
        <w:r>
          <w:rPr/>
          <w:t>/*  Input : 2 polynomials of the form</w:t>
        </w:r>
      </w:ins>
    </w:p>
    <w:p>
      <w:pPr>
        <w:pStyle w:val="PreformattedText"/>
        <w:bidi w:val="0"/>
        <w:spacing w:before="0" w:after="0"/>
        <w:jc w:val="left"/>
        <w:rPr/>
      </w:pPr>
      <w:ins w:id="929" w:author="Unknown Author" w:date="2020-11-18T22:14:45Z">
        <w:r>
          <w:rPr/>
          <w:t xml:space="preserve"> </w:t>
        </w:r>
      </w:ins>
      <w:ins w:id="930" w:author="Unknown Author" w:date="2020-11-18T22:14:45Z">
        <w:r>
          <w:rPr/>
          <w:t>*          a0*X^n + a1*X^n-1 + a2*X^n-2 ..... an</w:t>
        </w:r>
      </w:ins>
    </w:p>
    <w:p>
      <w:pPr>
        <w:pStyle w:val="PreformattedText"/>
        <w:bidi w:val="0"/>
        <w:spacing w:before="0" w:after="0"/>
        <w:jc w:val="left"/>
        <w:rPr/>
      </w:pPr>
      <w:ins w:id="932" w:author="Unknown Author" w:date="2020-11-18T22:14:45Z">
        <w:r>
          <w:rPr/>
          <w:t xml:space="preserve"> </w:t>
        </w:r>
      </w:ins>
      <w:ins w:id="933" w:author="Unknown Author" w:date="2020-11-18T22:14:45Z">
        <w:r>
          <w:rPr/>
          <w:t>*  Output: First polynomial the second polynomial and there sum</w:t>
        </w:r>
      </w:ins>
    </w:p>
    <w:p>
      <w:pPr>
        <w:pStyle w:val="PreformattedText"/>
        <w:bidi w:val="0"/>
        <w:spacing w:before="0" w:after="0"/>
        <w:jc w:val="left"/>
        <w:rPr/>
      </w:pPr>
      <w:ins w:id="935" w:author="Unknown Author" w:date="2020-11-18T22:14:45Z">
        <w:r>
          <w:rPr/>
          <w:t xml:space="preserve"> </w:t>
        </w:r>
      </w:ins>
      <w:ins w:id="936" w:author="Unknown Author" w:date="2020-11-18T22:14:45Z">
        <w:r>
          <w:rPr/>
          <w:t>*/</w:t>
        </w:r>
      </w:ins>
    </w:p>
    <w:p>
      <w:pPr>
        <w:pStyle w:val="PreformattedText"/>
        <w:bidi w:val="0"/>
        <w:spacing w:before="0" w:after="0"/>
        <w:jc w:val="left"/>
        <w:rPr/>
      </w:pPr>
      <w:ins w:id="938" w:author="Unknown Author" w:date="2020-11-18T22:14:45Z">
        <w:r>
          <w:rPr/>
        </w:r>
      </w:ins>
    </w:p>
    <w:p>
      <w:pPr>
        <w:pStyle w:val="PreformattedText"/>
        <w:bidi w:val="0"/>
        <w:spacing w:before="0" w:after="0"/>
        <w:jc w:val="left"/>
        <w:rPr/>
      </w:pPr>
      <w:ins w:id="940" w:author="Unknown Author" w:date="2020-11-18T22:14:45Z">
        <w:r>
          <w:rPr/>
          <w:t>typedef struct Node</w:t>
        </w:r>
      </w:ins>
    </w:p>
    <w:p>
      <w:pPr>
        <w:pStyle w:val="PreformattedText"/>
        <w:bidi w:val="0"/>
        <w:spacing w:before="0" w:after="0"/>
        <w:jc w:val="left"/>
        <w:rPr/>
      </w:pPr>
      <w:ins w:id="942" w:author="Unknown Author" w:date="2020-11-18T22:14:45Z">
        <w:r>
          <w:rPr/>
          <w:t>{</w:t>
        </w:r>
      </w:ins>
    </w:p>
    <w:p>
      <w:pPr>
        <w:pStyle w:val="PreformattedText"/>
        <w:bidi w:val="0"/>
        <w:spacing w:before="0" w:after="0"/>
        <w:jc w:val="left"/>
        <w:rPr/>
      </w:pPr>
      <w:ins w:id="944" w:author="Unknown Author" w:date="2020-11-18T22:14:45Z">
        <w:r>
          <w:rPr/>
          <w:t xml:space="preserve">   </w:t>
        </w:r>
      </w:ins>
      <w:ins w:id="945" w:author="Unknown Author" w:date="2020-11-18T22:14:45Z">
        <w:r>
          <w:rPr/>
          <w:t>int coeff;</w:t>
        </w:r>
      </w:ins>
    </w:p>
    <w:p>
      <w:pPr>
        <w:pStyle w:val="PreformattedText"/>
        <w:bidi w:val="0"/>
        <w:spacing w:before="0" w:after="0"/>
        <w:jc w:val="left"/>
        <w:rPr/>
      </w:pPr>
      <w:ins w:id="947" w:author="Unknown Author" w:date="2020-11-18T22:14:45Z">
        <w:r>
          <w:rPr/>
          <w:t xml:space="preserve">   </w:t>
        </w:r>
      </w:ins>
      <w:ins w:id="948" w:author="Unknown Author" w:date="2020-11-18T22:14:45Z">
        <w:r>
          <w:rPr/>
          <w:t xml:space="preserve">int pow; </w:t>
        </w:r>
      </w:ins>
    </w:p>
    <w:p>
      <w:pPr>
        <w:pStyle w:val="PreformattedText"/>
        <w:bidi w:val="0"/>
        <w:spacing w:before="0" w:after="0"/>
        <w:jc w:val="left"/>
        <w:rPr/>
      </w:pPr>
      <w:ins w:id="950" w:author="Unknown Author" w:date="2020-11-18T22:14:45Z">
        <w:r>
          <w:rPr/>
          <w:t xml:space="preserve">   </w:t>
        </w:r>
      </w:ins>
      <w:ins w:id="951" w:author="Unknown Author" w:date="2020-11-18T22:14:45Z">
        <w:r>
          <w:rPr/>
          <w:t>struct Node* link;</w:t>
        </w:r>
      </w:ins>
    </w:p>
    <w:p>
      <w:pPr>
        <w:pStyle w:val="PreformattedText"/>
        <w:bidi w:val="0"/>
        <w:spacing w:before="0" w:after="0"/>
        <w:jc w:val="left"/>
        <w:rPr/>
      </w:pPr>
      <w:ins w:id="953" w:author="Unknown Author" w:date="2020-11-18T22:14:45Z">
        <w:r>
          <w:rPr/>
          <w:t>}PolyNode;</w:t>
        </w:r>
      </w:ins>
    </w:p>
    <w:p>
      <w:pPr>
        <w:pStyle w:val="PreformattedText"/>
        <w:bidi w:val="0"/>
        <w:spacing w:before="0" w:after="0"/>
        <w:jc w:val="left"/>
        <w:rPr/>
      </w:pPr>
      <w:ins w:id="955" w:author="Unknown Author" w:date="2020-11-18T22:14:45Z">
        <w:r>
          <w:rPr/>
        </w:r>
      </w:ins>
    </w:p>
    <w:p>
      <w:pPr>
        <w:pStyle w:val="PreformattedText"/>
        <w:bidi w:val="0"/>
        <w:spacing w:before="0" w:after="0"/>
        <w:jc w:val="left"/>
        <w:rPr/>
      </w:pPr>
      <w:ins w:id="957" w:author="Unknown Author" w:date="2020-11-18T22:14:45Z">
        <w:r>
          <w:rPr/>
          <w:t>typedef struct Polynomial</w:t>
        </w:r>
      </w:ins>
    </w:p>
    <w:p>
      <w:pPr>
        <w:pStyle w:val="PreformattedText"/>
        <w:bidi w:val="0"/>
        <w:spacing w:before="0" w:after="0"/>
        <w:jc w:val="left"/>
        <w:rPr/>
      </w:pPr>
      <w:ins w:id="959" w:author="Unknown Author" w:date="2020-11-18T22:14:45Z">
        <w:r>
          <w:rPr/>
          <w:t>{</w:t>
        </w:r>
      </w:ins>
    </w:p>
    <w:p>
      <w:pPr>
        <w:pStyle w:val="PreformattedText"/>
        <w:bidi w:val="0"/>
        <w:spacing w:before="0" w:after="0"/>
        <w:jc w:val="left"/>
        <w:rPr/>
      </w:pPr>
      <w:ins w:id="961" w:author="Unknown Author" w:date="2020-11-18T22:14:45Z">
        <w:r>
          <w:rPr/>
          <w:t xml:space="preserve">    </w:t>
        </w:r>
      </w:ins>
      <w:ins w:id="962" w:author="Unknown Author" w:date="2020-11-18T22:14:45Z">
        <w:r>
          <w:rPr/>
          <w:t>int numberOfTerms;</w:t>
        </w:r>
      </w:ins>
    </w:p>
    <w:p>
      <w:pPr>
        <w:pStyle w:val="PreformattedText"/>
        <w:bidi w:val="0"/>
        <w:spacing w:before="0" w:after="0"/>
        <w:jc w:val="left"/>
        <w:rPr/>
      </w:pPr>
      <w:ins w:id="964" w:author="Unknown Author" w:date="2020-11-18T22:14:45Z">
        <w:r>
          <w:rPr/>
          <w:t xml:space="preserve">    </w:t>
        </w:r>
      </w:ins>
      <w:ins w:id="965" w:author="Unknown Author" w:date="2020-11-18T22:14:45Z">
        <w:r>
          <w:rPr/>
          <w:t>PolyNode* Head; //Header contians the first polynomial, so it has to be printed</w:t>
        </w:r>
      </w:ins>
    </w:p>
    <w:p>
      <w:pPr>
        <w:pStyle w:val="PreformattedText"/>
        <w:bidi w:val="0"/>
        <w:spacing w:before="0" w:after="0"/>
        <w:jc w:val="left"/>
        <w:rPr/>
      </w:pPr>
      <w:ins w:id="967" w:author="Unknown Author" w:date="2020-11-18T22:14:45Z">
        <w:r>
          <w:rPr/>
          <w:t xml:space="preserve">    </w:t>
        </w:r>
      </w:ins>
      <w:ins w:id="968" w:author="Unknown Author" w:date="2020-11-18T22:14:45Z">
        <w:r>
          <w:rPr/>
          <w:t>PolyNode* Trail;</w:t>
        </w:r>
      </w:ins>
    </w:p>
    <w:p>
      <w:pPr>
        <w:pStyle w:val="PreformattedText"/>
        <w:bidi w:val="0"/>
        <w:spacing w:before="0" w:after="0"/>
        <w:jc w:val="left"/>
        <w:rPr/>
      </w:pPr>
      <w:ins w:id="970" w:author="Unknown Author" w:date="2020-11-18T22:14:45Z">
        <w:r>
          <w:rPr/>
          <w:t>}Poly;</w:t>
        </w:r>
      </w:ins>
    </w:p>
    <w:p>
      <w:pPr>
        <w:pStyle w:val="PreformattedText"/>
        <w:bidi w:val="0"/>
        <w:spacing w:before="0" w:after="0"/>
        <w:jc w:val="left"/>
        <w:rPr/>
      </w:pPr>
      <w:ins w:id="972" w:author="Unknown Author" w:date="2020-11-18T22:14:45Z">
        <w:r>
          <w:rPr/>
        </w:r>
      </w:ins>
    </w:p>
    <w:p>
      <w:pPr>
        <w:pStyle w:val="PreformattedText"/>
        <w:bidi w:val="0"/>
        <w:spacing w:before="0" w:after="0"/>
        <w:jc w:val="left"/>
        <w:rPr/>
      </w:pPr>
      <w:ins w:id="974" w:author="Unknown Author" w:date="2020-11-18T22:14:45Z">
        <w:r>
          <w:rPr/>
          <w:t>//UTILITY FUNCTIONS START</w:t>
        </w:r>
      </w:ins>
    </w:p>
    <w:p>
      <w:pPr>
        <w:pStyle w:val="PreformattedText"/>
        <w:bidi w:val="0"/>
        <w:spacing w:before="0" w:after="0"/>
        <w:jc w:val="left"/>
        <w:rPr/>
      </w:pPr>
      <w:ins w:id="976" w:author="Unknown Author" w:date="2020-11-18T22:14:45Z">
        <w:r>
          <w:rPr/>
        </w:r>
      </w:ins>
    </w:p>
    <w:p>
      <w:pPr>
        <w:pStyle w:val="PreformattedText"/>
        <w:bidi w:val="0"/>
        <w:spacing w:before="0" w:after="0"/>
        <w:jc w:val="left"/>
        <w:rPr/>
      </w:pPr>
      <w:ins w:id="978" w:author="Unknown Author" w:date="2020-11-18T22:14:45Z">
        <w:r>
          <w:rPr/>
          <w:t>void initPoly(Poly **a)</w:t>
        </w:r>
      </w:ins>
    </w:p>
    <w:p>
      <w:pPr>
        <w:pStyle w:val="PreformattedText"/>
        <w:bidi w:val="0"/>
        <w:spacing w:before="0" w:after="0"/>
        <w:jc w:val="left"/>
        <w:rPr/>
      </w:pPr>
      <w:ins w:id="980" w:author="Unknown Author" w:date="2020-11-18T22:14:45Z">
        <w:r>
          <w:rPr/>
          <w:t>{</w:t>
        </w:r>
      </w:ins>
    </w:p>
    <w:p>
      <w:pPr>
        <w:pStyle w:val="PreformattedText"/>
        <w:bidi w:val="0"/>
        <w:spacing w:before="0" w:after="0"/>
        <w:jc w:val="left"/>
        <w:rPr/>
      </w:pPr>
      <w:ins w:id="982" w:author="Unknown Author" w:date="2020-11-18T22:14:45Z">
        <w:r>
          <w:rPr/>
          <w:t xml:space="preserve">    </w:t>
        </w:r>
      </w:ins>
      <w:ins w:id="983" w:author="Unknown Author" w:date="2020-11-18T22:14:45Z">
        <w:r>
          <w:rPr/>
          <w:t>*a = (Poly*)malloc(sizeof(Poly));</w:t>
        </w:r>
      </w:ins>
    </w:p>
    <w:p>
      <w:pPr>
        <w:pStyle w:val="PreformattedText"/>
        <w:bidi w:val="0"/>
        <w:spacing w:before="0" w:after="0"/>
        <w:jc w:val="left"/>
        <w:rPr/>
      </w:pPr>
      <w:ins w:id="985" w:author="Unknown Author" w:date="2020-11-18T22:14:45Z">
        <w:r>
          <w:rPr/>
          <w:t xml:space="preserve">    </w:t>
        </w:r>
      </w:ins>
      <w:ins w:id="986" w:author="Unknown Author" w:date="2020-11-18T22:14:45Z">
        <w:r>
          <w:rPr/>
          <w:t>(*a)-&gt;Head = NULL;</w:t>
        </w:r>
      </w:ins>
    </w:p>
    <w:p>
      <w:pPr>
        <w:pStyle w:val="PreformattedText"/>
        <w:bidi w:val="0"/>
        <w:spacing w:before="0" w:after="0"/>
        <w:jc w:val="left"/>
        <w:rPr/>
      </w:pPr>
      <w:ins w:id="988" w:author="Unknown Author" w:date="2020-11-18T22:14:45Z">
        <w:r>
          <w:rPr/>
          <w:t xml:space="preserve">    </w:t>
        </w:r>
      </w:ins>
      <w:ins w:id="989" w:author="Unknown Author" w:date="2020-11-18T22:14:45Z">
        <w:r>
          <w:rPr/>
          <w:t>(*a)-&gt;Trail= NULL;</w:t>
        </w:r>
      </w:ins>
    </w:p>
    <w:p>
      <w:pPr>
        <w:pStyle w:val="PreformattedText"/>
        <w:bidi w:val="0"/>
        <w:spacing w:before="0" w:after="0"/>
        <w:jc w:val="left"/>
        <w:rPr/>
      </w:pPr>
      <w:ins w:id="991" w:author="Unknown Author" w:date="2020-11-18T22:14:45Z">
        <w:r>
          <w:rPr/>
          <w:t xml:space="preserve">    </w:t>
        </w:r>
      </w:ins>
      <w:ins w:id="992" w:author="Unknown Author" w:date="2020-11-18T22:14:45Z">
        <w:r>
          <w:rPr/>
          <w:t>(*a)-&gt;numberOfTerms=0;</w:t>
        </w:r>
      </w:ins>
    </w:p>
    <w:p>
      <w:pPr>
        <w:pStyle w:val="PreformattedText"/>
        <w:bidi w:val="0"/>
        <w:spacing w:before="0" w:after="0"/>
        <w:jc w:val="left"/>
        <w:rPr/>
      </w:pPr>
      <w:ins w:id="994" w:author="Unknown Author" w:date="2020-11-18T22:14:45Z">
        <w:r>
          <w:rPr/>
          <w:t>}</w:t>
        </w:r>
      </w:ins>
    </w:p>
    <w:p>
      <w:pPr>
        <w:pStyle w:val="PreformattedText"/>
        <w:bidi w:val="0"/>
        <w:spacing w:before="0" w:after="0"/>
        <w:jc w:val="left"/>
        <w:rPr/>
      </w:pPr>
      <w:ins w:id="996" w:author="Unknown Author" w:date="2020-11-18T22:14:45Z">
        <w:r>
          <w:rPr/>
        </w:r>
      </w:ins>
    </w:p>
    <w:p>
      <w:pPr>
        <w:pStyle w:val="PreformattedText"/>
        <w:bidi w:val="0"/>
        <w:spacing w:before="0" w:after="0"/>
        <w:jc w:val="left"/>
        <w:rPr/>
      </w:pPr>
      <w:ins w:id="998" w:author="Unknown Author" w:date="2020-11-18T22:14:45Z">
        <w:r>
          <w:rPr/>
          <w:t>void addNode(Poly *a,int pow, int coeff)</w:t>
        </w:r>
      </w:ins>
    </w:p>
    <w:p>
      <w:pPr>
        <w:pStyle w:val="PreformattedText"/>
        <w:bidi w:val="0"/>
        <w:spacing w:before="0" w:after="0"/>
        <w:jc w:val="left"/>
        <w:rPr/>
      </w:pPr>
      <w:ins w:id="1000" w:author="Unknown Author" w:date="2020-11-18T22:14:45Z">
        <w:r>
          <w:rPr/>
          <w:t>{</w:t>
        </w:r>
      </w:ins>
    </w:p>
    <w:p>
      <w:pPr>
        <w:pStyle w:val="PreformattedText"/>
        <w:bidi w:val="0"/>
        <w:spacing w:before="0" w:after="0"/>
        <w:jc w:val="left"/>
        <w:rPr/>
      </w:pPr>
      <w:ins w:id="1002" w:author="Unknown Author" w:date="2020-11-18T22:14:45Z">
        <w:r>
          <w:rPr/>
          <w:t xml:space="preserve">    </w:t>
        </w:r>
      </w:ins>
      <w:ins w:id="1003" w:author="Unknown Author" w:date="2020-11-18T22:14:45Z">
        <w:r>
          <w:rPr/>
          <w:t>PolyNode* n = (PolyNode*) malloc(sizeof(PolyNode));</w:t>
        </w:r>
      </w:ins>
    </w:p>
    <w:p>
      <w:pPr>
        <w:pStyle w:val="PreformattedText"/>
        <w:bidi w:val="0"/>
        <w:spacing w:before="0" w:after="0"/>
        <w:jc w:val="left"/>
        <w:rPr/>
      </w:pPr>
      <w:ins w:id="1005" w:author="Unknown Author" w:date="2020-11-18T22:14:45Z">
        <w:r>
          <w:rPr/>
          <w:t xml:space="preserve">    </w:t>
        </w:r>
      </w:ins>
      <w:ins w:id="1006" w:author="Unknown Author" w:date="2020-11-18T22:14:45Z">
        <w:r>
          <w:rPr/>
          <w:t>if(n!=NULL){</w:t>
        </w:r>
      </w:ins>
    </w:p>
    <w:p>
      <w:pPr>
        <w:pStyle w:val="PreformattedText"/>
        <w:bidi w:val="0"/>
        <w:spacing w:before="0" w:after="0"/>
        <w:jc w:val="left"/>
        <w:rPr/>
      </w:pPr>
      <w:ins w:id="1008" w:author="Unknown Author" w:date="2020-11-18T22:14:45Z">
        <w:r>
          <w:rPr/>
          <w:t xml:space="preserve">        </w:t>
        </w:r>
      </w:ins>
      <w:ins w:id="1009" w:author="Unknown Author" w:date="2020-11-18T22:14:45Z">
        <w:r>
          <w:rPr/>
          <w:t>n-&gt;coeff = coeff; n-&gt;pow = pow; n-&gt;link=NULL;</w:t>
        </w:r>
      </w:ins>
    </w:p>
    <w:p>
      <w:pPr>
        <w:pStyle w:val="PreformattedText"/>
        <w:bidi w:val="0"/>
        <w:spacing w:before="0" w:after="0"/>
        <w:jc w:val="left"/>
        <w:rPr/>
      </w:pPr>
      <w:ins w:id="1011" w:author="Unknown Author" w:date="2020-11-18T22:14:45Z">
        <w:r>
          <w:rPr/>
          <w:t xml:space="preserve">        </w:t>
        </w:r>
      </w:ins>
      <w:ins w:id="1012" w:author="Unknown Author" w:date="2020-11-18T22:14:45Z">
        <w:r>
          <w:rPr/>
          <w:t>if(a-&gt;Trail ==NULL)</w:t>
        </w:r>
      </w:ins>
    </w:p>
    <w:p>
      <w:pPr>
        <w:pStyle w:val="PreformattedText"/>
        <w:bidi w:val="0"/>
        <w:spacing w:before="0" w:after="0"/>
        <w:jc w:val="left"/>
        <w:rPr/>
      </w:pPr>
      <w:ins w:id="1014" w:author="Unknown Author" w:date="2020-11-18T22:14:45Z">
        <w:r>
          <w:rPr/>
          <w:t xml:space="preserve">        </w:t>
        </w:r>
      </w:ins>
      <w:ins w:id="1015" w:author="Unknown Author" w:date="2020-11-18T22:14:45Z">
        <w:r>
          <w:rPr/>
          <w:t>{</w:t>
        </w:r>
      </w:ins>
    </w:p>
    <w:p>
      <w:pPr>
        <w:pStyle w:val="PreformattedText"/>
        <w:bidi w:val="0"/>
        <w:spacing w:before="0" w:after="0"/>
        <w:jc w:val="left"/>
        <w:rPr/>
      </w:pPr>
      <w:ins w:id="1017" w:author="Unknown Author" w:date="2020-11-18T22:14:45Z">
        <w:r>
          <w:rPr/>
          <w:t xml:space="preserve">            </w:t>
        </w:r>
      </w:ins>
      <w:ins w:id="1018" w:author="Unknown Author" w:date="2020-11-18T22:14:45Z">
        <w:r>
          <w:rPr/>
          <w:t xml:space="preserve">a-&gt;Head = n;    </w:t>
        </w:r>
      </w:ins>
    </w:p>
    <w:p>
      <w:pPr>
        <w:pStyle w:val="PreformattedText"/>
        <w:bidi w:val="0"/>
        <w:spacing w:before="0" w:after="0"/>
        <w:jc w:val="left"/>
        <w:rPr/>
      </w:pPr>
      <w:ins w:id="1020" w:author="Unknown Author" w:date="2020-11-18T22:14:45Z">
        <w:r>
          <w:rPr/>
          <w:t xml:space="preserve">        </w:t>
        </w:r>
      </w:ins>
      <w:ins w:id="1021" w:author="Unknown Author" w:date="2020-11-18T22:14:45Z">
        <w:r>
          <w:rPr/>
          <w:t>}</w:t>
        </w:r>
      </w:ins>
    </w:p>
    <w:p>
      <w:pPr>
        <w:pStyle w:val="PreformattedText"/>
        <w:bidi w:val="0"/>
        <w:spacing w:before="0" w:after="0"/>
        <w:jc w:val="left"/>
        <w:rPr/>
      </w:pPr>
      <w:ins w:id="1023" w:author="Unknown Author" w:date="2020-11-18T22:14:45Z">
        <w:r>
          <w:rPr/>
          <w:t xml:space="preserve">        </w:t>
        </w:r>
      </w:ins>
      <w:ins w:id="1024" w:author="Unknown Author" w:date="2020-11-18T22:14:45Z">
        <w:r>
          <w:rPr/>
          <w:t>else</w:t>
        </w:r>
      </w:ins>
    </w:p>
    <w:p>
      <w:pPr>
        <w:pStyle w:val="PreformattedText"/>
        <w:bidi w:val="0"/>
        <w:spacing w:before="0" w:after="0"/>
        <w:jc w:val="left"/>
        <w:rPr/>
      </w:pPr>
      <w:ins w:id="1026" w:author="Unknown Author" w:date="2020-11-18T22:14:45Z">
        <w:r>
          <w:rPr/>
          <w:t xml:space="preserve">        </w:t>
        </w:r>
      </w:ins>
      <w:ins w:id="1027" w:author="Unknown Author" w:date="2020-11-18T22:14:45Z">
        <w:r>
          <w:rPr/>
          <w:t>{</w:t>
        </w:r>
      </w:ins>
    </w:p>
    <w:p>
      <w:pPr>
        <w:pStyle w:val="PreformattedText"/>
        <w:bidi w:val="0"/>
        <w:spacing w:before="0" w:after="0"/>
        <w:jc w:val="left"/>
        <w:rPr/>
      </w:pPr>
      <w:ins w:id="1029" w:author="Unknown Author" w:date="2020-11-18T22:14:45Z">
        <w:r>
          <w:rPr/>
          <w:t xml:space="preserve">            </w:t>
        </w:r>
      </w:ins>
      <w:ins w:id="1030" w:author="Unknown Author" w:date="2020-11-18T22:14:45Z">
        <w:r>
          <w:rPr/>
          <w:t xml:space="preserve">a-&gt;Trail-&gt;link = n;   </w:t>
        </w:r>
      </w:ins>
    </w:p>
    <w:p>
      <w:pPr>
        <w:pStyle w:val="PreformattedText"/>
        <w:bidi w:val="0"/>
        <w:spacing w:before="0" w:after="0"/>
        <w:jc w:val="left"/>
        <w:rPr/>
      </w:pPr>
      <w:ins w:id="1032" w:author="Unknown Author" w:date="2020-11-18T22:14:45Z">
        <w:r>
          <w:rPr/>
          <w:t xml:space="preserve">        </w:t>
        </w:r>
      </w:ins>
      <w:ins w:id="1033" w:author="Unknown Author" w:date="2020-11-18T22:14:45Z">
        <w:r>
          <w:rPr/>
          <w:t>}</w:t>
        </w:r>
      </w:ins>
    </w:p>
    <w:p>
      <w:pPr>
        <w:pStyle w:val="PreformattedText"/>
        <w:bidi w:val="0"/>
        <w:spacing w:before="0" w:after="0"/>
        <w:jc w:val="left"/>
        <w:rPr/>
      </w:pPr>
      <w:ins w:id="1035" w:author="Unknown Author" w:date="2020-11-18T22:14:45Z">
        <w:r>
          <w:rPr/>
          <w:t xml:space="preserve">        </w:t>
        </w:r>
      </w:ins>
      <w:ins w:id="1036" w:author="Unknown Author" w:date="2020-11-18T22:14:45Z">
        <w:r>
          <w:rPr/>
          <w:t>a-&gt;Trail = n;</w:t>
        </w:r>
      </w:ins>
    </w:p>
    <w:p>
      <w:pPr>
        <w:pStyle w:val="PreformattedText"/>
        <w:bidi w:val="0"/>
        <w:spacing w:before="0" w:after="0"/>
        <w:jc w:val="left"/>
        <w:rPr/>
      </w:pPr>
      <w:ins w:id="1038" w:author="Unknown Author" w:date="2020-11-18T22:14:45Z">
        <w:r>
          <w:rPr/>
          <w:t xml:space="preserve">    </w:t>
        </w:r>
      </w:ins>
      <w:ins w:id="1039" w:author="Unknown Author" w:date="2020-11-18T22:14:45Z">
        <w:r>
          <w:rPr/>
          <w:t>}</w:t>
        </w:r>
      </w:ins>
    </w:p>
    <w:p>
      <w:pPr>
        <w:pStyle w:val="PreformattedText"/>
        <w:bidi w:val="0"/>
        <w:spacing w:before="0" w:after="0"/>
        <w:jc w:val="left"/>
        <w:rPr/>
      </w:pPr>
      <w:ins w:id="1041" w:author="Unknown Author" w:date="2020-11-18T22:14:45Z">
        <w:r>
          <w:rPr/>
          <w:t xml:space="preserve">    </w:t>
        </w:r>
      </w:ins>
      <w:ins w:id="1042" w:author="Unknown Author" w:date="2020-11-18T22:14:45Z">
        <w:r>
          <w:rPr/>
          <w:t>else</w:t>
        </w:r>
      </w:ins>
    </w:p>
    <w:p>
      <w:pPr>
        <w:pStyle w:val="PreformattedText"/>
        <w:bidi w:val="0"/>
        <w:spacing w:before="0" w:after="0"/>
        <w:jc w:val="left"/>
        <w:rPr/>
      </w:pPr>
      <w:ins w:id="1044" w:author="Unknown Author" w:date="2020-11-18T22:14:45Z">
        <w:r>
          <w:rPr/>
          <w:t xml:space="preserve">    </w:t>
        </w:r>
      </w:ins>
      <w:ins w:id="1045" w:author="Unknown Author" w:date="2020-11-18T22:14:45Z">
        <w:r>
          <w:rPr/>
          <w:t>{</w:t>
        </w:r>
      </w:ins>
    </w:p>
    <w:p>
      <w:pPr>
        <w:pStyle w:val="PreformattedText"/>
        <w:bidi w:val="0"/>
        <w:spacing w:before="0" w:after="0"/>
        <w:jc w:val="left"/>
        <w:rPr/>
      </w:pPr>
      <w:ins w:id="1047" w:author="Unknown Author" w:date="2020-11-18T22:14:45Z">
        <w:r>
          <w:rPr/>
          <w:t xml:space="preserve">        </w:t>
        </w:r>
      </w:ins>
      <w:ins w:id="1048" w:author="Unknown Author" w:date="2020-11-18T22:14:45Z">
        <w:r>
          <w:rPr/>
          <w:t>return;</w:t>
        </w:r>
      </w:ins>
    </w:p>
    <w:p>
      <w:pPr>
        <w:pStyle w:val="PreformattedText"/>
        <w:bidi w:val="0"/>
        <w:spacing w:before="0" w:after="0"/>
        <w:jc w:val="left"/>
        <w:rPr/>
      </w:pPr>
      <w:ins w:id="1050" w:author="Unknown Author" w:date="2020-11-18T22:14:45Z">
        <w:r>
          <w:rPr/>
          <w:t xml:space="preserve">    </w:t>
        </w:r>
      </w:ins>
      <w:ins w:id="1051" w:author="Unknown Author" w:date="2020-11-18T22:14:45Z">
        <w:r>
          <w:rPr/>
          <w:t>}</w:t>
        </w:r>
      </w:ins>
    </w:p>
    <w:p>
      <w:pPr>
        <w:pStyle w:val="PreformattedText"/>
        <w:bidi w:val="0"/>
        <w:spacing w:before="0" w:after="0"/>
        <w:jc w:val="left"/>
        <w:rPr/>
      </w:pPr>
      <w:ins w:id="1053" w:author="Unknown Author" w:date="2020-11-18T22:14:45Z">
        <w:r>
          <w:rPr/>
          <w:t>}</w:t>
        </w:r>
      </w:ins>
    </w:p>
    <w:p>
      <w:pPr>
        <w:pStyle w:val="PreformattedText"/>
        <w:bidi w:val="0"/>
        <w:spacing w:before="0" w:after="0"/>
        <w:jc w:val="left"/>
        <w:rPr/>
      </w:pPr>
      <w:ins w:id="1055" w:author="Unknown Author" w:date="2020-11-18T22:14:45Z">
        <w:r>
          <w:rPr/>
        </w:r>
      </w:ins>
    </w:p>
    <w:p>
      <w:pPr>
        <w:pStyle w:val="PreformattedText"/>
        <w:bidi w:val="0"/>
        <w:spacing w:before="0" w:after="0"/>
        <w:jc w:val="left"/>
        <w:rPr/>
      </w:pPr>
      <w:ins w:id="1057" w:author="Unknown Author" w:date="2020-11-18T22:14:45Z">
        <w:r>
          <w:rPr/>
          <w:t>void deleteNode(Poly *a,PolyNode *b)</w:t>
        </w:r>
      </w:ins>
    </w:p>
    <w:p>
      <w:pPr>
        <w:pStyle w:val="PreformattedText"/>
        <w:bidi w:val="0"/>
        <w:spacing w:before="0" w:after="0"/>
        <w:jc w:val="left"/>
        <w:rPr/>
      </w:pPr>
      <w:ins w:id="1059" w:author="Unknown Author" w:date="2020-11-18T22:14:45Z">
        <w:r>
          <w:rPr/>
          <w:t>{</w:t>
        </w:r>
      </w:ins>
    </w:p>
    <w:p>
      <w:pPr>
        <w:pStyle w:val="PreformattedText"/>
        <w:bidi w:val="0"/>
        <w:spacing w:before="0" w:after="0"/>
        <w:jc w:val="left"/>
        <w:rPr/>
      </w:pPr>
      <w:ins w:id="1061" w:author="Unknown Author" w:date="2020-11-18T22:14:45Z">
        <w:r>
          <w:rPr/>
          <w:t xml:space="preserve">    </w:t>
        </w:r>
      </w:ins>
      <w:ins w:id="1062" w:author="Unknown Author" w:date="2020-11-18T22:14:45Z">
        <w:r>
          <w:rPr/>
          <w:t>PolyNode *ptr=a-&gt;Head;</w:t>
        </w:r>
      </w:ins>
    </w:p>
    <w:p>
      <w:pPr>
        <w:pStyle w:val="PreformattedText"/>
        <w:bidi w:val="0"/>
        <w:spacing w:before="0" w:after="0"/>
        <w:jc w:val="left"/>
        <w:rPr/>
      </w:pPr>
      <w:ins w:id="1064" w:author="Unknown Author" w:date="2020-11-18T22:14:45Z">
        <w:r>
          <w:rPr/>
          <w:t xml:space="preserve">    </w:t>
        </w:r>
      </w:ins>
      <w:ins w:id="1065" w:author="Unknown Author" w:date="2020-11-18T22:14:45Z">
        <w:r>
          <w:rPr/>
          <w:t>if(ptr==NULL)return;</w:t>
        </w:r>
      </w:ins>
    </w:p>
    <w:p>
      <w:pPr>
        <w:pStyle w:val="PreformattedText"/>
        <w:bidi w:val="0"/>
        <w:spacing w:before="0" w:after="0"/>
        <w:jc w:val="left"/>
        <w:rPr/>
      </w:pPr>
      <w:ins w:id="1067" w:author="Unknown Author" w:date="2020-11-18T22:14:45Z">
        <w:r>
          <w:rPr/>
        </w:r>
      </w:ins>
    </w:p>
    <w:p>
      <w:pPr>
        <w:pStyle w:val="PreformattedText"/>
        <w:bidi w:val="0"/>
        <w:spacing w:before="0" w:after="0"/>
        <w:jc w:val="left"/>
        <w:rPr/>
      </w:pPr>
      <w:ins w:id="1069" w:author="Unknown Author" w:date="2020-11-18T22:14:45Z">
        <w:r>
          <w:rPr/>
          <w:t xml:space="preserve">    </w:t>
        </w:r>
      </w:ins>
      <w:ins w:id="1070" w:author="Unknown Author" w:date="2020-11-18T22:14:45Z">
        <w:r>
          <w:rPr/>
          <w:t>while(ptr-&gt;link!=b&amp;&amp;ptr!=NULL){ptr=ptr-&gt;link;} //Traverse till you find the node b</w:t>
        </w:r>
      </w:ins>
    </w:p>
    <w:p>
      <w:pPr>
        <w:pStyle w:val="PreformattedText"/>
        <w:bidi w:val="0"/>
        <w:spacing w:before="0" w:after="0"/>
        <w:jc w:val="left"/>
        <w:rPr/>
      </w:pPr>
      <w:ins w:id="1072" w:author="Unknown Author" w:date="2020-11-18T22:14:45Z">
        <w:r>
          <w:rPr/>
        </w:r>
      </w:ins>
    </w:p>
    <w:p>
      <w:pPr>
        <w:pStyle w:val="PreformattedText"/>
        <w:bidi w:val="0"/>
        <w:spacing w:before="0" w:after="0"/>
        <w:jc w:val="left"/>
        <w:rPr/>
      </w:pPr>
      <w:ins w:id="1074" w:author="Unknown Author" w:date="2020-11-18T22:14:45Z">
        <w:r>
          <w:rPr/>
          <w:t xml:space="preserve">    </w:t>
        </w:r>
      </w:ins>
      <w:ins w:id="1075" w:author="Unknown Author" w:date="2020-11-18T22:14:45Z">
        <w:r>
          <w:rPr/>
          <w:t>if(ptr==NULL){return;} //If there is no such node then, return</w:t>
        </w:r>
      </w:ins>
    </w:p>
    <w:p>
      <w:pPr>
        <w:pStyle w:val="PreformattedText"/>
        <w:bidi w:val="0"/>
        <w:spacing w:before="0" w:after="0"/>
        <w:jc w:val="left"/>
        <w:rPr/>
      </w:pPr>
      <w:ins w:id="1077" w:author="Unknown Author" w:date="2020-11-18T22:14:45Z">
        <w:r>
          <w:rPr/>
        </w:r>
      </w:ins>
    </w:p>
    <w:p>
      <w:pPr>
        <w:pStyle w:val="PreformattedText"/>
        <w:bidi w:val="0"/>
        <w:spacing w:before="0" w:after="0"/>
        <w:jc w:val="left"/>
        <w:rPr/>
      </w:pPr>
      <w:ins w:id="1079" w:author="Unknown Author" w:date="2020-11-18T22:14:45Z">
        <w:r>
          <w:rPr/>
          <w:t xml:space="preserve">    </w:t>
        </w:r>
      </w:ins>
      <w:ins w:id="1080" w:author="Unknown Author" w:date="2020-11-18T22:14:45Z">
        <w:r>
          <w:rPr/>
          <w:t xml:space="preserve">else </w:t>
        </w:r>
      </w:ins>
    </w:p>
    <w:p>
      <w:pPr>
        <w:pStyle w:val="PreformattedText"/>
        <w:bidi w:val="0"/>
        <w:spacing w:before="0" w:after="0"/>
        <w:jc w:val="left"/>
        <w:rPr/>
      </w:pPr>
      <w:ins w:id="1082" w:author="Unknown Author" w:date="2020-11-18T22:14:45Z">
        <w:r>
          <w:rPr/>
          <w:t xml:space="preserve">    </w:t>
        </w:r>
      </w:ins>
      <w:ins w:id="1083" w:author="Unknown Author" w:date="2020-11-18T22:14:45Z">
        <w:r>
          <w:rPr/>
          <w:t>{</w:t>
        </w:r>
      </w:ins>
    </w:p>
    <w:p>
      <w:pPr>
        <w:pStyle w:val="PreformattedText"/>
        <w:bidi w:val="0"/>
        <w:spacing w:before="0" w:after="0"/>
        <w:jc w:val="left"/>
        <w:rPr/>
      </w:pPr>
      <w:ins w:id="1085" w:author="Unknown Author" w:date="2020-11-18T22:14:45Z">
        <w:r>
          <w:rPr/>
          <w:t xml:space="preserve">        </w:t>
        </w:r>
      </w:ins>
      <w:ins w:id="1086" w:author="Unknown Author" w:date="2020-11-18T22:14:45Z">
        <w:r>
          <w:rPr/>
          <w:t>if(ptr-&gt;link-&gt;link==NULL)</w:t>
        </w:r>
      </w:ins>
    </w:p>
    <w:p>
      <w:pPr>
        <w:pStyle w:val="PreformattedText"/>
        <w:bidi w:val="0"/>
        <w:spacing w:before="0" w:after="0"/>
        <w:jc w:val="left"/>
        <w:rPr/>
      </w:pPr>
      <w:ins w:id="1088" w:author="Unknown Author" w:date="2020-11-18T22:14:45Z">
        <w:r>
          <w:rPr/>
          <w:t xml:space="preserve">        </w:t>
        </w:r>
      </w:ins>
      <w:ins w:id="1089" w:author="Unknown Author" w:date="2020-11-18T22:14:45Z">
        <w:r>
          <w:rPr/>
          <w:t>{</w:t>
        </w:r>
      </w:ins>
    </w:p>
    <w:p>
      <w:pPr>
        <w:pStyle w:val="PreformattedText"/>
        <w:bidi w:val="0"/>
        <w:spacing w:before="0" w:after="0"/>
        <w:jc w:val="left"/>
        <w:rPr/>
      </w:pPr>
      <w:ins w:id="1091" w:author="Unknown Author" w:date="2020-11-18T22:14:45Z">
        <w:r>
          <w:rPr/>
          <w:t xml:space="preserve">            </w:t>
        </w:r>
      </w:ins>
      <w:ins w:id="1092" w:author="Unknown Author" w:date="2020-11-18T22:14:45Z">
        <w:r>
          <w:rPr/>
          <w:t>free(ptr-&gt;link);</w:t>
        </w:r>
      </w:ins>
    </w:p>
    <w:p>
      <w:pPr>
        <w:pStyle w:val="PreformattedText"/>
        <w:bidi w:val="0"/>
        <w:spacing w:before="0" w:after="0"/>
        <w:jc w:val="left"/>
        <w:rPr/>
      </w:pPr>
      <w:ins w:id="1094" w:author="Unknown Author" w:date="2020-11-18T22:14:45Z">
        <w:r>
          <w:rPr/>
          <w:t xml:space="preserve">            </w:t>
        </w:r>
      </w:ins>
      <w:ins w:id="1095" w:author="Unknown Author" w:date="2020-11-18T22:14:45Z">
        <w:r>
          <w:rPr/>
          <w:t>ptr-&gt;link=NULL;</w:t>
        </w:r>
      </w:ins>
    </w:p>
    <w:p>
      <w:pPr>
        <w:pStyle w:val="PreformattedText"/>
        <w:bidi w:val="0"/>
        <w:spacing w:before="0" w:after="0"/>
        <w:jc w:val="left"/>
        <w:rPr/>
      </w:pPr>
      <w:ins w:id="1097" w:author="Unknown Author" w:date="2020-11-18T22:14:45Z">
        <w:r>
          <w:rPr/>
          <w:t xml:space="preserve">        </w:t>
        </w:r>
      </w:ins>
      <w:ins w:id="1098" w:author="Unknown Author" w:date="2020-11-18T22:14:45Z">
        <w:r>
          <w:rPr/>
          <w:t>}</w:t>
        </w:r>
      </w:ins>
    </w:p>
    <w:p>
      <w:pPr>
        <w:pStyle w:val="PreformattedText"/>
        <w:bidi w:val="0"/>
        <w:spacing w:before="0" w:after="0"/>
        <w:jc w:val="left"/>
        <w:rPr/>
      </w:pPr>
      <w:ins w:id="1100" w:author="Unknown Author" w:date="2020-11-18T22:14:45Z">
        <w:r>
          <w:rPr/>
          <w:t xml:space="preserve">        </w:t>
        </w:r>
      </w:ins>
      <w:ins w:id="1101" w:author="Unknown Author" w:date="2020-11-18T22:14:45Z">
        <w:r>
          <w:rPr/>
          <w:t>else</w:t>
        </w:r>
      </w:ins>
    </w:p>
    <w:p>
      <w:pPr>
        <w:pStyle w:val="PreformattedText"/>
        <w:bidi w:val="0"/>
        <w:spacing w:before="0" w:after="0"/>
        <w:jc w:val="left"/>
        <w:rPr/>
      </w:pPr>
      <w:ins w:id="1103" w:author="Unknown Author" w:date="2020-11-18T22:14:45Z">
        <w:r>
          <w:rPr/>
          <w:t xml:space="preserve">        </w:t>
        </w:r>
      </w:ins>
      <w:ins w:id="1104" w:author="Unknown Author" w:date="2020-11-18T22:14:45Z">
        <w:r>
          <w:rPr/>
          <w:t>{</w:t>
        </w:r>
      </w:ins>
    </w:p>
    <w:p>
      <w:pPr>
        <w:pStyle w:val="PreformattedText"/>
        <w:bidi w:val="0"/>
        <w:spacing w:before="0" w:after="0"/>
        <w:jc w:val="left"/>
        <w:rPr/>
      </w:pPr>
      <w:ins w:id="1106" w:author="Unknown Author" w:date="2020-11-18T22:14:45Z">
        <w:r>
          <w:rPr/>
          <w:t xml:space="preserve">            </w:t>
        </w:r>
      </w:ins>
      <w:ins w:id="1107" w:author="Unknown Author" w:date="2020-11-18T22:14:45Z">
        <w:r>
          <w:rPr/>
          <w:t>PolyNode *tmp = ptr-&gt;link;</w:t>
        </w:r>
      </w:ins>
    </w:p>
    <w:p>
      <w:pPr>
        <w:pStyle w:val="PreformattedText"/>
        <w:bidi w:val="0"/>
        <w:spacing w:before="0" w:after="0"/>
        <w:jc w:val="left"/>
        <w:rPr/>
      </w:pPr>
      <w:ins w:id="1109" w:author="Unknown Author" w:date="2020-11-18T22:14:45Z">
        <w:r>
          <w:rPr/>
          <w:t xml:space="preserve">            </w:t>
        </w:r>
      </w:ins>
      <w:ins w:id="1110" w:author="Unknown Author" w:date="2020-11-18T22:14:45Z">
        <w:r>
          <w:rPr/>
          <w:t>ptr-&gt;link = tmp-&gt;link;</w:t>
        </w:r>
      </w:ins>
    </w:p>
    <w:p>
      <w:pPr>
        <w:pStyle w:val="PreformattedText"/>
        <w:bidi w:val="0"/>
        <w:spacing w:before="0" w:after="0"/>
        <w:jc w:val="left"/>
        <w:rPr/>
      </w:pPr>
      <w:ins w:id="1112" w:author="Unknown Author" w:date="2020-11-18T22:14:45Z">
        <w:r>
          <w:rPr/>
          <w:t xml:space="preserve">            </w:t>
        </w:r>
      </w:ins>
      <w:ins w:id="1113" w:author="Unknown Author" w:date="2020-11-18T22:14:45Z">
        <w:r>
          <w:rPr/>
          <w:t>free(tmp);</w:t>
        </w:r>
      </w:ins>
    </w:p>
    <w:p>
      <w:pPr>
        <w:pStyle w:val="PreformattedText"/>
        <w:bidi w:val="0"/>
        <w:spacing w:before="0" w:after="0"/>
        <w:jc w:val="left"/>
        <w:rPr/>
      </w:pPr>
      <w:ins w:id="1115" w:author="Unknown Author" w:date="2020-11-18T22:14:45Z">
        <w:r>
          <w:rPr/>
          <w:t xml:space="preserve">        </w:t>
        </w:r>
      </w:ins>
      <w:ins w:id="1116" w:author="Unknown Author" w:date="2020-11-18T22:14:45Z">
        <w:r>
          <w:rPr/>
          <w:t>}</w:t>
        </w:r>
      </w:ins>
    </w:p>
    <w:p>
      <w:pPr>
        <w:pStyle w:val="PreformattedText"/>
        <w:bidi w:val="0"/>
        <w:spacing w:before="0" w:after="0"/>
        <w:jc w:val="left"/>
        <w:rPr/>
      </w:pPr>
      <w:ins w:id="1118" w:author="Unknown Author" w:date="2020-11-18T22:14:45Z">
        <w:r>
          <w:rPr/>
          <w:t xml:space="preserve">    </w:t>
        </w:r>
      </w:ins>
      <w:ins w:id="1119" w:author="Unknown Author" w:date="2020-11-18T22:14:45Z">
        <w:r>
          <w:rPr/>
          <w:t>}</w:t>
        </w:r>
      </w:ins>
    </w:p>
    <w:p>
      <w:pPr>
        <w:pStyle w:val="PreformattedText"/>
        <w:bidi w:val="0"/>
        <w:spacing w:before="0" w:after="0"/>
        <w:jc w:val="left"/>
        <w:rPr/>
      </w:pPr>
      <w:ins w:id="1121" w:author="Unknown Author" w:date="2020-11-18T22:14:45Z">
        <w:r>
          <w:rPr/>
          <w:t>}</w:t>
        </w:r>
      </w:ins>
    </w:p>
    <w:p>
      <w:pPr>
        <w:pStyle w:val="PreformattedText"/>
        <w:bidi w:val="0"/>
        <w:spacing w:before="0" w:after="0"/>
        <w:jc w:val="left"/>
        <w:rPr/>
      </w:pPr>
      <w:ins w:id="1123" w:author="Unknown Author" w:date="2020-11-18T22:14:45Z">
        <w:r>
          <w:rPr/>
        </w:r>
      </w:ins>
    </w:p>
    <w:p>
      <w:pPr>
        <w:pStyle w:val="PreformattedText"/>
        <w:bidi w:val="0"/>
        <w:spacing w:before="0" w:after="0"/>
        <w:jc w:val="left"/>
        <w:rPr/>
      </w:pPr>
      <w:ins w:id="1125" w:author="Unknown Author" w:date="2020-11-18T22:14:45Z">
        <w:r>
          <w:rPr/>
          <w:t>void freePoly(Poly **poly)</w:t>
        </w:r>
      </w:ins>
    </w:p>
    <w:p>
      <w:pPr>
        <w:pStyle w:val="PreformattedText"/>
        <w:bidi w:val="0"/>
        <w:spacing w:before="0" w:after="0"/>
        <w:jc w:val="left"/>
        <w:rPr/>
      </w:pPr>
      <w:ins w:id="1127" w:author="Unknown Author" w:date="2020-11-18T22:14:45Z">
        <w:r>
          <w:rPr/>
          <w:t>{</w:t>
        </w:r>
      </w:ins>
    </w:p>
    <w:p>
      <w:pPr>
        <w:pStyle w:val="PreformattedText"/>
        <w:bidi w:val="0"/>
        <w:spacing w:before="0" w:after="0"/>
        <w:jc w:val="left"/>
        <w:rPr/>
      </w:pPr>
      <w:ins w:id="1129" w:author="Unknown Author" w:date="2020-11-18T22:14:45Z">
        <w:r>
          <w:rPr/>
          <w:t xml:space="preserve">    </w:t>
        </w:r>
      </w:ins>
      <w:ins w:id="1130" w:author="Unknown Author" w:date="2020-11-18T22:14:45Z">
        <w:r>
          <w:rPr/>
          <w:t>if(*poly !=NULL)</w:t>
        </w:r>
      </w:ins>
    </w:p>
    <w:p>
      <w:pPr>
        <w:pStyle w:val="PreformattedText"/>
        <w:bidi w:val="0"/>
        <w:spacing w:before="0" w:after="0"/>
        <w:jc w:val="left"/>
        <w:rPr/>
      </w:pPr>
      <w:ins w:id="1132" w:author="Unknown Author" w:date="2020-11-18T22:14:45Z">
        <w:r>
          <w:rPr/>
          <w:t xml:space="preserve">    </w:t>
        </w:r>
      </w:ins>
      <w:ins w:id="1133" w:author="Unknown Author" w:date="2020-11-18T22:14:45Z">
        <w:r>
          <w:rPr/>
          <w:t>{</w:t>
        </w:r>
      </w:ins>
    </w:p>
    <w:p>
      <w:pPr>
        <w:pStyle w:val="PreformattedText"/>
        <w:bidi w:val="0"/>
        <w:spacing w:before="0" w:after="0"/>
        <w:jc w:val="left"/>
        <w:rPr/>
      </w:pPr>
      <w:ins w:id="1135" w:author="Unknown Author" w:date="2020-11-18T22:14:45Z">
        <w:r>
          <w:rPr/>
          <w:t xml:space="preserve">        </w:t>
        </w:r>
      </w:ins>
      <w:ins w:id="1136" w:author="Unknown Author" w:date="2020-11-18T22:14:45Z">
        <w:r>
          <w:rPr/>
          <w:t>PolyNode *i,*tmp;</w:t>
        </w:r>
      </w:ins>
    </w:p>
    <w:p>
      <w:pPr>
        <w:pStyle w:val="PreformattedText"/>
        <w:bidi w:val="0"/>
        <w:spacing w:before="0" w:after="0"/>
        <w:jc w:val="left"/>
        <w:rPr/>
      </w:pPr>
      <w:ins w:id="1138" w:author="Unknown Author" w:date="2020-11-18T22:14:45Z">
        <w:r>
          <w:rPr/>
          <w:t xml:space="preserve">        </w:t>
        </w:r>
      </w:ins>
      <w:ins w:id="1139" w:author="Unknown Author" w:date="2020-11-18T22:14:45Z">
        <w:r>
          <w:rPr/>
          <w:t>i=(*poly)-&gt;Head;</w:t>
        </w:r>
      </w:ins>
    </w:p>
    <w:p>
      <w:pPr>
        <w:pStyle w:val="PreformattedText"/>
        <w:bidi w:val="0"/>
        <w:spacing w:before="0" w:after="0"/>
        <w:jc w:val="left"/>
        <w:rPr/>
      </w:pPr>
      <w:ins w:id="1141" w:author="Unknown Author" w:date="2020-11-18T22:14:45Z">
        <w:r>
          <w:rPr/>
          <w:t xml:space="preserve">        </w:t>
        </w:r>
      </w:ins>
      <w:ins w:id="1142" w:author="Unknown Author" w:date="2020-11-18T22:14:45Z">
        <w:r>
          <w:rPr/>
          <w:t>while(i!=NULL)</w:t>
        </w:r>
      </w:ins>
    </w:p>
    <w:p>
      <w:pPr>
        <w:pStyle w:val="PreformattedText"/>
        <w:bidi w:val="0"/>
        <w:spacing w:before="0" w:after="0"/>
        <w:jc w:val="left"/>
        <w:rPr/>
      </w:pPr>
      <w:ins w:id="1144" w:author="Unknown Author" w:date="2020-11-18T22:14:45Z">
        <w:r>
          <w:rPr/>
          <w:t xml:space="preserve">        </w:t>
        </w:r>
      </w:ins>
      <w:ins w:id="1145" w:author="Unknown Author" w:date="2020-11-18T22:14:45Z">
        <w:r>
          <w:rPr/>
          <w:t>{</w:t>
        </w:r>
      </w:ins>
    </w:p>
    <w:p>
      <w:pPr>
        <w:pStyle w:val="PreformattedText"/>
        <w:bidi w:val="0"/>
        <w:spacing w:before="0" w:after="0"/>
        <w:jc w:val="left"/>
        <w:rPr/>
      </w:pPr>
      <w:ins w:id="1147" w:author="Unknown Author" w:date="2020-11-18T22:14:45Z">
        <w:r>
          <w:rPr/>
          <w:t xml:space="preserve">            </w:t>
        </w:r>
      </w:ins>
      <w:ins w:id="1148" w:author="Unknown Author" w:date="2020-11-18T22:14:45Z">
        <w:r>
          <w:rPr/>
          <w:t>tmp=i;</w:t>
        </w:r>
      </w:ins>
    </w:p>
    <w:p>
      <w:pPr>
        <w:pStyle w:val="PreformattedText"/>
        <w:bidi w:val="0"/>
        <w:spacing w:before="0" w:after="0"/>
        <w:jc w:val="left"/>
        <w:rPr/>
      </w:pPr>
      <w:ins w:id="1150" w:author="Unknown Author" w:date="2020-11-18T22:14:45Z">
        <w:r>
          <w:rPr/>
          <w:t xml:space="preserve">            </w:t>
        </w:r>
      </w:ins>
      <w:ins w:id="1151" w:author="Unknown Author" w:date="2020-11-18T22:14:45Z">
        <w:r>
          <w:rPr/>
          <w:t>i=i-&gt;link;</w:t>
        </w:r>
      </w:ins>
    </w:p>
    <w:p>
      <w:pPr>
        <w:pStyle w:val="PreformattedText"/>
        <w:bidi w:val="0"/>
        <w:spacing w:before="0" w:after="0"/>
        <w:jc w:val="left"/>
        <w:rPr/>
      </w:pPr>
      <w:ins w:id="1153" w:author="Unknown Author" w:date="2020-11-18T22:14:45Z">
        <w:r>
          <w:rPr/>
          <w:t xml:space="preserve">            </w:t>
        </w:r>
      </w:ins>
      <w:ins w:id="1154" w:author="Unknown Author" w:date="2020-11-18T22:14:45Z">
        <w:r>
          <w:rPr/>
          <w:t>free(tmp);</w:t>
        </w:r>
      </w:ins>
    </w:p>
    <w:p>
      <w:pPr>
        <w:pStyle w:val="PreformattedText"/>
        <w:bidi w:val="0"/>
        <w:spacing w:before="0" w:after="0"/>
        <w:jc w:val="left"/>
        <w:rPr/>
      </w:pPr>
      <w:ins w:id="1156" w:author="Unknown Author" w:date="2020-11-18T22:14:45Z">
        <w:r>
          <w:rPr/>
          <w:t xml:space="preserve">        </w:t>
        </w:r>
      </w:ins>
      <w:ins w:id="1157" w:author="Unknown Author" w:date="2020-11-18T22:14:45Z">
        <w:r>
          <w:rPr/>
          <w:t>}</w:t>
        </w:r>
      </w:ins>
    </w:p>
    <w:p>
      <w:pPr>
        <w:pStyle w:val="PreformattedText"/>
        <w:bidi w:val="0"/>
        <w:spacing w:before="0" w:after="0"/>
        <w:jc w:val="left"/>
        <w:rPr/>
      </w:pPr>
      <w:ins w:id="1159" w:author="Unknown Author" w:date="2020-11-18T22:14:45Z">
        <w:r>
          <w:rPr/>
          <w:t xml:space="preserve">        </w:t>
        </w:r>
      </w:ins>
      <w:ins w:id="1160" w:author="Unknown Author" w:date="2020-11-18T22:14:45Z">
        <w:r>
          <w:rPr/>
          <w:t>free (*poly);</w:t>
        </w:r>
      </w:ins>
    </w:p>
    <w:p>
      <w:pPr>
        <w:pStyle w:val="PreformattedText"/>
        <w:bidi w:val="0"/>
        <w:spacing w:before="0" w:after="0"/>
        <w:jc w:val="left"/>
        <w:rPr/>
      </w:pPr>
      <w:ins w:id="1162" w:author="Unknown Author" w:date="2020-11-18T22:14:45Z">
        <w:r>
          <w:rPr/>
          <w:t xml:space="preserve">    </w:t>
        </w:r>
      </w:ins>
      <w:ins w:id="1163" w:author="Unknown Author" w:date="2020-11-18T22:14:45Z">
        <w:r>
          <w:rPr/>
          <w:t>}</w:t>
        </w:r>
      </w:ins>
    </w:p>
    <w:p>
      <w:pPr>
        <w:pStyle w:val="PreformattedText"/>
        <w:bidi w:val="0"/>
        <w:spacing w:before="0" w:after="0"/>
        <w:jc w:val="left"/>
        <w:rPr/>
      </w:pPr>
      <w:ins w:id="1165" w:author="Unknown Author" w:date="2020-11-18T22:14:45Z">
        <w:r>
          <w:rPr/>
          <w:t xml:space="preserve">    </w:t>
        </w:r>
      </w:ins>
      <w:ins w:id="1166" w:author="Unknown Author" w:date="2020-11-18T22:14:45Z">
        <w:r>
          <w:rPr/>
          <w:t>return;</w:t>
        </w:r>
      </w:ins>
    </w:p>
    <w:p>
      <w:pPr>
        <w:pStyle w:val="PreformattedText"/>
        <w:bidi w:val="0"/>
        <w:spacing w:before="0" w:after="0"/>
        <w:jc w:val="left"/>
        <w:rPr/>
      </w:pPr>
      <w:ins w:id="1168" w:author="Unknown Author" w:date="2020-11-18T22:14:45Z">
        <w:r>
          <w:rPr/>
          <w:t>}</w:t>
        </w:r>
      </w:ins>
    </w:p>
    <w:p>
      <w:pPr>
        <w:pStyle w:val="PreformattedText"/>
        <w:bidi w:val="0"/>
        <w:spacing w:before="0" w:after="0"/>
        <w:jc w:val="left"/>
        <w:rPr/>
      </w:pPr>
      <w:ins w:id="1170" w:author="Unknown Author" w:date="2020-11-18T22:14:45Z">
        <w:r>
          <w:rPr/>
        </w:r>
      </w:ins>
    </w:p>
    <w:p>
      <w:pPr>
        <w:pStyle w:val="PreformattedText"/>
        <w:bidi w:val="0"/>
        <w:spacing w:before="0" w:after="0"/>
        <w:jc w:val="left"/>
        <w:rPr/>
      </w:pPr>
      <w:ins w:id="1172" w:author="Unknown Author" w:date="2020-11-18T22:14:45Z">
        <w:r>
          <w:rPr/>
          <w:t>//UTILITY FUNCTIONS END</w:t>
        </w:r>
      </w:ins>
    </w:p>
    <w:p>
      <w:pPr>
        <w:pStyle w:val="PreformattedText"/>
        <w:bidi w:val="0"/>
        <w:spacing w:before="0" w:after="0"/>
        <w:jc w:val="left"/>
        <w:rPr/>
      </w:pPr>
      <w:ins w:id="1174" w:author="Unknown Author" w:date="2020-11-18T22:14:45Z">
        <w:r>
          <w:rPr/>
        </w:r>
      </w:ins>
    </w:p>
    <w:p>
      <w:pPr>
        <w:pStyle w:val="PreformattedText"/>
        <w:bidi w:val="0"/>
        <w:spacing w:before="0" w:after="0"/>
        <w:jc w:val="left"/>
        <w:rPr/>
      </w:pPr>
      <w:ins w:id="1176" w:author="Unknown Author" w:date="2020-11-18T22:14:45Z">
        <w:r>
          <w:rPr/>
          <w:t>/* Funtion to print the polynomials*/</w:t>
        </w:r>
      </w:ins>
    </w:p>
    <w:p>
      <w:pPr>
        <w:pStyle w:val="PreformattedText"/>
        <w:bidi w:val="0"/>
        <w:spacing w:before="0" w:after="0"/>
        <w:jc w:val="left"/>
        <w:rPr/>
      </w:pPr>
      <w:ins w:id="1178" w:author="Unknown Author" w:date="2020-11-18T22:14:45Z">
        <w:r>
          <w:rPr/>
          <w:t>void printPoly(Poly* a){</w:t>
        </w:r>
      </w:ins>
    </w:p>
    <w:p>
      <w:pPr>
        <w:pStyle w:val="PreformattedText"/>
        <w:bidi w:val="0"/>
        <w:spacing w:before="0" w:after="0"/>
        <w:jc w:val="left"/>
        <w:rPr/>
      </w:pPr>
      <w:ins w:id="1180" w:author="Unknown Author" w:date="2020-11-18T22:14:45Z">
        <w:r>
          <w:rPr/>
          <w:t xml:space="preserve">    </w:t>
        </w:r>
      </w:ins>
      <w:ins w:id="1181" w:author="Unknown Author" w:date="2020-11-18T22:14:45Z">
        <w:r>
          <w:rPr/>
          <w:t>/* Input: Polynomial stored in the structure Polynomial</w:t>
        </w:r>
      </w:ins>
    </w:p>
    <w:p>
      <w:pPr>
        <w:pStyle w:val="PreformattedText"/>
        <w:bidi w:val="0"/>
        <w:spacing w:before="0" w:after="0"/>
        <w:jc w:val="left"/>
        <w:rPr/>
      </w:pPr>
      <w:ins w:id="1183" w:author="Unknown Author" w:date="2020-11-18T22:14:45Z">
        <w:r>
          <w:rPr/>
          <w:t xml:space="preserve">     </w:t>
        </w:r>
      </w:ins>
      <w:ins w:id="1184" w:author="Unknown Author" w:date="2020-11-18T22:14:45Z">
        <w:r>
          <w:rPr/>
          <w:t>* Ouput: prints the polynomial</w:t>
        </w:r>
      </w:ins>
    </w:p>
    <w:p>
      <w:pPr>
        <w:pStyle w:val="PreformattedText"/>
        <w:bidi w:val="0"/>
        <w:spacing w:before="0" w:after="0"/>
        <w:jc w:val="left"/>
        <w:rPr/>
      </w:pPr>
      <w:ins w:id="1186" w:author="Unknown Author" w:date="2020-11-18T22:14:45Z">
        <w:r>
          <w:rPr/>
          <w:t xml:space="preserve">     </w:t>
        </w:r>
      </w:ins>
      <w:ins w:id="1187" w:author="Unknown Author" w:date="2020-11-18T22:14:45Z">
        <w:r>
          <w:rPr/>
          <w:t>*/</w:t>
        </w:r>
      </w:ins>
    </w:p>
    <w:p>
      <w:pPr>
        <w:pStyle w:val="PreformattedText"/>
        <w:bidi w:val="0"/>
        <w:spacing w:before="0" w:after="0"/>
        <w:jc w:val="left"/>
        <w:rPr/>
      </w:pPr>
      <w:ins w:id="1189" w:author="Unknown Author" w:date="2020-11-18T22:14:45Z">
        <w:r>
          <w:rPr/>
        </w:r>
      </w:ins>
    </w:p>
    <w:p>
      <w:pPr>
        <w:pStyle w:val="PreformattedText"/>
        <w:bidi w:val="0"/>
        <w:spacing w:before="0" w:after="0"/>
        <w:jc w:val="left"/>
        <w:rPr/>
      </w:pPr>
      <w:ins w:id="1191" w:author="Unknown Author" w:date="2020-11-18T22:14:45Z">
        <w:r>
          <w:rPr/>
          <w:t xml:space="preserve">    </w:t>
        </w:r>
      </w:ins>
      <w:ins w:id="1192" w:author="Unknown Author" w:date="2020-11-18T22:14:45Z">
        <w:r>
          <w:rPr/>
          <w:t>//int iterCount = a-&gt;numberOfTerms;</w:t>
        </w:r>
      </w:ins>
    </w:p>
    <w:p>
      <w:pPr>
        <w:pStyle w:val="PreformattedText"/>
        <w:bidi w:val="0"/>
        <w:spacing w:before="0" w:after="0"/>
        <w:jc w:val="left"/>
        <w:rPr/>
      </w:pPr>
      <w:ins w:id="1194" w:author="Unknown Author" w:date="2020-11-18T22:14:45Z">
        <w:r>
          <w:rPr/>
          <w:t xml:space="preserve">    </w:t>
        </w:r>
      </w:ins>
      <w:ins w:id="1195" w:author="Unknown Author" w:date="2020-11-18T22:14:45Z">
        <w:r>
          <w:rPr/>
          <w:t xml:space="preserve">//int i; </w:t>
        </w:r>
      </w:ins>
    </w:p>
    <w:p>
      <w:pPr>
        <w:pStyle w:val="PreformattedText"/>
        <w:bidi w:val="0"/>
        <w:spacing w:before="0" w:after="0"/>
        <w:jc w:val="left"/>
        <w:rPr/>
      </w:pPr>
      <w:ins w:id="1197" w:author="Unknown Author" w:date="2020-11-18T22:14:45Z">
        <w:r>
          <w:rPr/>
          <w:t xml:space="preserve">    </w:t>
        </w:r>
      </w:ins>
      <w:ins w:id="1198" w:author="Unknown Author" w:date="2020-11-18T22:14:45Z">
        <w:r>
          <w:rPr/>
          <w:t>PolyNode *ptr=a-&gt;Head;</w:t>
        </w:r>
      </w:ins>
    </w:p>
    <w:p>
      <w:pPr>
        <w:pStyle w:val="PreformattedText"/>
        <w:bidi w:val="0"/>
        <w:spacing w:before="0" w:after="0"/>
        <w:jc w:val="left"/>
        <w:rPr/>
      </w:pPr>
      <w:ins w:id="1200" w:author="Unknown Author" w:date="2020-11-18T22:14:45Z">
        <w:r>
          <w:rPr/>
          <w:t xml:space="preserve">    </w:t>
        </w:r>
      </w:ins>
      <w:ins w:id="1201" w:author="Unknown Author" w:date="2020-11-18T22:14:45Z">
        <w:r>
          <w:rPr/>
          <w:t>while(ptr!=a-&gt;Trail){</w:t>
        </w:r>
      </w:ins>
    </w:p>
    <w:p>
      <w:pPr>
        <w:pStyle w:val="PreformattedText"/>
        <w:bidi w:val="0"/>
        <w:spacing w:before="0" w:after="0"/>
        <w:jc w:val="left"/>
        <w:rPr/>
      </w:pPr>
      <w:ins w:id="1203" w:author="Unknown Author" w:date="2020-11-18T22:14:45Z">
        <w:r>
          <w:rPr/>
          <w:t xml:space="preserve">        </w:t>
        </w:r>
      </w:ins>
      <w:ins w:id="1204" w:author="Unknown Author" w:date="2020-11-18T22:14:45Z">
        <w:r>
          <w:rPr/>
          <w:t>printf("%d*X^%d + ",ptr-&gt;coeff,ptr-&gt;pow);</w:t>
        </w:r>
      </w:ins>
    </w:p>
    <w:p>
      <w:pPr>
        <w:pStyle w:val="PreformattedText"/>
        <w:bidi w:val="0"/>
        <w:spacing w:before="0" w:after="0"/>
        <w:jc w:val="left"/>
        <w:rPr/>
      </w:pPr>
      <w:ins w:id="1206" w:author="Unknown Author" w:date="2020-11-18T22:14:45Z">
        <w:r>
          <w:rPr/>
          <w:t xml:space="preserve">        </w:t>
        </w:r>
      </w:ins>
      <w:ins w:id="1207" w:author="Unknown Author" w:date="2020-11-18T22:14:45Z">
        <w:r>
          <w:rPr/>
          <w:t>ptr = ptr-&gt;link;</w:t>
        </w:r>
      </w:ins>
    </w:p>
    <w:p>
      <w:pPr>
        <w:pStyle w:val="PreformattedText"/>
        <w:bidi w:val="0"/>
        <w:spacing w:before="0" w:after="0"/>
        <w:jc w:val="left"/>
        <w:rPr/>
      </w:pPr>
      <w:ins w:id="1209" w:author="Unknown Author" w:date="2020-11-18T22:14:45Z">
        <w:r>
          <w:rPr/>
          <w:t xml:space="preserve">    </w:t>
        </w:r>
      </w:ins>
      <w:ins w:id="1210" w:author="Unknown Author" w:date="2020-11-18T22:14:45Z">
        <w:r>
          <w:rPr/>
          <w:t>}</w:t>
        </w:r>
      </w:ins>
    </w:p>
    <w:p>
      <w:pPr>
        <w:pStyle w:val="PreformattedText"/>
        <w:bidi w:val="0"/>
        <w:spacing w:before="0" w:after="0"/>
        <w:jc w:val="left"/>
        <w:rPr/>
      </w:pPr>
      <w:ins w:id="1212" w:author="Unknown Author" w:date="2020-11-18T22:14:45Z">
        <w:r>
          <w:rPr/>
          <w:t xml:space="preserve">    </w:t>
        </w:r>
      </w:ins>
      <w:ins w:id="1213" w:author="Unknown Author" w:date="2020-11-18T22:14:45Z">
        <w:r>
          <w:rPr/>
          <w:t>printf("%d*X^%d",ptr-&gt;coeff,ptr-&gt;pow);</w:t>
        </w:r>
      </w:ins>
    </w:p>
    <w:p>
      <w:pPr>
        <w:pStyle w:val="PreformattedText"/>
        <w:bidi w:val="0"/>
        <w:spacing w:before="0" w:after="0"/>
        <w:jc w:val="left"/>
        <w:rPr/>
      </w:pPr>
      <w:ins w:id="1215" w:author="Unknown Author" w:date="2020-11-18T22:14:45Z">
        <w:r>
          <w:rPr/>
          <w:t>}</w:t>
        </w:r>
      </w:ins>
    </w:p>
    <w:p>
      <w:pPr>
        <w:pStyle w:val="PreformattedText"/>
        <w:bidi w:val="0"/>
        <w:spacing w:before="0" w:after="0"/>
        <w:jc w:val="left"/>
        <w:rPr/>
      </w:pPr>
      <w:ins w:id="1217" w:author="Unknown Author" w:date="2020-11-18T22:14:45Z">
        <w:r>
          <w:rPr/>
        </w:r>
      </w:ins>
    </w:p>
    <w:p>
      <w:pPr>
        <w:pStyle w:val="PreformattedText"/>
        <w:bidi w:val="0"/>
        <w:spacing w:before="0" w:after="0"/>
        <w:jc w:val="left"/>
        <w:rPr/>
      </w:pPr>
      <w:ins w:id="1219" w:author="Unknown Author" w:date="2020-11-18T22:14:45Z">
        <w:r>
          <w:rPr/>
          <w:t>/* Funtion to convert the polynomial into tuple*/</w:t>
        </w:r>
      </w:ins>
    </w:p>
    <w:p>
      <w:pPr>
        <w:pStyle w:val="PreformattedText"/>
        <w:bidi w:val="0"/>
        <w:spacing w:before="0" w:after="0"/>
        <w:jc w:val="left"/>
        <w:rPr/>
      </w:pPr>
      <w:ins w:id="1221" w:author="Unknown Author" w:date="2020-11-18T22:14:45Z">
        <w:r>
          <w:rPr/>
          <w:t>Poly* createPolyFromString(char* s){</w:t>
        </w:r>
      </w:ins>
    </w:p>
    <w:p>
      <w:pPr>
        <w:pStyle w:val="PreformattedText"/>
        <w:bidi w:val="0"/>
        <w:spacing w:before="0" w:after="0"/>
        <w:jc w:val="left"/>
        <w:rPr/>
      </w:pPr>
      <w:ins w:id="1223" w:author="Unknown Author" w:date="2020-11-18T22:14:45Z">
        <w:r>
          <w:rPr/>
          <w:t xml:space="preserve">    </w:t>
        </w:r>
      </w:ins>
      <w:ins w:id="1224" w:author="Unknown Author" w:date="2020-11-18T22:14:45Z">
        <w:r>
          <w:rPr/>
          <w:t>/* Input: String of charecters</w:t>
        </w:r>
      </w:ins>
    </w:p>
    <w:p>
      <w:pPr>
        <w:pStyle w:val="PreformattedText"/>
        <w:bidi w:val="0"/>
        <w:spacing w:before="0" w:after="0"/>
        <w:jc w:val="left"/>
        <w:rPr/>
      </w:pPr>
      <w:ins w:id="1226" w:author="Unknown Author" w:date="2020-11-18T22:14:45Z">
        <w:r>
          <w:rPr/>
          <w:t xml:space="preserve">     </w:t>
        </w:r>
      </w:ins>
      <w:ins w:id="1227" w:author="Unknown Author" w:date="2020-11-18T22:14:45Z">
        <w:r>
          <w:rPr/>
          <w:t xml:space="preserve">* </w:t>
        </w:r>
      </w:ins>
    </w:p>
    <w:p>
      <w:pPr>
        <w:pStyle w:val="PreformattedText"/>
        <w:bidi w:val="0"/>
        <w:spacing w:before="0" w:after="0"/>
        <w:jc w:val="left"/>
        <w:rPr/>
      </w:pPr>
      <w:ins w:id="1229" w:author="Unknown Author" w:date="2020-11-18T22:14:45Z">
        <w:r>
          <w:rPr/>
          <w:t xml:space="preserve">     </w:t>
        </w:r>
      </w:ins>
      <w:ins w:id="1230" w:author="Unknown Author" w:date="2020-11-18T22:14:45Z">
        <w:r>
          <w:rPr/>
          <w:t>* Output: the Head node of the linked list contating the polynomial</w:t>
        </w:r>
      </w:ins>
    </w:p>
    <w:p>
      <w:pPr>
        <w:pStyle w:val="PreformattedText"/>
        <w:bidi w:val="0"/>
        <w:spacing w:before="0" w:after="0"/>
        <w:jc w:val="left"/>
        <w:rPr/>
      </w:pPr>
      <w:ins w:id="1232" w:author="Unknown Author" w:date="2020-11-18T22:14:45Z">
        <w:r>
          <w:rPr/>
          <w:t xml:space="preserve">     </w:t>
        </w:r>
      </w:ins>
      <w:ins w:id="1233" w:author="Unknown Author" w:date="2020-11-18T22:14:45Z">
        <w:r>
          <w:rPr/>
          <w:t>* */</w:t>
        </w:r>
      </w:ins>
    </w:p>
    <w:p>
      <w:pPr>
        <w:pStyle w:val="PreformattedText"/>
        <w:bidi w:val="0"/>
        <w:spacing w:before="0" w:after="0"/>
        <w:jc w:val="left"/>
        <w:rPr/>
      </w:pPr>
      <w:ins w:id="1235" w:author="Unknown Author" w:date="2020-11-18T22:14:45Z">
        <w:r>
          <w:rPr/>
        </w:r>
      </w:ins>
    </w:p>
    <w:p>
      <w:pPr>
        <w:pStyle w:val="PreformattedText"/>
        <w:bidi w:val="0"/>
        <w:spacing w:before="0" w:after="0"/>
        <w:jc w:val="left"/>
        <w:rPr/>
      </w:pPr>
      <w:ins w:id="1237" w:author="Unknown Author" w:date="2020-11-18T22:14:45Z">
        <w:r>
          <w:rPr/>
          <w:t xml:space="preserve">    </w:t>
        </w:r>
      </w:ins>
      <w:ins w:id="1238" w:author="Unknown Author" w:date="2020-11-18T22:14:45Z">
        <w:r>
          <w:rPr/>
          <w:t>Poly* a=NULL;initPoly(&amp;a);</w:t>
        </w:r>
      </w:ins>
    </w:p>
    <w:p>
      <w:pPr>
        <w:pStyle w:val="PreformattedText"/>
        <w:bidi w:val="0"/>
        <w:spacing w:before="0" w:after="0"/>
        <w:jc w:val="left"/>
        <w:rPr/>
      </w:pPr>
      <w:ins w:id="1240" w:author="Unknown Author" w:date="2020-11-18T22:14:45Z">
        <w:r>
          <w:rPr/>
          <w:t xml:space="preserve">    </w:t>
        </w:r>
      </w:ins>
      <w:ins w:id="1241" w:author="Unknown Author" w:date="2020-11-18T22:14:45Z">
        <w:r>
          <w:rPr/>
          <w:t>int i;</w:t>
        </w:r>
      </w:ins>
    </w:p>
    <w:p>
      <w:pPr>
        <w:pStyle w:val="PreformattedText"/>
        <w:bidi w:val="0"/>
        <w:spacing w:before="0" w:after="0"/>
        <w:jc w:val="left"/>
        <w:rPr/>
      </w:pPr>
      <w:ins w:id="1243" w:author="Unknown Author" w:date="2020-11-18T22:14:45Z">
        <w:r>
          <w:rPr/>
        </w:r>
      </w:ins>
    </w:p>
    <w:p>
      <w:pPr>
        <w:pStyle w:val="PreformattedText"/>
        <w:bidi w:val="0"/>
        <w:spacing w:before="0" w:after="0"/>
        <w:jc w:val="left"/>
        <w:rPr/>
      </w:pPr>
      <w:ins w:id="1245" w:author="Unknown Author" w:date="2020-11-18T22:14:45Z">
        <w:r>
          <w:rPr/>
          <w:t xml:space="preserve">    </w:t>
        </w:r>
      </w:ins>
      <w:ins w:id="1246" w:author="Unknown Author" w:date="2020-11-18T22:14:45Z">
        <w:r>
          <w:rPr/>
          <w:t>int count = 0;</w:t>
        </w:r>
      </w:ins>
    </w:p>
    <w:p>
      <w:pPr>
        <w:pStyle w:val="PreformattedText"/>
        <w:bidi w:val="0"/>
        <w:spacing w:before="0" w:after="0"/>
        <w:jc w:val="left"/>
        <w:rPr/>
      </w:pPr>
      <w:ins w:id="1248" w:author="Unknown Author" w:date="2020-11-18T22:14:45Z">
        <w:r>
          <w:rPr/>
          <w:t xml:space="preserve">    </w:t>
        </w:r>
      </w:ins>
      <w:ins w:id="1249" w:author="Unknown Author" w:date="2020-11-18T22:14:45Z">
        <w:r>
          <w:rPr/>
          <w:t>int numberStack[2];</w:t>
        </w:r>
      </w:ins>
    </w:p>
    <w:p>
      <w:pPr>
        <w:pStyle w:val="PreformattedText"/>
        <w:bidi w:val="0"/>
        <w:spacing w:before="0" w:after="0"/>
        <w:jc w:val="left"/>
        <w:rPr/>
      </w:pPr>
      <w:ins w:id="1251" w:author="Unknown Author" w:date="2020-11-18T22:14:45Z">
        <w:r>
          <w:rPr/>
          <w:t xml:space="preserve">    </w:t>
        </w:r>
      </w:ins>
      <w:ins w:id="1252" w:author="Unknown Author" w:date="2020-11-18T22:14:45Z">
        <w:r>
          <w:rPr/>
          <w:t>int numberStackTop = -1;</w:t>
        </w:r>
      </w:ins>
    </w:p>
    <w:p>
      <w:pPr>
        <w:pStyle w:val="PreformattedText"/>
        <w:bidi w:val="0"/>
        <w:spacing w:before="0" w:after="0"/>
        <w:jc w:val="left"/>
        <w:rPr/>
      </w:pPr>
      <w:ins w:id="1254" w:author="Unknown Author" w:date="2020-11-18T22:14:45Z">
        <w:r>
          <w:rPr/>
        </w:r>
      </w:ins>
    </w:p>
    <w:p>
      <w:pPr>
        <w:pStyle w:val="PreformattedText"/>
        <w:bidi w:val="0"/>
        <w:spacing w:before="0" w:after="0"/>
        <w:jc w:val="left"/>
        <w:rPr/>
      </w:pPr>
      <w:ins w:id="1256" w:author="Unknown Author" w:date="2020-11-18T22:14:45Z">
        <w:r>
          <w:rPr/>
          <w:t xml:space="preserve">    </w:t>
        </w:r>
      </w:ins>
      <w:ins w:id="1257" w:author="Unknown Author" w:date="2020-11-18T22:14:45Z">
        <w:r>
          <w:rPr/>
          <w:t>int number = 0,pow,coeff;</w:t>
        </w:r>
      </w:ins>
    </w:p>
    <w:p>
      <w:pPr>
        <w:pStyle w:val="PreformattedText"/>
        <w:bidi w:val="0"/>
        <w:spacing w:before="0" w:after="0"/>
        <w:jc w:val="left"/>
        <w:rPr/>
      </w:pPr>
      <w:ins w:id="1259" w:author="Unknown Author" w:date="2020-11-18T22:14:45Z">
        <w:r>
          <w:rPr/>
          <w:t xml:space="preserve">    </w:t>
        </w:r>
      </w:ins>
      <w:ins w:id="1260" w:author="Unknown Author" w:date="2020-11-18T22:14:45Z">
        <w:r>
          <w:rPr/>
          <w:t>int negative = 0;</w:t>
        </w:r>
      </w:ins>
    </w:p>
    <w:p>
      <w:pPr>
        <w:pStyle w:val="PreformattedText"/>
        <w:bidi w:val="0"/>
        <w:spacing w:before="0" w:after="0"/>
        <w:jc w:val="left"/>
        <w:rPr/>
      </w:pPr>
      <w:ins w:id="1262" w:author="Unknown Author" w:date="2020-11-18T22:14:45Z">
        <w:r>
          <w:rPr/>
        </w:r>
      </w:ins>
    </w:p>
    <w:p>
      <w:pPr>
        <w:pStyle w:val="PreformattedText"/>
        <w:bidi w:val="0"/>
        <w:spacing w:before="0" w:after="0"/>
        <w:jc w:val="left"/>
        <w:rPr/>
      </w:pPr>
      <w:ins w:id="1264" w:author="Unknown Author" w:date="2020-11-18T22:14:45Z">
        <w:r>
          <w:rPr/>
          <w:t xml:space="preserve">    </w:t>
        </w:r>
      </w:ins>
      <w:ins w:id="1265" w:author="Unknown Author" w:date="2020-11-18T22:14:45Z">
        <w:r>
          <w:rPr/>
          <w:t>//parsing the string</w:t>
        </w:r>
      </w:ins>
    </w:p>
    <w:p>
      <w:pPr>
        <w:pStyle w:val="PreformattedText"/>
        <w:bidi w:val="0"/>
        <w:spacing w:before="0" w:after="0"/>
        <w:jc w:val="left"/>
        <w:rPr/>
      </w:pPr>
      <w:ins w:id="1267" w:author="Unknown Author" w:date="2020-11-18T22:14:45Z">
        <w:r>
          <w:rPr/>
          <w:t xml:space="preserve">    </w:t>
        </w:r>
      </w:ins>
      <w:ins w:id="1268" w:author="Unknown Author" w:date="2020-11-18T22:14:45Z">
        <w:r>
          <w:rPr/>
          <w:t>for(i = 0; s[i]!='\0'; i++){</w:t>
        </w:r>
      </w:ins>
    </w:p>
    <w:p>
      <w:pPr>
        <w:pStyle w:val="PreformattedText"/>
        <w:bidi w:val="0"/>
        <w:spacing w:before="0" w:after="0"/>
        <w:jc w:val="left"/>
        <w:rPr/>
      </w:pPr>
      <w:ins w:id="1270" w:author="Unknown Author" w:date="2020-11-18T22:14:45Z">
        <w:r>
          <w:rPr/>
          <w:t xml:space="preserve">        </w:t>
        </w:r>
      </w:ins>
      <w:ins w:id="1271" w:author="Unknown Author" w:date="2020-11-18T22:14:45Z">
        <w:r>
          <w:rPr/>
          <w:t>if(s[i] == '-'){</w:t>
        </w:r>
      </w:ins>
    </w:p>
    <w:p>
      <w:pPr>
        <w:pStyle w:val="PreformattedText"/>
        <w:bidi w:val="0"/>
        <w:spacing w:before="0" w:after="0"/>
        <w:jc w:val="left"/>
        <w:rPr/>
      </w:pPr>
      <w:ins w:id="1273" w:author="Unknown Author" w:date="2020-11-18T22:14:45Z">
        <w:r>
          <w:rPr/>
          <w:t xml:space="preserve">            </w:t>
        </w:r>
      </w:ins>
      <w:ins w:id="1274" w:author="Unknown Author" w:date="2020-11-18T22:14:45Z">
        <w:r>
          <w:rPr/>
          <w:t>negative = 1;</w:t>
        </w:r>
      </w:ins>
    </w:p>
    <w:p>
      <w:pPr>
        <w:pStyle w:val="PreformattedText"/>
        <w:bidi w:val="0"/>
        <w:spacing w:before="0" w:after="0"/>
        <w:jc w:val="left"/>
        <w:rPr/>
      </w:pPr>
      <w:ins w:id="1276" w:author="Unknown Author" w:date="2020-11-18T22:14:45Z">
        <w:r>
          <w:rPr/>
          <w:t xml:space="preserve">        </w:t>
        </w:r>
      </w:ins>
      <w:ins w:id="1277" w:author="Unknown Author" w:date="2020-11-18T22:14:45Z">
        <w:r>
          <w:rPr/>
          <w:t>}</w:t>
        </w:r>
      </w:ins>
    </w:p>
    <w:p>
      <w:pPr>
        <w:pStyle w:val="PreformattedText"/>
        <w:bidi w:val="0"/>
        <w:spacing w:before="0" w:after="0"/>
        <w:jc w:val="left"/>
        <w:rPr/>
      </w:pPr>
      <w:ins w:id="1279" w:author="Unknown Author" w:date="2020-11-18T22:14:45Z">
        <w:r>
          <w:rPr/>
          <w:t xml:space="preserve">        </w:t>
        </w:r>
      </w:ins>
    </w:p>
    <w:p>
      <w:pPr>
        <w:pStyle w:val="PreformattedText"/>
        <w:bidi w:val="0"/>
        <w:spacing w:before="0" w:after="0"/>
        <w:jc w:val="left"/>
        <w:rPr/>
      </w:pPr>
      <w:ins w:id="1281" w:author="Unknown Author" w:date="2020-11-18T22:14:45Z">
        <w:r>
          <w:rPr/>
          <w:t xml:space="preserve">        </w:t>
        </w:r>
      </w:ins>
      <w:ins w:id="1282" w:author="Unknown Author" w:date="2020-11-18T22:14:45Z">
        <w:r>
          <w:rPr/>
          <w:t>if(s[i]&gt;='0'&amp;&amp;s[i]&lt;='9'){</w:t>
        </w:r>
      </w:ins>
    </w:p>
    <w:p>
      <w:pPr>
        <w:pStyle w:val="PreformattedText"/>
        <w:bidi w:val="0"/>
        <w:spacing w:before="0" w:after="0"/>
        <w:jc w:val="left"/>
        <w:rPr/>
      </w:pPr>
      <w:ins w:id="1284" w:author="Unknown Author" w:date="2020-11-18T22:14:45Z">
        <w:r>
          <w:rPr/>
          <w:t xml:space="preserve">            </w:t>
        </w:r>
      </w:ins>
      <w:ins w:id="1285" w:author="Unknown Author" w:date="2020-11-18T22:14:45Z">
        <w:r>
          <w:rPr/>
          <w:t>while((s[i]!= 'X'||s[i]!='x'||s[i]!=' '||s[i]!='^') &amp;&amp; (s[i]&gt;='0'&amp;&amp;s[i]&lt;='9')){</w:t>
        </w:r>
      </w:ins>
    </w:p>
    <w:p>
      <w:pPr>
        <w:pStyle w:val="PreformattedText"/>
        <w:bidi w:val="0"/>
        <w:spacing w:before="0" w:after="0"/>
        <w:jc w:val="left"/>
        <w:rPr/>
      </w:pPr>
      <w:ins w:id="1287" w:author="Unknown Author" w:date="2020-11-18T22:14:45Z">
        <w:r>
          <w:rPr/>
          <w:t xml:space="preserve">                 </w:t>
        </w:r>
      </w:ins>
      <w:ins w:id="1288" w:author="Unknown Author" w:date="2020-11-18T22:14:45Z">
        <w:r>
          <w:rPr/>
          <w:t>// here s[i] will only be numbers</w:t>
        </w:r>
      </w:ins>
    </w:p>
    <w:p>
      <w:pPr>
        <w:pStyle w:val="PreformattedText"/>
        <w:bidi w:val="0"/>
        <w:spacing w:before="0" w:after="0"/>
        <w:jc w:val="left"/>
        <w:rPr/>
      </w:pPr>
      <w:ins w:id="1290" w:author="Unknown Author" w:date="2020-11-18T22:14:45Z">
        <w:r>
          <w:rPr/>
          <w:t xml:space="preserve">                </w:t>
        </w:r>
      </w:ins>
      <w:ins w:id="1291" w:author="Unknown Author" w:date="2020-11-18T22:14:45Z">
        <w:r>
          <w:rPr/>
          <w:t>number = number*10+(s[i]-'0');</w:t>
        </w:r>
      </w:ins>
    </w:p>
    <w:p>
      <w:pPr>
        <w:pStyle w:val="PreformattedText"/>
        <w:bidi w:val="0"/>
        <w:spacing w:before="0" w:after="0"/>
        <w:jc w:val="left"/>
        <w:rPr/>
      </w:pPr>
      <w:ins w:id="1293" w:author="Unknown Author" w:date="2020-11-18T22:14:45Z">
        <w:r>
          <w:rPr/>
          <w:t xml:space="preserve">                </w:t>
        </w:r>
      </w:ins>
      <w:ins w:id="1294" w:author="Unknown Author" w:date="2020-11-18T22:14:45Z">
        <w:r>
          <w:rPr/>
          <w:t>i++;</w:t>
        </w:r>
      </w:ins>
    </w:p>
    <w:p>
      <w:pPr>
        <w:pStyle w:val="PreformattedText"/>
        <w:bidi w:val="0"/>
        <w:spacing w:before="0" w:after="0"/>
        <w:jc w:val="left"/>
        <w:rPr/>
      </w:pPr>
      <w:ins w:id="1296" w:author="Unknown Author" w:date="2020-11-18T22:14:45Z">
        <w:r>
          <w:rPr/>
          <w:t xml:space="preserve">            </w:t>
        </w:r>
      </w:ins>
      <w:ins w:id="1297" w:author="Unknown Author" w:date="2020-11-18T22:14:45Z">
        <w:r>
          <w:rPr/>
          <w:t>}</w:t>
        </w:r>
      </w:ins>
    </w:p>
    <w:p>
      <w:pPr>
        <w:pStyle w:val="PreformattedText"/>
        <w:bidi w:val="0"/>
        <w:spacing w:before="0" w:after="0"/>
        <w:jc w:val="left"/>
        <w:rPr/>
      </w:pPr>
      <w:ins w:id="1299" w:author="Unknown Author" w:date="2020-11-18T22:14:45Z">
        <w:r>
          <w:rPr/>
        </w:r>
      </w:ins>
    </w:p>
    <w:p>
      <w:pPr>
        <w:pStyle w:val="PreformattedText"/>
        <w:bidi w:val="0"/>
        <w:spacing w:before="0" w:after="0"/>
        <w:jc w:val="left"/>
        <w:rPr/>
      </w:pPr>
      <w:ins w:id="1301" w:author="Unknown Author" w:date="2020-11-18T22:14:45Z">
        <w:r>
          <w:rPr/>
          <w:t xml:space="preserve">            </w:t>
        </w:r>
      </w:ins>
      <w:ins w:id="1302" w:author="Unknown Author" w:date="2020-11-18T22:14:45Z">
        <w:r>
          <w:rPr/>
          <w:t>if(negative) numberStack[++numberStackTop] = -1*number;</w:t>
        </w:r>
      </w:ins>
    </w:p>
    <w:p>
      <w:pPr>
        <w:pStyle w:val="PreformattedText"/>
        <w:bidi w:val="0"/>
        <w:spacing w:before="0" w:after="0"/>
        <w:jc w:val="left"/>
        <w:rPr/>
      </w:pPr>
      <w:ins w:id="1304" w:author="Unknown Author" w:date="2020-11-18T22:14:45Z">
        <w:r>
          <w:rPr/>
          <w:t xml:space="preserve">            </w:t>
        </w:r>
      </w:ins>
      <w:ins w:id="1305" w:author="Unknown Author" w:date="2020-11-18T22:14:45Z">
        <w:r>
          <w:rPr/>
          <w:t>else numberStack[++numberStackTop] = number;</w:t>
        </w:r>
      </w:ins>
    </w:p>
    <w:p>
      <w:pPr>
        <w:pStyle w:val="PreformattedText"/>
        <w:bidi w:val="0"/>
        <w:spacing w:before="0" w:after="0"/>
        <w:jc w:val="left"/>
        <w:rPr/>
      </w:pPr>
      <w:ins w:id="1307" w:author="Unknown Author" w:date="2020-11-18T22:14:45Z">
        <w:r>
          <w:rPr/>
          <w:t xml:space="preserve">            </w:t>
        </w:r>
      </w:ins>
    </w:p>
    <w:p>
      <w:pPr>
        <w:pStyle w:val="PreformattedText"/>
        <w:bidi w:val="0"/>
        <w:spacing w:before="0" w:after="0"/>
        <w:jc w:val="left"/>
        <w:rPr/>
      </w:pPr>
      <w:ins w:id="1309" w:author="Unknown Author" w:date="2020-11-18T22:14:45Z">
        <w:r>
          <w:rPr/>
          <w:t xml:space="preserve">            </w:t>
        </w:r>
      </w:ins>
      <w:ins w:id="1310" w:author="Unknown Author" w:date="2020-11-18T22:14:45Z">
        <w:r>
          <w:rPr/>
          <w:t>i--;</w:t>
        </w:r>
      </w:ins>
    </w:p>
    <w:p>
      <w:pPr>
        <w:pStyle w:val="PreformattedText"/>
        <w:bidi w:val="0"/>
        <w:spacing w:before="0" w:after="0"/>
        <w:jc w:val="left"/>
        <w:rPr/>
      </w:pPr>
      <w:ins w:id="1312" w:author="Unknown Author" w:date="2020-11-18T22:14:45Z">
        <w:r>
          <w:rPr/>
          <w:t xml:space="preserve">            </w:t>
        </w:r>
      </w:ins>
      <w:ins w:id="1313" w:author="Unknown Author" w:date="2020-11-18T22:14:45Z">
        <w:r>
          <w:rPr/>
          <w:t>negative = 0;</w:t>
        </w:r>
      </w:ins>
    </w:p>
    <w:p>
      <w:pPr>
        <w:pStyle w:val="PreformattedText"/>
        <w:bidi w:val="0"/>
        <w:spacing w:before="0" w:after="0"/>
        <w:jc w:val="left"/>
        <w:rPr/>
      </w:pPr>
      <w:ins w:id="1315" w:author="Unknown Author" w:date="2020-11-18T22:14:45Z">
        <w:r>
          <w:rPr/>
          <w:t xml:space="preserve">            </w:t>
        </w:r>
      </w:ins>
      <w:ins w:id="1316" w:author="Unknown Author" w:date="2020-11-18T22:14:45Z">
        <w:r>
          <w:rPr/>
          <w:t>number = 0;</w:t>
        </w:r>
      </w:ins>
    </w:p>
    <w:p>
      <w:pPr>
        <w:pStyle w:val="PreformattedText"/>
        <w:bidi w:val="0"/>
        <w:spacing w:before="0" w:after="0"/>
        <w:jc w:val="left"/>
        <w:rPr/>
      </w:pPr>
      <w:ins w:id="1318" w:author="Unknown Author" w:date="2020-11-18T22:14:45Z">
        <w:r>
          <w:rPr/>
          <w:t xml:space="preserve">        </w:t>
        </w:r>
      </w:ins>
      <w:ins w:id="1319" w:author="Unknown Author" w:date="2020-11-18T22:14:45Z">
        <w:r>
          <w:rPr/>
          <w:t>}</w:t>
        </w:r>
      </w:ins>
    </w:p>
    <w:p>
      <w:pPr>
        <w:pStyle w:val="PreformattedText"/>
        <w:bidi w:val="0"/>
        <w:spacing w:before="0" w:after="0"/>
        <w:jc w:val="left"/>
        <w:rPr/>
      </w:pPr>
      <w:ins w:id="1321" w:author="Unknown Author" w:date="2020-11-18T22:14:45Z">
        <w:r>
          <w:rPr/>
        </w:r>
      </w:ins>
    </w:p>
    <w:p>
      <w:pPr>
        <w:pStyle w:val="PreformattedText"/>
        <w:bidi w:val="0"/>
        <w:spacing w:before="0" w:after="0"/>
        <w:jc w:val="left"/>
        <w:rPr/>
      </w:pPr>
      <w:ins w:id="1323" w:author="Unknown Author" w:date="2020-11-18T22:14:45Z">
        <w:r>
          <w:rPr/>
          <w:t xml:space="preserve">        </w:t>
        </w:r>
      </w:ins>
      <w:ins w:id="1324" w:author="Unknown Author" w:date="2020-11-18T22:14:45Z">
        <w:r>
          <w:rPr/>
          <w:t>if(i!=0&amp;&amp;(s[i]=='-'||s[i]=='+'||s[i]=='\0')){//&amp;&amp;s[i-1]!='^'){</w:t>
        </w:r>
      </w:ins>
    </w:p>
    <w:p>
      <w:pPr>
        <w:pStyle w:val="PreformattedText"/>
        <w:bidi w:val="0"/>
        <w:spacing w:before="0" w:after="0"/>
        <w:jc w:val="left"/>
        <w:rPr/>
      </w:pPr>
      <w:ins w:id="1326" w:author="Unknown Author" w:date="2020-11-18T22:14:45Z">
        <w:r>
          <w:rPr/>
          <w:t xml:space="preserve">            </w:t>
        </w:r>
      </w:ins>
      <w:ins w:id="1327" w:author="Unknown Author" w:date="2020-11-18T22:14:45Z">
        <w:r>
          <w:rPr/>
          <w:t>if(numberStackTop==0)</w:t>
        </w:r>
      </w:ins>
    </w:p>
    <w:p>
      <w:pPr>
        <w:pStyle w:val="PreformattedText"/>
        <w:bidi w:val="0"/>
        <w:spacing w:before="0" w:after="0"/>
        <w:jc w:val="left"/>
        <w:rPr/>
      </w:pPr>
      <w:ins w:id="1329" w:author="Unknown Author" w:date="2020-11-18T22:14:45Z">
        <w:r>
          <w:rPr/>
          <w:t xml:space="preserve">            </w:t>
        </w:r>
      </w:ins>
      <w:ins w:id="1330" w:author="Unknown Author" w:date="2020-11-18T22:14:45Z">
        <w:r>
          <w:rPr/>
          <w:t>{</w:t>
        </w:r>
      </w:ins>
    </w:p>
    <w:p>
      <w:pPr>
        <w:pStyle w:val="PreformattedText"/>
        <w:bidi w:val="0"/>
        <w:spacing w:before="0" w:after="0"/>
        <w:jc w:val="left"/>
        <w:rPr/>
      </w:pPr>
      <w:ins w:id="1332" w:author="Unknown Author" w:date="2020-11-18T22:14:45Z">
        <w:r>
          <w:rPr/>
          <w:t xml:space="preserve">                </w:t>
        </w:r>
      </w:ins>
      <w:ins w:id="1333" w:author="Unknown Author" w:date="2020-11-18T22:14:45Z">
        <w:r>
          <w:rPr/>
          <w:t>if(s[i-1]=='X')</w:t>
        </w:r>
      </w:ins>
    </w:p>
    <w:p>
      <w:pPr>
        <w:pStyle w:val="PreformattedText"/>
        <w:bidi w:val="0"/>
        <w:spacing w:before="0" w:after="0"/>
        <w:jc w:val="left"/>
        <w:rPr/>
      </w:pPr>
      <w:ins w:id="1335" w:author="Unknown Author" w:date="2020-11-18T22:14:45Z">
        <w:r>
          <w:rPr/>
          <w:t xml:space="preserve">                    </w:t>
        </w:r>
      </w:ins>
      <w:ins w:id="1336" w:author="Unknown Author" w:date="2020-11-18T22:14:45Z">
        <w:r>
          <w:rPr/>
          <w:t>numberStack[++numberStackTop] = 1;</w:t>
        </w:r>
      </w:ins>
    </w:p>
    <w:p>
      <w:pPr>
        <w:pStyle w:val="PreformattedText"/>
        <w:bidi w:val="0"/>
        <w:spacing w:before="0" w:after="0"/>
        <w:jc w:val="left"/>
        <w:rPr/>
      </w:pPr>
      <w:ins w:id="1338" w:author="Unknown Author" w:date="2020-11-18T22:14:45Z">
        <w:r>
          <w:rPr/>
          <w:t xml:space="preserve">                </w:t>
        </w:r>
      </w:ins>
      <w:ins w:id="1339" w:author="Unknown Author" w:date="2020-11-18T22:14:45Z">
        <w:r>
          <w:rPr/>
          <w:t>else</w:t>
        </w:r>
      </w:ins>
    </w:p>
    <w:p>
      <w:pPr>
        <w:pStyle w:val="PreformattedText"/>
        <w:bidi w:val="0"/>
        <w:spacing w:before="0" w:after="0"/>
        <w:jc w:val="left"/>
        <w:rPr/>
      </w:pPr>
      <w:ins w:id="1341" w:author="Unknown Author" w:date="2020-11-18T22:14:45Z">
        <w:r>
          <w:rPr/>
          <w:t xml:space="preserve">                    </w:t>
        </w:r>
      </w:ins>
      <w:ins w:id="1342" w:author="Unknown Author" w:date="2020-11-18T22:14:45Z">
        <w:r>
          <w:rPr/>
          <w:t>numberStack[++numberStackTop] = 0;</w:t>
        </w:r>
      </w:ins>
    </w:p>
    <w:p>
      <w:pPr>
        <w:pStyle w:val="PreformattedText"/>
        <w:bidi w:val="0"/>
        <w:spacing w:before="0" w:after="0"/>
        <w:jc w:val="left"/>
        <w:rPr/>
      </w:pPr>
      <w:ins w:id="1344" w:author="Unknown Author" w:date="2020-11-18T22:14:45Z">
        <w:r>
          <w:rPr/>
          <w:t xml:space="preserve">            </w:t>
        </w:r>
      </w:ins>
      <w:ins w:id="1345" w:author="Unknown Author" w:date="2020-11-18T22:14:45Z">
        <w:r>
          <w:rPr/>
          <w:t>}</w:t>
        </w:r>
      </w:ins>
    </w:p>
    <w:p>
      <w:pPr>
        <w:pStyle w:val="PreformattedText"/>
        <w:bidi w:val="0"/>
        <w:spacing w:before="0" w:after="0"/>
        <w:jc w:val="left"/>
        <w:rPr/>
      </w:pPr>
      <w:ins w:id="1347" w:author="Unknown Author" w:date="2020-11-18T22:14:45Z">
        <w:r>
          <w:rPr/>
        </w:r>
      </w:ins>
    </w:p>
    <w:p>
      <w:pPr>
        <w:pStyle w:val="PreformattedText"/>
        <w:bidi w:val="0"/>
        <w:spacing w:before="0" w:after="0"/>
        <w:jc w:val="left"/>
        <w:rPr/>
      </w:pPr>
      <w:ins w:id="1349" w:author="Unknown Author" w:date="2020-11-18T22:14:45Z">
        <w:r>
          <w:rPr/>
          <w:t xml:space="preserve">                </w:t>
        </w:r>
      </w:ins>
      <w:ins w:id="1350" w:author="Unknown Author" w:date="2020-11-18T22:14:45Z">
        <w:r>
          <w:rPr/>
          <w:t>count++;</w:t>
        </w:r>
      </w:ins>
    </w:p>
    <w:p>
      <w:pPr>
        <w:pStyle w:val="PreformattedText"/>
        <w:bidi w:val="0"/>
        <w:spacing w:before="0" w:after="0"/>
        <w:jc w:val="left"/>
        <w:rPr/>
      </w:pPr>
      <w:ins w:id="1352" w:author="Unknown Author" w:date="2020-11-18T22:14:45Z">
        <w:r>
          <w:rPr/>
          <w:t xml:space="preserve">                </w:t>
        </w:r>
      </w:ins>
      <w:ins w:id="1353" w:author="Unknown Author" w:date="2020-11-18T22:14:45Z">
        <w:r>
          <w:rPr/>
          <w:t>pow = numberStack[numberStackTop--];</w:t>
        </w:r>
      </w:ins>
    </w:p>
    <w:p>
      <w:pPr>
        <w:pStyle w:val="PreformattedText"/>
        <w:bidi w:val="0"/>
        <w:spacing w:before="0" w:after="0"/>
        <w:jc w:val="left"/>
        <w:rPr/>
      </w:pPr>
      <w:ins w:id="1355" w:author="Unknown Author" w:date="2020-11-18T22:14:45Z">
        <w:r>
          <w:rPr/>
          <w:t xml:space="preserve">                </w:t>
        </w:r>
      </w:ins>
      <w:ins w:id="1356" w:author="Unknown Author" w:date="2020-11-18T22:14:45Z">
        <w:r>
          <w:rPr/>
          <w:t>coeff = numberStack[numberStackTop--];</w:t>
        </w:r>
      </w:ins>
    </w:p>
    <w:p>
      <w:pPr>
        <w:pStyle w:val="PreformattedText"/>
        <w:bidi w:val="0"/>
        <w:spacing w:before="0" w:after="0"/>
        <w:jc w:val="left"/>
        <w:rPr/>
      </w:pPr>
      <w:ins w:id="1358" w:author="Unknown Author" w:date="2020-11-18T22:14:45Z">
        <w:r>
          <w:rPr/>
          <w:t xml:space="preserve">                </w:t>
        </w:r>
      </w:ins>
      <w:ins w:id="1359" w:author="Unknown Author" w:date="2020-11-18T22:14:45Z">
        <w:r>
          <w:rPr/>
          <w:t>addNode(a,pow,coeff);</w:t>
        </w:r>
      </w:ins>
    </w:p>
    <w:p>
      <w:pPr>
        <w:pStyle w:val="PreformattedText"/>
        <w:bidi w:val="0"/>
        <w:spacing w:before="0" w:after="0"/>
        <w:jc w:val="left"/>
        <w:rPr/>
      </w:pPr>
      <w:ins w:id="1361" w:author="Unknown Author" w:date="2020-11-18T22:14:45Z">
        <w:r>
          <w:rPr/>
          <w:t xml:space="preserve">        </w:t>
        </w:r>
      </w:ins>
      <w:ins w:id="1362" w:author="Unknown Author" w:date="2020-11-18T22:14:45Z">
        <w:r>
          <w:rPr/>
          <w:t>}</w:t>
        </w:r>
      </w:ins>
    </w:p>
    <w:p>
      <w:pPr>
        <w:pStyle w:val="PreformattedText"/>
        <w:bidi w:val="0"/>
        <w:spacing w:before="0" w:after="0"/>
        <w:jc w:val="left"/>
        <w:rPr/>
      </w:pPr>
      <w:ins w:id="1364" w:author="Unknown Author" w:date="2020-11-18T22:14:45Z">
        <w:r>
          <w:rPr/>
          <w:t xml:space="preserve">    </w:t>
        </w:r>
      </w:ins>
      <w:ins w:id="1365" w:author="Unknown Author" w:date="2020-11-18T22:14:45Z">
        <w:r>
          <w:rPr/>
          <w:t>}</w:t>
        </w:r>
      </w:ins>
    </w:p>
    <w:p>
      <w:pPr>
        <w:pStyle w:val="PreformattedText"/>
        <w:bidi w:val="0"/>
        <w:spacing w:before="0" w:after="0"/>
        <w:jc w:val="left"/>
        <w:rPr/>
      </w:pPr>
      <w:ins w:id="1367" w:author="Unknown Author" w:date="2020-11-18T22:14:45Z">
        <w:r>
          <w:rPr/>
        </w:r>
      </w:ins>
    </w:p>
    <w:p>
      <w:pPr>
        <w:pStyle w:val="PreformattedText"/>
        <w:bidi w:val="0"/>
        <w:spacing w:before="0" w:after="0"/>
        <w:jc w:val="left"/>
        <w:rPr/>
      </w:pPr>
      <w:ins w:id="1369" w:author="Unknown Author" w:date="2020-11-18T22:14:45Z">
        <w:r>
          <w:rPr/>
          <w:t xml:space="preserve">    </w:t>
        </w:r>
      </w:ins>
      <w:ins w:id="1370" w:author="Unknown Author" w:date="2020-11-18T22:14:45Z">
        <w:r>
          <w:rPr/>
          <w:t>if(numberStackTop==0)</w:t>
        </w:r>
      </w:ins>
    </w:p>
    <w:p>
      <w:pPr>
        <w:pStyle w:val="PreformattedText"/>
        <w:bidi w:val="0"/>
        <w:spacing w:before="0" w:after="0"/>
        <w:jc w:val="left"/>
        <w:rPr/>
      </w:pPr>
      <w:ins w:id="1372" w:author="Unknown Author" w:date="2020-11-18T22:14:45Z">
        <w:r>
          <w:rPr/>
          <w:t xml:space="preserve">    </w:t>
        </w:r>
      </w:ins>
      <w:ins w:id="1373" w:author="Unknown Author" w:date="2020-11-18T22:14:45Z">
        <w:r>
          <w:rPr/>
          <w:t>{</w:t>
        </w:r>
      </w:ins>
    </w:p>
    <w:p>
      <w:pPr>
        <w:pStyle w:val="PreformattedText"/>
        <w:bidi w:val="0"/>
        <w:spacing w:before="0" w:after="0"/>
        <w:jc w:val="left"/>
        <w:rPr/>
      </w:pPr>
      <w:ins w:id="1375" w:author="Unknown Author" w:date="2020-11-18T22:14:45Z">
        <w:r>
          <w:rPr/>
          <w:t xml:space="preserve">        </w:t>
        </w:r>
      </w:ins>
      <w:ins w:id="1376" w:author="Unknown Author" w:date="2020-11-18T22:14:45Z">
        <w:r>
          <w:rPr/>
          <w:t>if(s[i-1]=='X')</w:t>
        </w:r>
      </w:ins>
    </w:p>
    <w:p>
      <w:pPr>
        <w:pStyle w:val="PreformattedText"/>
        <w:bidi w:val="0"/>
        <w:spacing w:before="0" w:after="0"/>
        <w:jc w:val="left"/>
        <w:rPr/>
      </w:pPr>
      <w:ins w:id="1378" w:author="Unknown Author" w:date="2020-11-18T22:14:45Z">
        <w:r>
          <w:rPr/>
          <w:t xml:space="preserve">            </w:t>
        </w:r>
      </w:ins>
      <w:ins w:id="1379" w:author="Unknown Author" w:date="2020-11-18T22:14:45Z">
        <w:r>
          <w:rPr/>
          <w:t>numberStack[++numberStackTop] = 1;</w:t>
        </w:r>
      </w:ins>
    </w:p>
    <w:p>
      <w:pPr>
        <w:pStyle w:val="PreformattedText"/>
        <w:bidi w:val="0"/>
        <w:spacing w:before="0" w:after="0"/>
        <w:jc w:val="left"/>
        <w:rPr/>
      </w:pPr>
      <w:ins w:id="1381" w:author="Unknown Author" w:date="2020-11-18T22:14:45Z">
        <w:r>
          <w:rPr/>
          <w:t xml:space="preserve">        </w:t>
        </w:r>
      </w:ins>
      <w:ins w:id="1382" w:author="Unknown Author" w:date="2020-11-18T22:14:45Z">
        <w:r>
          <w:rPr/>
          <w:t>else</w:t>
        </w:r>
      </w:ins>
    </w:p>
    <w:p>
      <w:pPr>
        <w:pStyle w:val="PreformattedText"/>
        <w:bidi w:val="0"/>
        <w:spacing w:before="0" w:after="0"/>
        <w:jc w:val="left"/>
        <w:rPr/>
      </w:pPr>
      <w:ins w:id="1384" w:author="Unknown Author" w:date="2020-11-18T22:14:45Z">
        <w:r>
          <w:rPr/>
          <w:t xml:space="preserve">            </w:t>
        </w:r>
      </w:ins>
      <w:ins w:id="1385" w:author="Unknown Author" w:date="2020-11-18T22:14:45Z">
        <w:r>
          <w:rPr/>
          <w:t>numberStack[++numberStackTop] = 0;</w:t>
        </w:r>
      </w:ins>
    </w:p>
    <w:p>
      <w:pPr>
        <w:pStyle w:val="PreformattedText"/>
        <w:bidi w:val="0"/>
        <w:spacing w:before="0" w:after="0"/>
        <w:jc w:val="left"/>
        <w:rPr/>
      </w:pPr>
      <w:ins w:id="1387" w:author="Unknown Author" w:date="2020-11-18T22:14:45Z">
        <w:r>
          <w:rPr/>
          <w:t xml:space="preserve">    </w:t>
        </w:r>
      </w:ins>
      <w:ins w:id="1388" w:author="Unknown Author" w:date="2020-11-18T22:14:45Z">
        <w:r>
          <w:rPr/>
          <w:t>}</w:t>
        </w:r>
      </w:ins>
    </w:p>
    <w:p>
      <w:pPr>
        <w:pStyle w:val="PreformattedText"/>
        <w:bidi w:val="0"/>
        <w:spacing w:before="0" w:after="0"/>
        <w:jc w:val="left"/>
        <w:rPr/>
      </w:pPr>
      <w:ins w:id="1390" w:author="Unknown Author" w:date="2020-11-18T22:14:45Z">
        <w:r>
          <w:rPr/>
          <w:t xml:space="preserve">    </w:t>
        </w:r>
      </w:ins>
      <w:ins w:id="1391" w:author="Unknown Author" w:date="2020-11-18T22:14:45Z">
        <w:r>
          <w:rPr/>
          <w:t>count++;</w:t>
        </w:r>
      </w:ins>
    </w:p>
    <w:p>
      <w:pPr>
        <w:pStyle w:val="PreformattedText"/>
        <w:bidi w:val="0"/>
        <w:spacing w:before="0" w:after="0"/>
        <w:jc w:val="left"/>
        <w:rPr/>
      </w:pPr>
      <w:ins w:id="1393" w:author="Unknown Author" w:date="2020-11-18T22:14:45Z">
        <w:r>
          <w:rPr/>
          <w:t xml:space="preserve">    </w:t>
        </w:r>
      </w:ins>
      <w:ins w:id="1394" w:author="Unknown Author" w:date="2020-11-18T22:14:45Z">
        <w:r>
          <w:rPr/>
          <w:t>pow = numberStack[numberStackTop--];</w:t>
        </w:r>
      </w:ins>
    </w:p>
    <w:p>
      <w:pPr>
        <w:pStyle w:val="PreformattedText"/>
        <w:bidi w:val="0"/>
        <w:spacing w:before="0" w:after="0"/>
        <w:jc w:val="left"/>
        <w:rPr/>
      </w:pPr>
      <w:ins w:id="1396" w:author="Unknown Author" w:date="2020-11-18T22:14:45Z">
        <w:r>
          <w:rPr/>
          <w:t xml:space="preserve">    </w:t>
        </w:r>
      </w:ins>
      <w:ins w:id="1397" w:author="Unknown Author" w:date="2020-11-18T22:14:45Z">
        <w:r>
          <w:rPr/>
          <w:t>coeff = numberStack[numberStackTop--];</w:t>
        </w:r>
      </w:ins>
    </w:p>
    <w:p>
      <w:pPr>
        <w:pStyle w:val="PreformattedText"/>
        <w:bidi w:val="0"/>
        <w:spacing w:before="0" w:after="0"/>
        <w:jc w:val="left"/>
        <w:rPr/>
      </w:pPr>
      <w:ins w:id="1399" w:author="Unknown Author" w:date="2020-11-18T22:14:45Z">
        <w:r>
          <w:rPr/>
          <w:t xml:space="preserve">    </w:t>
        </w:r>
      </w:ins>
      <w:ins w:id="1400" w:author="Unknown Author" w:date="2020-11-18T22:14:45Z">
        <w:r>
          <w:rPr/>
          <w:t>addNode(a,pow,coeff);</w:t>
        </w:r>
      </w:ins>
    </w:p>
    <w:p>
      <w:pPr>
        <w:pStyle w:val="PreformattedText"/>
        <w:bidi w:val="0"/>
        <w:spacing w:before="0" w:after="0"/>
        <w:jc w:val="left"/>
        <w:rPr/>
      </w:pPr>
      <w:ins w:id="1402" w:author="Unknown Author" w:date="2020-11-18T22:14:45Z">
        <w:r>
          <w:rPr/>
        </w:r>
      </w:ins>
    </w:p>
    <w:p>
      <w:pPr>
        <w:pStyle w:val="PreformattedText"/>
        <w:bidi w:val="0"/>
        <w:spacing w:before="0" w:after="0"/>
        <w:jc w:val="left"/>
        <w:rPr/>
      </w:pPr>
      <w:ins w:id="1404" w:author="Unknown Author" w:date="2020-11-18T22:14:45Z">
        <w:r>
          <w:rPr/>
          <w:t xml:space="preserve">    </w:t>
        </w:r>
      </w:ins>
      <w:ins w:id="1405" w:author="Unknown Author" w:date="2020-11-18T22:14:45Z">
        <w:r>
          <w:rPr/>
          <w:t>a-&gt;numberOfTerms = count;</w:t>
        </w:r>
      </w:ins>
    </w:p>
    <w:p>
      <w:pPr>
        <w:pStyle w:val="PreformattedText"/>
        <w:bidi w:val="0"/>
        <w:spacing w:before="0" w:after="0"/>
        <w:jc w:val="left"/>
        <w:rPr/>
      </w:pPr>
      <w:ins w:id="1407" w:author="Unknown Author" w:date="2020-11-18T22:14:45Z">
        <w:r>
          <w:rPr/>
        </w:r>
      </w:ins>
    </w:p>
    <w:p>
      <w:pPr>
        <w:pStyle w:val="PreformattedText"/>
        <w:bidi w:val="0"/>
        <w:spacing w:before="0" w:after="0"/>
        <w:jc w:val="left"/>
        <w:rPr/>
      </w:pPr>
      <w:ins w:id="1409" w:author="Unknown Author" w:date="2020-11-18T22:14:45Z">
        <w:r>
          <w:rPr/>
          <w:t xml:space="preserve">    </w:t>
        </w:r>
      </w:ins>
      <w:ins w:id="1410" w:author="Unknown Author" w:date="2020-11-18T22:14:45Z">
        <w:r>
          <w:rPr/>
          <w:t>return a;</w:t>
        </w:r>
      </w:ins>
    </w:p>
    <w:p>
      <w:pPr>
        <w:pStyle w:val="PreformattedText"/>
        <w:bidi w:val="0"/>
        <w:spacing w:before="0" w:after="0"/>
        <w:jc w:val="left"/>
        <w:rPr/>
      </w:pPr>
      <w:ins w:id="1412" w:author="Unknown Author" w:date="2020-11-18T22:14:45Z">
        <w:r>
          <w:rPr/>
          <w:t>}</w:t>
        </w:r>
      </w:ins>
    </w:p>
    <w:p>
      <w:pPr>
        <w:pStyle w:val="PreformattedText"/>
        <w:bidi w:val="0"/>
        <w:spacing w:before="0" w:after="0"/>
        <w:jc w:val="left"/>
        <w:rPr/>
      </w:pPr>
      <w:ins w:id="1414" w:author="Unknown Author" w:date="2020-11-18T22:14:45Z">
        <w:r>
          <w:rPr/>
        </w:r>
      </w:ins>
    </w:p>
    <w:p>
      <w:pPr>
        <w:pStyle w:val="PreformattedText"/>
        <w:bidi w:val="0"/>
        <w:spacing w:before="0" w:after="0"/>
        <w:jc w:val="left"/>
        <w:rPr/>
      </w:pPr>
      <w:ins w:id="1416" w:author="Unknown Author" w:date="2020-11-18T22:14:45Z">
        <w:r>
          <w:rPr/>
          <w:t>/*Funtion to find the sum of the polynomials*/</w:t>
        </w:r>
      </w:ins>
    </w:p>
    <w:p>
      <w:pPr>
        <w:pStyle w:val="PreformattedText"/>
        <w:bidi w:val="0"/>
        <w:spacing w:before="0" w:after="0"/>
        <w:jc w:val="left"/>
        <w:rPr/>
      </w:pPr>
      <w:ins w:id="1418" w:author="Unknown Author" w:date="2020-11-18T22:14:45Z">
        <w:r>
          <w:rPr/>
          <w:t>Poly* sumOfPoly(Poly* a, Poly* b)</w:t>
        </w:r>
      </w:ins>
    </w:p>
    <w:p>
      <w:pPr>
        <w:pStyle w:val="PreformattedText"/>
        <w:bidi w:val="0"/>
        <w:spacing w:before="0" w:after="0"/>
        <w:jc w:val="left"/>
        <w:rPr/>
      </w:pPr>
      <w:ins w:id="1420" w:author="Unknown Author" w:date="2020-11-18T22:14:45Z">
        <w:r>
          <w:rPr/>
          <w:t>{</w:t>
        </w:r>
      </w:ins>
    </w:p>
    <w:p>
      <w:pPr>
        <w:pStyle w:val="PreformattedText"/>
        <w:bidi w:val="0"/>
        <w:spacing w:before="0" w:after="0"/>
        <w:jc w:val="left"/>
        <w:rPr/>
      </w:pPr>
      <w:ins w:id="1422" w:author="Unknown Author" w:date="2020-11-18T22:14:45Z">
        <w:r>
          <w:rPr/>
          <w:t xml:space="preserve">    </w:t>
        </w:r>
      </w:ins>
      <w:ins w:id="1423" w:author="Unknown Author" w:date="2020-11-18T22:14:45Z">
        <w:r>
          <w:rPr/>
          <w:t>Poly* c = (Poly*)malloc(sizeof(Poly));</w:t>
        </w:r>
      </w:ins>
    </w:p>
    <w:p>
      <w:pPr>
        <w:pStyle w:val="PreformattedText"/>
        <w:bidi w:val="0"/>
        <w:spacing w:before="0" w:after="0"/>
        <w:jc w:val="left"/>
        <w:rPr/>
      </w:pPr>
      <w:ins w:id="1425" w:author="Unknown Author" w:date="2020-11-18T22:14:45Z">
        <w:r>
          <w:rPr/>
          <w:t xml:space="preserve">    </w:t>
        </w:r>
      </w:ins>
      <w:ins w:id="1426" w:author="Unknown Author" w:date="2020-11-18T22:14:45Z">
        <w:r>
          <w:rPr/>
          <w:t>initPoly(&amp;c);</w:t>
        </w:r>
      </w:ins>
    </w:p>
    <w:p>
      <w:pPr>
        <w:pStyle w:val="PreformattedText"/>
        <w:bidi w:val="0"/>
        <w:spacing w:before="0" w:after="0"/>
        <w:jc w:val="left"/>
        <w:rPr/>
      </w:pPr>
      <w:ins w:id="1428" w:author="Unknown Author" w:date="2020-11-18T22:14:45Z">
        <w:r>
          <w:rPr/>
        </w:r>
      </w:ins>
    </w:p>
    <w:p>
      <w:pPr>
        <w:pStyle w:val="PreformattedText"/>
        <w:bidi w:val="0"/>
        <w:spacing w:before="0" w:after="0"/>
        <w:jc w:val="left"/>
        <w:rPr/>
      </w:pPr>
      <w:ins w:id="1430" w:author="Unknown Author" w:date="2020-11-18T22:14:45Z">
        <w:r>
          <w:rPr/>
          <w:t xml:space="preserve">    </w:t>
        </w:r>
      </w:ins>
      <w:ins w:id="1431" w:author="Unknown Author" w:date="2020-11-18T22:14:45Z">
        <w:r>
          <w:rPr/>
          <w:t>PolyNode *i=a-&gt;Head;</w:t>
        </w:r>
      </w:ins>
    </w:p>
    <w:p>
      <w:pPr>
        <w:pStyle w:val="PreformattedText"/>
        <w:bidi w:val="0"/>
        <w:spacing w:before="0" w:after="0"/>
        <w:jc w:val="left"/>
        <w:rPr/>
      </w:pPr>
      <w:ins w:id="1433" w:author="Unknown Author" w:date="2020-11-18T22:14:45Z">
        <w:r>
          <w:rPr/>
          <w:t xml:space="preserve">    </w:t>
        </w:r>
      </w:ins>
      <w:ins w:id="1434" w:author="Unknown Author" w:date="2020-11-18T22:14:45Z">
        <w:r>
          <w:rPr/>
          <w:t>PolyNode *j=b-&gt;Head;</w:t>
        </w:r>
      </w:ins>
    </w:p>
    <w:p>
      <w:pPr>
        <w:pStyle w:val="PreformattedText"/>
        <w:bidi w:val="0"/>
        <w:spacing w:before="0" w:after="0"/>
        <w:jc w:val="left"/>
        <w:rPr/>
      </w:pPr>
      <w:ins w:id="1436" w:author="Unknown Author" w:date="2020-11-18T22:14:45Z">
        <w:r>
          <w:rPr/>
        </w:r>
      </w:ins>
    </w:p>
    <w:p>
      <w:pPr>
        <w:pStyle w:val="PreformattedText"/>
        <w:bidi w:val="0"/>
        <w:spacing w:before="0" w:after="0"/>
        <w:jc w:val="left"/>
        <w:rPr/>
      </w:pPr>
      <w:ins w:id="1438" w:author="Unknown Author" w:date="2020-11-18T22:14:45Z">
        <w:r>
          <w:rPr/>
          <w:t xml:space="preserve">    </w:t>
        </w:r>
      </w:ins>
      <w:ins w:id="1439" w:author="Unknown Author" w:date="2020-11-18T22:14:45Z">
        <w:r>
          <w:rPr/>
          <w:t>while(i!=NULL&amp;&amp;j!=NULL)</w:t>
        </w:r>
      </w:ins>
    </w:p>
    <w:p>
      <w:pPr>
        <w:pStyle w:val="PreformattedText"/>
        <w:bidi w:val="0"/>
        <w:spacing w:before="0" w:after="0"/>
        <w:jc w:val="left"/>
        <w:rPr/>
      </w:pPr>
      <w:ins w:id="1441" w:author="Unknown Author" w:date="2020-11-18T22:14:45Z">
        <w:r>
          <w:rPr/>
          <w:t xml:space="preserve">    </w:t>
        </w:r>
      </w:ins>
      <w:ins w:id="1442" w:author="Unknown Author" w:date="2020-11-18T22:14:45Z">
        <w:r>
          <w:rPr/>
          <w:t>{</w:t>
        </w:r>
      </w:ins>
    </w:p>
    <w:p>
      <w:pPr>
        <w:pStyle w:val="PreformattedText"/>
        <w:bidi w:val="0"/>
        <w:spacing w:before="0" w:after="0"/>
        <w:jc w:val="left"/>
        <w:rPr/>
      </w:pPr>
      <w:ins w:id="1444" w:author="Unknown Author" w:date="2020-11-18T22:14:45Z">
        <w:r>
          <w:rPr/>
        </w:r>
      </w:ins>
    </w:p>
    <w:p>
      <w:pPr>
        <w:pStyle w:val="PreformattedText"/>
        <w:bidi w:val="0"/>
        <w:spacing w:before="0" w:after="0"/>
        <w:jc w:val="left"/>
        <w:rPr/>
      </w:pPr>
      <w:ins w:id="1446" w:author="Unknown Author" w:date="2020-11-18T22:14:45Z">
        <w:r>
          <w:rPr/>
          <w:t xml:space="preserve">        </w:t>
        </w:r>
      </w:ins>
      <w:ins w:id="1447" w:author="Unknown Author" w:date="2020-11-18T22:14:45Z">
        <w:r>
          <w:rPr/>
          <w:t>if(i-&gt;pow==j-&gt;pow)</w:t>
        </w:r>
      </w:ins>
    </w:p>
    <w:p>
      <w:pPr>
        <w:pStyle w:val="PreformattedText"/>
        <w:bidi w:val="0"/>
        <w:spacing w:before="0" w:after="0"/>
        <w:jc w:val="left"/>
        <w:rPr/>
      </w:pPr>
      <w:ins w:id="1449" w:author="Unknown Author" w:date="2020-11-18T22:14:45Z">
        <w:r>
          <w:rPr/>
          <w:t xml:space="preserve">        </w:t>
        </w:r>
      </w:ins>
      <w:ins w:id="1450" w:author="Unknown Author" w:date="2020-11-18T22:14:45Z">
        <w:r>
          <w:rPr/>
          <w:t>{</w:t>
        </w:r>
      </w:ins>
    </w:p>
    <w:p>
      <w:pPr>
        <w:pStyle w:val="PreformattedText"/>
        <w:bidi w:val="0"/>
        <w:spacing w:before="0" w:after="0"/>
        <w:jc w:val="left"/>
        <w:rPr/>
      </w:pPr>
      <w:ins w:id="1452" w:author="Unknown Author" w:date="2020-11-18T22:14:45Z">
        <w:r>
          <w:rPr/>
          <w:t xml:space="preserve">            </w:t>
        </w:r>
      </w:ins>
      <w:ins w:id="1453" w:author="Unknown Author" w:date="2020-11-18T22:14:45Z">
        <w:r>
          <w:rPr/>
          <w:t>if(i-&gt;coeff+j-&gt;coeff!=0)</w:t>
        </w:r>
      </w:ins>
    </w:p>
    <w:p>
      <w:pPr>
        <w:pStyle w:val="PreformattedText"/>
        <w:bidi w:val="0"/>
        <w:spacing w:before="0" w:after="0"/>
        <w:jc w:val="left"/>
        <w:rPr/>
      </w:pPr>
      <w:ins w:id="1455" w:author="Unknown Author" w:date="2020-11-18T22:14:45Z">
        <w:r>
          <w:rPr/>
          <w:t xml:space="preserve">                </w:t>
        </w:r>
      </w:ins>
      <w:ins w:id="1456" w:author="Unknown Author" w:date="2020-11-18T22:14:45Z">
        <w:r>
          <w:rPr/>
          <w:t>addNode(c,i-&gt;pow,i-&gt;coeff+j-&gt;coeff);</w:t>
        </w:r>
      </w:ins>
    </w:p>
    <w:p>
      <w:pPr>
        <w:pStyle w:val="PreformattedText"/>
        <w:bidi w:val="0"/>
        <w:spacing w:before="0" w:after="0"/>
        <w:jc w:val="left"/>
        <w:rPr/>
      </w:pPr>
      <w:ins w:id="1458" w:author="Unknown Author" w:date="2020-11-18T22:14:45Z">
        <w:r>
          <w:rPr/>
          <w:t xml:space="preserve">            </w:t>
        </w:r>
      </w:ins>
    </w:p>
    <w:p>
      <w:pPr>
        <w:pStyle w:val="PreformattedText"/>
        <w:bidi w:val="0"/>
        <w:spacing w:before="0" w:after="0"/>
        <w:jc w:val="left"/>
        <w:rPr/>
      </w:pPr>
      <w:ins w:id="1460" w:author="Unknown Author" w:date="2020-11-18T22:14:45Z">
        <w:r>
          <w:rPr/>
          <w:t xml:space="preserve">            </w:t>
        </w:r>
      </w:ins>
      <w:ins w:id="1461" w:author="Unknown Author" w:date="2020-11-18T22:14:45Z">
        <w:r>
          <w:rPr/>
          <w:t>i=i-&gt;link;</w:t>
        </w:r>
      </w:ins>
    </w:p>
    <w:p>
      <w:pPr>
        <w:pStyle w:val="PreformattedText"/>
        <w:bidi w:val="0"/>
        <w:spacing w:before="0" w:after="0"/>
        <w:jc w:val="left"/>
        <w:rPr/>
      </w:pPr>
      <w:ins w:id="1463" w:author="Unknown Author" w:date="2020-11-18T22:14:45Z">
        <w:r>
          <w:rPr/>
          <w:t xml:space="preserve">            </w:t>
        </w:r>
      </w:ins>
      <w:ins w:id="1464" w:author="Unknown Author" w:date="2020-11-18T22:14:45Z">
        <w:r>
          <w:rPr/>
          <w:t>j=j-&gt;link;</w:t>
        </w:r>
      </w:ins>
    </w:p>
    <w:p>
      <w:pPr>
        <w:pStyle w:val="PreformattedText"/>
        <w:bidi w:val="0"/>
        <w:spacing w:before="0" w:after="0"/>
        <w:jc w:val="left"/>
        <w:rPr/>
      </w:pPr>
      <w:ins w:id="1466" w:author="Unknown Author" w:date="2020-11-18T22:14:45Z">
        <w:r>
          <w:rPr/>
          <w:t xml:space="preserve">        </w:t>
        </w:r>
      </w:ins>
      <w:ins w:id="1467" w:author="Unknown Author" w:date="2020-11-18T22:14:45Z">
        <w:r>
          <w:rPr/>
          <w:t>}</w:t>
        </w:r>
      </w:ins>
    </w:p>
    <w:p>
      <w:pPr>
        <w:pStyle w:val="PreformattedText"/>
        <w:bidi w:val="0"/>
        <w:spacing w:before="0" w:after="0"/>
        <w:jc w:val="left"/>
        <w:rPr/>
      </w:pPr>
      <w:ins w:id="1469" w:author="Unknown Author" w:date="2020-11-18T22:14:45Z">
        <w:r>
          <w:rPr/>
          <w:t xml:space="preserve">        </w:t>
        </w:r>
      </w:ins>
      <w:ins w:id="1470" w:author="Unknown Author" w:date="2020-11-18T22:14:45Z">
        <w:r>
          <w:rPr/>
          <w:t>else if(i-&gt;pow&gt;j-&gt;pow)</w:t>
        </w:r>
      </w:ins>
    </w:p>
    <w:p>
      <w:pPr>
        <w:pStyle w:val="PreformattedText"/>
        <w:bidi w:val="0"/>
        <w:spacing w:before="0" w:after="0"/>
        <w:jc w:val="left"/>
        <w:rPr/>
      </w:pPr>
      <w:ins w:id="1472" w:author="Unknown Author" w:date="2020-11-18T22:14:45Z">
        <w:r>
          <w:rPr/>
          <w:t xml:space="preserve">        </w:t>
        </w:r>
      </w:ins>
      <w:ins w:id="1473" w:author="Unknown Author" w:date="2020-11-18T22:14:45Z">
        <w:r>
          <w:rPr/>
          <w:t>{</w:t>
        </w:r>
      </w:ins>
    </w:p>
    <w:p>
      <w:pPr>
        <w:pStyle w:val="PreformattedText"/>
        <w:bidi w:val="0"/>
        <w:spacing w:before="0" w:after="0"/>
        <w:jc w:val="left"/>
        <w:rPr/>
      </w:pPr>
      <w:ins w:id="1475" w:author="Unknown Author" w:date="2020-11-18T22:14:45Z">
        <w:r>
          <w:rPr/>
          <w:t xml:space="preserve">            </w:t>
        </w:r>
      </w:ins>
      <w:ins w:id="1476" w:author="Unknown Author" w:date="2020-11-18T22:14:45Z">
        <w:r>
          <w:rPr/>
          <w:t>addNode(c,i-&gt;pow,i-&gt;coeff);</w:t>
        </w:r>
      </w:ins>
    </w:p>
    <w:p>
      <w:pPr>
        <w:pStyle w:val="PreformattedText"/>
        <w:bidi w:val="0"/>
        <w:spacing w:before="0" w:after="0"/>
        <w:jc w:val="left"/>
        <w:rPr/>
      </w:pPr>
      <w:ins w:id="1478" w:author="Unknown Author" w:date="2020-11-18T22:14:45Z">
        <w:r>
          <w:rPr/>
          <w:t xml:space="preserve">            </w:t>
        </w:r>
      </w:ins>
      <w:ins w:id="1479" w:author="Unknown Author" w:date="2020-11-18T22:14:45Z">
        <w:r>
          <w:rPr/>
          <w:t>i=i-&gt;link;</w:t>
        </w:r>
      </w:ins>
    </w:p>
    <w:p>
      <w:pPr>
        <w:pStyle w:val="PreformattedText"/>
        <w:bidi w:val="0"/>
        <w:spacing w:before="0" w:after="0"/>
        <w:jc w:val="left"/>
        <w:rPr/>
      </w:pPr>
      <w:ins w:id="1481" w:author="Unknown Author" w:date="2020-11-18T22:14:45Z">
        <w:r>
          <w:rPr/>
          <w:t xml:space="preserve">        </w:t>
        </w:r>
      </w:ins>
      <w:ins w:id="1482" w:author="Unknown Author" w:date="2020-11-18T22:14:45Z">
        <w:r>
          <w:rPr/>
          <w:t>}</w:t>
        </w:r>
      </w:ins>
    </w:p>
    <w:p>
      <w:pPr>
        <w:pStyle w:val="PreformattedText"/>
        <w:bidi w:val="0"/>
        <w:spacing w:before="0" w:after="0"/>
        <w:jc w:val="left"/>
        <w:rPr/>
      </w:pPr>
      <w:ins w:id="1484" w:author="Unknown Author" w:date="2020-11-18T22:14:45Z">
        <w:r>
          <w:rPr/>
          <w:t xml:space="preserve">        </w:t>
        </w:r>
      </w:ins>
      <w:ins w:id="1485" w:author="Unknown Author" w:date="2020-11-18T22:14:45Z">
        <w:r>
          <w:rPr/>
          <w:t>else if(i-&gt;pow&lt;j-&gt;pow)</w:t>
        </w:r>
      </w:ins>
    </w:p>
    <w:p>
      <w:pPr>
        <w:pStyle w:val="PreformattedText"/>
        <w:bidi w:val="0"/>
        <w:spacing w:before="0" w:after="0"/>
        <w:jc w:val="left"/>
        <w:rPr/>
      </w:pPr>
      <w:ins w:id="1487" w:author="Unknown Author" w:date="2020-11-18T22:14:45Z">
        <w:r>
          <w:rPr/>
          <w:t xml:space="preserve">        </w:t>
        </w:r>
      </w:ins>
      <w:ins w:id="1488" w:author="Unknown Author" w:date="2020-11-18T22:14:45Z">
        <w:r>
          <w:rPr/>
          <w:t>{</w:t>
        </w:r>
      </w:ins>
    </w:p>
    <w:p>
      <w:pPr>
        <w:pStyle w:val="PreformattedText"/>
        <w:bidi w:val="0"/>
        <w:spacing w:before="0" w:after="0"/>
        <w:jc w:val="left"/>
        <w:rPr/>
      </w:pPr>
      <w:ins w:id="1490" w:author="Unknown Author" w:date="2020-11-18T22:14:45Z">
        <w:r>
          <w:rPr/>
          <w:t xml:space="preserve">            </w:t>
        </w:r>
      </w:ins>
      <w:ins w:id="1491" w:author="Unknown Author" w:date="2020-11-18T22:14:45Z">
        <w:r>
          <w:rPr/>
          <w:t>addNode(c,j-&gt;pow,j-&gt;coeff);</w:t>
        </w:r>
      </w:ins>
    </w:p>
    <w:p>
      <w:pPr>
        <w:pStyle w:val="PreformattedText"/>
        <w:bidi w:val="0"/>
        <w:spacing w:before="0" w:after="0"/>
        <w:jc w:val="left"/>
        <w:rPr/>
      </w:pPr>
      <w:ins w:id="1493" w:author="Unknown Author" w:date="2020-11-18T22:14:45Z">
        <w:r>
          <w:rPr/>
          <w:t xml:space="preserve">            </w:t>
        </w:r>
      </w:ins>
      <w:ins w:id="1494" w:author="Unknown Author" w:date="2020-11-18T22:14:45Z">
        <w:r>
          <w:rPr/>
          <w:t>j=j-&gt;link;</w:t>
        </w:r>
      </w:ins>
    </w:p>
    <w:p>
      <w:pPr>
        <w:pStyle w:val="PreformattedText"/>
        <w:bidi w:val="0"/>
        <w:spacing w:before="0" w:after="0"/>
        <w:jc w:val="left"/>
        <w:rPr/>
      </w:pPr>
      <w:ins w:id="1496" w:author="Unknown Author" w:date="2020-11-18T22:14:45Z">
        <w:r>
          <w:rPr/>
          <w:t xml:space="preserve">        </w:t>
        </w:r>
      </w:ins>
      <w:ins w:id="1497" w:author="Unknown Author" w:date="2020-11-18T22:14:45Z">
        <w:r>
          <w:rPr/>
          <w:t>}</w:t>
        </w:r>
      </w:ins>
    </w:p>
    <w:p>
      <w:pPr>
        <w:pStyle w:val="PreformattedText"/>
        <w:bidi w:val="0"/>
        <w:spacing w:before="0" w:after="0"/>
        <w:jc w:val="left"/>
        <w:rPr/>
      </w:pPr>
      <w:ins w:id="1499" w:author="Unknown Author" w:date="2020-11-18T22:14:45Z">
        <w:r>
          <w:rPr/>
          <w:t xml:space="preserve">        </w:t>
        </w:r>
      </w:ins>
      <w:ins w:id="1500" w:author="Unknown Author" w:date="2020-11-18T22:14:45Z">
        <w:r>
          <w:rPr/>
          <w:t>c-&gt;numberOfTerms++;</w:t>
        </w:r>
      </w:ins>
    </w:p>
    <w:p>
      <w:pPr>
        <w:pStyle w:val="PreformattedText"/>
        <w:bidi w:val="0"/>
        <w:spacing w:before="0" w:after="0"/>
        <w:jc w:val="left"/>
        <w:rPr/>
      </w:pPr>
      <w:ins w:id="1502" w:author="Unknown Author" w:date="2020-11-18T22:14:45Z">
        <w:r>
          <w:rPr/>
          <w:t xml:space="preserve">    </w:t>
        </w:r>
      </w:ins>
      <w:ins w:id="1503" w:author="Unknown Author" w:date="2020-11-18T22:14:45Z">
        <w:r>
          <w:rPr/>
          <w:t>}</w:t>
        </w:r>
      </w:ins>
    </w:p>
    <w:p>
      <w:pPr>
        <w:pStyle w:val="PreformattedText"/>
        <w:bidi w:val="0"/>
        <w:spacing w:before="0" w:after="0"/>
        <w:jc w:val="left"/>
        <w:rPr/>
      </w:pPr>
      <w:ins w:id="1505" w:author="Unknown Author" w:date="2020-11-18T22:14:45Z">
        <w:r>
          <w:rPr/>
        </w:r>
      </w:ins>
    </w:p>
    <w:p>
      <w:pPr>
        <w:pStyle w:val="PreformattedText"/>
        <w:bidi w:val="0"/>
        <w:spacing w:before="0" w:after="0"/>
        <w:jc w:val="left"/>
        <w:rPr/>
      </w:pPr>
      <w:ins w:id="1507" w:author="Unknown Author" w:date="2020-11-18T22:14:45Z">
        <w:r>
          <w:rPr/>
          <w:t xml:space="preserve">    </w:t>
        </w:r>
      </w:ins>
      <w:ins w:id="1508" w:author="Unknown Author" w:date="2020-11-18T22:14:45Z">
        <w:r>
          <w:rPr/>
          <w:t>while(i!=NULL)</w:t>
        </w:r>
      </w:ins>
    </w:p>
    <w:p>
      <w:pPr>
        <w:pStyle w:val="PreformattedText"/>
        <w:bidi w:val="0"/>
        <w:spacing w:before="0" w:after="0"/>
        <w:jc w:val="left"/>
        <w:rPr/>
      </w:pPr>
      <w:ins w:id="1510" w:author="Unknown Author" w:date="2020-11-18T22:14:45Z">
        <w:r>
          <w:rPr/>
          <w:t xml:space="preserve">    </w:t>
        </w:r>
      </w:ins>
      <w:ins w:id="1511" w:author="Unknown Author" w:date="2020-11-18T22:14:45Z">
        <w:r>
          <w:rPr/>
          <w:t>{</w:t>
        </w:r>
      </w:ins>
    </w:p>
    <w:p>
      <w:pPr>
        <w:pStyle w:val="PreformattedText"/>
        <w:bidi w:val="0"/>
        <w:spacing w:before="0" w:after="0"/>
        <w:jc w:val="left"/>
        <w:rPr/>
      </w:pPr>
      <w:ins w:id="1513" w:author="Unknown Author" w:date="2020-11-18T22:14:45Z">
        <w:r>
          <w:rPr/>
          <w:t xml:space="preserve">        </w:t>
        </w:r>
      </w:ins>
      <w:ins w:id="1514" w:author="Unknown Author" w:date="2020-11-18T22:14:45Z">
        <w:r>
          <w:rPr/>
          <w:t>addNode(c,i-&gt;pow,i-&gt;coeff);</w:t>
        </w:r>
      </w:ins>
    </w:p>
    <w:p>
      <w:pPr>
        <w:pStyle w:val="PreformattedText"/>
        <w:bidi w:val="0"/>
        <w:spacing w:before="0" w:after="0"/>
        <w:jc w:val="left"/>
        <w:rPr/>
      </w:pPr>
      <w:ins w:id="1516" w:author="Unknown Author" w:date="2020-11-18T22:14:45Z">
        <w:r>
          <w:rPr/>
          <w:t xml:space="preserve">        </w:t>
        </w:r>
      </w:ins>
      <w:ins w:id="1517" w:author="Unknown Author" w:date="2020-11-18T22:14:45Z">
        <w:r>
          <w:rPr/>
          <w:t>i=i-&gt;link;</w:t>
        </w:r>
      </w:ins>
    </w:p>
    <w:p>
      <w:pPr>
        <w:pStyle w:val="PreformattedText"/>
        <w:bidi w:val="0"/>
        <w:spacing w:before="0" w:after="0"/>
        <w:jc w:val="left"/>
        <w:rPr/>
      </w:pPr>
      <w:ins w:id="1519" w:author="Unknown Author" w:date="2020-11-18T22:14:45Z">
        <w:r>
          <w:rPr/>
          <w:t xml:space="preserve">        </w:t>
        </w:r>
      </w:ins>
      <w:ins w:id="1520" w:author="Unknown Author" w:date="2020-11-18T22:14:45Z">
        <w:r>
          <w:rPr/>
          <w:t>c-&gt;numberOfTerms++;</w:t>
        </w:r>
      </w:ins>
    </w:p>
    <w:p>
      <w:pPr>
        <w:pStyle w:val="PreformattedText"/>
        <w:bidi w:val="0"/>
        <w:spacing w:before="0" w:after="0"/>
        <w:jc w:val="left"/>
        <w:rPr/>
      </w:pPr>
      <w:ins w:id="1522" w:author="Unknown Author" w:date="2020-11-18T22:14:45Z">
        <w:r>
          <w:rPr/>
          <w:t xml:space="preserve">    </w:t>
        </w:r>
      </w:ins>
      <w:ins w:id="1523" w:author="Unknown Author" w:date="2020-11-18T22:14:45Z">
        <w:r>
          <w:rPr/>
          <w:t>}</w:t>
        </w:r>
      </w:ins>
    </w:p>
    <w:p>
      <w:pPr>
        <w:pStyle w:val="PreformattedText"/>
        <w:bidi w:val="0"/>
        <w:spacing w:before="0" w:after="0"/>
        <w:jc w:val="left"/>
        <w:rPr/>
      </w:pPr>
      <w:ins w:id="1525" w:author="Unknown Author" w:date="2020-11-18T22:14:45Z">
        <w:r>
          <w:rPr/>
          <w:t xml:space="preserve">    </w:t>
        </w:r>
      </w:ins>
      <w:ins w:id="1526" w:author="Unknown Author" w:date="2020-11-18T22:14:45Z">
        <w:r>
          <w:rPr/>
          <w:t>while(j!=NULL)</w:t>
        </w:r>
      </w:ins>
    </w:p>
    <w:p>
      <w:pPr>
        <w:pStyle w:val="PreformattedText"/>
        <w:bidi w:val="0"/>
        <w:spacing w:before="0" w:after="0"/>
        <w:jc w:val="left"/>
        <w:rPr/>
      </w:pPr>
      <w:ins w:id="1528" w:author="Unknown Author" w:date="2020-11-18T22:14:45Z">
        <w:r>
          <w:rPr/>
          <w:t xml:space="preserve">    </w:t>
        </w:r>
      </w:ins>
      <w:ins w:id="1529" w:author="Unknown Author" w:date="2020-11-18T22:14:45Z">
        <w:r>
          <w:rPr/>
          <w:t>{</w:t>
        </w:r>
      </w:ins>
    </w:p>
    <w:p>
      <w:pPr>
        <w:pStyle w:val="PreformattedText"/>
        <w:bidi w:val="0"/>
        <w:spacing w:before="0" w:after="0"/>
        <w:jc w:val="left"/>
        <w:rPr/>
      </w:pPr>
      <w:ins w:id="1531" w:author="Unknown Author" w:date="2020-11-18T22:14:45Z">
        <w:r>
          <w:rPr/>
          <w:t xml:space="preserve">        </w:t>
        </w:r>
      </w:ins>
      <w:ins w:id="1532" w:author="Unknown Author" w:date="2020-11-18T22:14:45Z">
        <w:r>
          <w:rPr/>
          <w:t>addNode(c,j-&gt;pow,j-&gt;coeff);</w:t>
        </w:r>
      </w:ins>
    </w:p>
    <w:p>
      <w:pPr>
        <w:pStyle w:val="PreformattedText"/>
        <w:bidi w:val="0"/>
        <w:spacing w:before="0" w:after="0"/>
        <w:jc w:val="left"/>
        <w:rPr/>
      </w:pPr>
      <w:ins w:id="1534" w:author="Unknown Author" w:date="2020-11-18T22:14:45Z">
        <w:r>
          <w:rPr/>
          <w:t xml:space="preserve">        </w:t>
        </w:r>
      </w:ins>
      <w:ins w:id="1535" w:author="Unknown Author" w:date="2020-11-18T22:14:45Z">
        <w:r>
          <w:rPr/>
          <w:t>j=j-&gt;link;</w:t>
        </w:r>
      </w:ins>
    </w:p>
    <w:p>
      <w:pPr>
        <w:pStyle w:val="PreformattedText"/>
        <w:bidi w:val="0"/>
        <w:spacing w:before="0" w:after="0"/>
        <w:jc w:val="left"/>
        <w:rPr/>
      </w:pPr>
      <w:ins w:id="1537" w:author="Unknown Author" w:date="2020-11-18T22:14:45Z">
        <w:r>
          <w:rPr/>
          <w:t xml:space="preserve">        </w:t>
        </w:r>
      </w:ins>
      <w:ins w:id="1538" w:author="Unknown Author" w:date="2020-11-18T22:14:45Z">
        <w:r>
          <w:rPr/>
          <w:t>c-&gt;numberOfTerms++;</w:t>
        </w:r>
      </w:ins>
    </w:p>
    <w:p>
      <w:pPr>
        <w:pStyle w:val="PreformattedText"/>
        <w:bidi w:val="0"/>
        <w:spacing w:before="0" w:after="0"/>
        <w:jc w:val="left"/>
        <w:rPr/>
      </w:pPr>
      <w:ins w:id="1540" w:author="Unknown Author" w:date="2020-11-18T22:14:45Z">
        <w:r>
          <w:rPr/>
          <w:t xml:space="preserve">    </w:t>
        </w:r>
      </w:ins>
      <w:ins w:id="1541" w:author="Unknown Author" w:date="2020-11-18T22:14:45Z">
        <w:r>
          <w:rPr/>
          <w:t>}</w:t>
        </w:r>
      </w:ins>
    </w:p>
    <w:p>
      <w:pPr>
        <w:pStyle w:val="PreformattedText"/>
        <w:bidi w:val="0"/>
        <w:spacing w:before="0" w:after="0"/>
        <w:jc w:val="left"/>
        <w:rPr/>
      </w:pPr>
      <w:ins w:id="1543" w:author="Unknown Author" w:date="2020-11-18T22:14:45Z">
        <w:r>
          <w:rPr/>
        </w:r>
      </w:ins>
    </w:p>
    <w:p>
      <w:pPr>
        <w:pStyle w:val="PreformattedText"/>
        <w:bidi w:val="0"/>
        <w:spacing w:before="0" w:after="0"/>
        <w:jc w:val="left"/>
        <w:rPr/>
      </w:pPr>
      <w:ins w:id="1545" w:author="Unknown Author" w:date="2020-11-18T22:14:45Z">
        <w:r>
          <w:rPr/>
          <w:t xml:space="preserve">    </w:t>
        </w:r>
      </w:ins>
      <w:ins w:id="1546" w:author="Unknown Author" w:date="2020-11-18T22:14:45Z">
        <w:r>
          <w:rPr/>
          <w:t>return c;</w:t>
        </w:r>
      </w:ins>
    </w:p>
    <w:p>
      <w:pPr>
        <w:pStyle w:val="PreformattedText"/>
        <w:bidi w:val="0"/>
        <w:spacing w:before="0" w:after="0"/>
        <w:jc w:val="left"/>
        <w:rPr/>
      </w:pPr>
      <w:ins w:id="1548" w:author="Unknown Author" w:date="2020-11-18T22:14:45Z">
        <w:r>
          <w:rPr/>
          <w:t>}</w:t>
        </w:r>
      </w:ins>
    </w:p>
    <w:p>
      <w:pPr>
        <w:pStyle w:val="PreformattedText"/>
        <w:bidi w:val="0"/>
        <w:spacing w:before="0" w:after="0"/>
        <w:jc w:val="left"/>
        <w:rPr/>
      </w:pPr>
      <w:ins w:id="1550" w:author="Unknown Author" w:date="2020-11-18T22:14:45Z">
        <w:r>
          <w:rPr/>
        </w:r>
      </w:ins>
    </w:p>
    <w:p>
      <w:pPr>
        <w:pStyle w:val="PreformattedText"/>
        <w:bidi w:val="0"/>
        <w:spacing w:before="0" w:after="0"/>
        <w:jc w:val="left"/>
        <w:rPr/>
      </w:pPr>
      <w:ins w:id="1552" w:author="Unknown Author" w:date="2020-11-18T22:14:45Z">
        <w:r>
          <w:rPr/>
          <w:t>Poly* productOfPolynomials(Poly* a,Poly*b)</w:t>
        </w:r>
      </w:ins>
    </w:p>
    <w:p>
      <w:pPr>
        <w:pStyle w:val="PreformattedText"/>
        <w:bidi w:val="0"/>
        <w:spacing w:before="0" w:after="0"/>
        <w:jc w:val="left"/>
        <w:rPr/>
      </w:pPr>
      <w:ins w:id="1554" w:author="Unknown Author" w:date="2020-11-18T22:14:45Z">
        <w:r>
          <w:rPr/>
          <w:t>{</w:t>
        </w:r>
      </w:ins>
    </w:p>
    <w:p>
      <w:pPr>
        <w:pStyle w:val="PreformattedText"/>
        <w:bidi w:val="0"/>
        <w:spacing w:before="0" w:after="0"/>
        <w:jc w:val="left"/>
        <w:rPr/>
      </w:pPr>
      <w:ins w:id="1556" w:author="Unknown Author" w:date="2020-11-18T22:14:45Z">
        <w:r>
          <w:rPr/>
          <w:t xml:space="preserve">    </w:t>
        </w:r>
      </w:ins>
      <w:ins w:id="1557" w:author="Unknown Author" w:date="2020-11-18T22:14:45Z">
        <w:r>
          <w:rPr/>
          <w:t>Poly *c=NULL;</w:t>
        </w:r>
      </w:ins>
    </w:p>
    <w:p>
      <w:pPr>
        <w:pStyle w:val="PreformattedText"/>
        <w:bidi w:val="0"/>
        <w:spacing w:before="0" w:after="0"/>
        <w:jc w:val="left"/>
        <w:rPr/>
      </w:pPr>
      <w:ins w:id="1559" w:author="Unknown Author" w:date="2020-11-18T22:14:45Z">
        <w:r>
          <w:rPr/>
          <w:t xml:space="preserve">    </w:t>
        </w:r>
      </w:ins>
      <w:ins w:id="1560" w:author="Unknown Author" w:date="2020-11-18T22:14:45Z">
        <w:r>
          <w:rPr/>
          <w:t>Poly *temp=NULL;</w:t>
        </w:r>
      </w:ins>
    </w:p>
    <w:p>
      <w:pPr>
        <w:pStyle w:val="PreformattedText"/>
        <w:bidi w:val="0"/>
        <w:spacing w:before="0" w:after="0"/>
        <w:jc w:val="left"/>
        <w:rPr/>
      </w:pPr>
      <w:ins w:id="1562" w:author="Unknown Author" w:date="2020-11-18T22:14:45Z">
        <w:r>
          <w:rPr/>
          <w:t xml:space="preserve">    </w:t>
        </w:r>
      </w:ins>
      <w:ins w:id="1563" w:author="Unknown Author" w:date="2020-11-18T22:14:45Z">
        <w:r>
          <w:rPr/>
          <w:t>//intiPoly(Temp);</w:t>
        </w:r>
      </w:ins>
    </w:p>
    <w:p>
      <w:pPr>
        <w:pStyle w:val="PreformattedText"/>
        <w:bidi w:val="0"/>
        <w:spacing w:before="0" w:after="0"/>
        <w:jc w:val="left"/>
        <w:rPr/>
      </w:pPr>
      <w:ins w:id="1565" w:author="Unknown Author" w:date="2020-11-18T22:14:45Z">
        <w:r>
          <w:rPr/>
        </w:r>
      </w:ins>
    </w:p>
    <w:p>
      <w:pPr>
        <w:pStyle w:val="PreformattedText"/>
        <w:bidi w:val="0"/>
        <w:spacing w:before="0" w:after="0"/>
        <w:jc w:val="left"/>
        <w:rPr/>
      </w:pPr>
      <w:ins w:id="1567" w:author="Unknown Author" w:date="2020-11-18T22:14:45Z">
        <w:r>
          <w:rPr/>
          <w:t xml:space="preserve">    </w:t>
        </w:r>
      </w:ins>
      <w:ins w:id="1568" w:author="Unknown Author" w:date="2020-11-18T22:14:45Z">
        <w:r>
          <w:rPr/>
          <w:t>int k = 0;</w:t>
        </w:r>
      </w:ins>
    </w:p>
    <w:p>
      <w:pPr>
        <w:pStyle w:val="PreformattedText"/>
        <w:bidi w:val="0"/>
        <w:spacing w:before="0" w:after="0"/>
        <w:jc w:val="left"/>
        <w:rPr/>
      </w:pPr>
      <w:ins w:id="1570" w:author="Unknown Author" w:date="2020-11-18T22:14:45Z">
        <w:r>
          <w:rPr/>
          <w:t xml:space="preserve">    </w:t>
        </w:r>
      </w:ins>
      <w:ins w:id="1571" w:author="Unknown Author" w:date="2020-11-18T22:14:45Z">
        <w:r>
          <w:rPr/>
          <w:t>PolyNode *i = a-&gt;Head;</w:t>
        </w:r>
      </w:ins>
    </w:p>
    <w:p>
      <w:pPr>
        <w:pStyle w:val="PreformattedText"/>
        <w:bidi w:val="0"/>
        <w:spacing w:before="0" w:after="0"/>
        <w:jc w:val="left"/>
        <w:rPr/>
      </w:pPr>
      <w:ins w:id="1573" w:author="Unknown Author" w:date="2020-11-18T22:14:45Z">
        <w:r>
          <w:rPr/>
          <w:t xml:space="preserve">    </w:t>
        </w:r>
      </w:ins>
      <w:ins w:id="1574" w:author="Unknown Author" w:date="2020-11-18T22:14:45Z">
        <w:r>
          <w:rPr/>
          <w:t>PolyNode *j = b-&gt;Head;</w:t>
        </w:r>
      </w:ins>
    </w:p>
    <w:p>
      <w:pPr>
        <w:pStyle w:val="PreformattedText"/>
        <w:bidi w:val="0"/>
        <w:spacing w:before="0" w:after="0"/>
        <w:jc w:val="left"/>
        <w:rPr/>
      </w:pPr>
      <w:ins w:id="1576" w:author="Unknown Author" w:date="2020-11-18T22:14:45Z">
        <w:r>
          <w:rPr/>
        </w:r>
      </w:ins>
    </w:p>
    <w:p>
      <w:pPr>
        <w:pStyle w:val="PreformattedText"/>
        <w:bidi w:val="0"/>
        <w:spacing w:before="0" w:after="0"/>
        <w:jc w:val="left"/>
        <w:rPr/>
      </w:pPr>
      <w:ins w:id="1578" w:author="Unknown Author" w:date="2020-11-18T22:14:45Z">
        <w:r>
          <w:rPr/>
          <w:t xml:space="preserve">    </w:t>
        </w:r>
      </w:ins>
      <w:ins w:id="1579" w:author="Unknown Author" w:date="2020-11-18T22:14:45Z">
        <w:r>
          <w:rPr/>
          <w:t>while(k&lt;</w:t>
        </w:r>
      </w:ins>
      <w:ins w:id="1580" w:author="Unknown Author" w:date="2020-11-18T22:14:45Z">
        <w:r>
          <w:rPr/>
          <w:t>a</w:t>
        </w:r>
      </w:ins>
      <w:ins w:id="1581" w:author="Unknown Author" w:date="2020-11-18T22:14:45Z">
        <w:r>
          <w:rPr/>
          <w:t>-&gt;numberOfTerms)</w:t>
        </w:r>
      </w:ins>
    </w:p>
    <w:p>
      <w:pPr>
        <w:pStyle w:val="PreformattedText"/>
        <w:bidi w:val="0"/>
        <w:spacing w:before="0" w:after="0"/>
        <w:jc w:val="left"/>
        <w:rPr/>
      </w:pPr>
      <w:ins w:id="1583" w:author="Unknown Author" w:date="2020-11-18T22:14:45Z">
        <w:r>
          <w:rPr/>
          <w:t xml:space="preserve">    </w:t>
        </w:r>
      </w:ins>
      <w:ins w:id="1584" w:author="Unknown Author" w:date="2020-11-18T22:14:45Z">
        <w:r>
          <w:rPr/>
          <w:t>{</w:t>
        </w:r>
      </w:ins>
    </w:p>
    <w:p>
      <w:pPr>
        <w:pStyle w:val="PreformattedText"/>
        <w:bidi w:val="0"/>
        <w:spacing w:before="0" w:after="0"/>
        <w:jc w:val="left"/>
        <w:rPr/>
      </w:pPr>
      <w:ins w:id="1586" w:author="Unknown Author" w:date="2020-11-18T22:14:45Z">
        <w:r>
          <w:rPr/>
          <w:t xml:space="preserve">        </w:t>
        </w:r>
      </w:ins>
      <w:ins w:id="1587" w:author="Unknown Author" w:date="2020-11-18T22:14:45Z">
        <w:r>
          <w:rPr/>
          <w:t>//i=a-&gt;Head;</w:t>
        </w:r>
      </w:ins>
    </w:p>
    <w:p>
      <w:pPr>
        <w:pStyle w:val="PreformattedText"/>
        <w:bidi w:val="0"/>
        <w:spacing w:before="0" w:after="0"/>
        <w:jc w:val="left"/>
        <w:rPr/>
      </w:pPr>
      <w:ins w:id="1589" w:author="Unknown Author" w:date="2020-11-18T22:14:45Z">
        <w:r>
          <w:rPr/>
          <w:t xml:space="preserve">        </w:t>
        </w:r>
      </w:ins>
      <w:ins w:id="1590" w:author="Unknown Author" w:date="2020-11-18T22:14:45Z">
        <w:r>
          <w:rPr/>
          <w:t>j=b-&gt;Head;</w:t>
        </w:r>
      </w:ins>
    </w:p>
    <w:p>
      <w:pPr>
        <w:pStyle w:val="PreformattedText"/>
        <w:bidi w:val="0"/>
        <w:spacing w:before="0" w:after="0"/>
        <w:jc w:val="left"/>
        <w:rPr/>
      </w:pPr>
      <w:ins w:id="1592" w:author="Unknown Author" w:date="2020-11-18T22:14:45Z">
        <w:r>
          <w:rPr/>
          <w:t xml:space="preserve">        </w:t>
        </w:r>
      </w:ins>
      <w:ins w:id="1593" w:author="Unknown Author" w:date="2020-11-18T22:14:45Z">
        <w:r>
          <w:rPr/>
          <w:t>if(c==NULL)</w:t>
        </w:r>
      </w:ins>
    </w:p>
    <w:p>
      <w:pPr>
        <w:pStyle w:val="PreformattedText"/>
        <w:bidi w:val="0"/>
        <w:spacing w:before="0" w:after="0"/>
        <w:jc w:val="left"/>
        <w:rPr/>
      </w:pPr>
      <w:ins w:id="1595" w:author="Unknown Author" w:date="2020-11-18T22:14:45Z">
        <w:r>
          <w:rPr/>
          <w:t xml:space="preserve">        </w:t>
        </w:r>
      </w:ins>
      <w:ins w:id="1596" w:author="Unknown Author" w:date="2020-11-18T22:14:45Z">
        <w:r>
          <w:rPr/>
          <w:t>{</w:t>
        </w:r>
      </w:ins>
    </w:p>
    <w:p>
      <w:pPr>
        <w:pStyle w:val="PreformattedText"/>
        <w:bidi w:val="0"/>
        <w:spacing w:before="0" w:after="0"/>
        <w:jc w:val="left"/>
        <w:rPr/>
      </w:pPr>
      <w:ins w:id="1598" w:author="Unknown Author" w:date="2020-11-18T22:14:45Z">
        <w:r>
          <w:rPr/>
          <w:t xml:space="preserve">            </w:t>
        </w:r>
      </w:ins>
      <w:ins w:id="1599" w:author="Unknown Author" w:date="2020-11-18T22:14:45Z">
        <w:r>
          <w:rPr/>
          <w:t>initPoly(&amp;c);</w:t>
        </w:r>
      </w:ins>
    </w:p>
    <w:p>
      <w:pPr>
        <w:pStyle w:val="PreformattedText"/>
        <w:bidi w:val="0"/>
        <w:spacing w:before="0" w:after="0"/>
        <w:jc w:val="left"/>
        <w:rPr/>
      </w:pPr>
      <w:ins w:id="1601" w:author="Unknown Author" w:date="2020-11-18T22:14:45Z">
        <w:r>
          <w:rPr/>
          <w:t xml:space="preserve">            </w:t>
        </w:r>
      </w:ins>
      <w:ins w:id="1602" w:author="Unknown Author" w:date="2020-11-18T22:14:45Z">
        <w:r>
          <w:rPr/>
          <w:t>while(j!=NULL)</w:t>
        </w:r>
      </w:ins>
    </w:p>
    <w:p>
      <w:pPr>
        <w:pStyle w:val="PreformattedText"/>
        <w:bidi w:val="0"/>
        <w:spacing w:before="0" w:after="0"/>
        <w:jc w:val="left"/>
        <w:rPr/>
      </w:pPr>
      <w:ins w:id="1604" w:author="Unknown Author" w:date="2020-11-18T22:14:45Z">
        <w:r>
          <w:rPr/>
          <w:t xml:space="preserve">            </w:t>
        </w:r>
      </w:ins>
      <w:ins w:id="1605" w:author="Unknown Author" w:date="2020-11-18T22:14:45Z">
        <w:r>
          <w:rPr/>
          <w:t>{</w:t>
        </w:r>
      </w:ins>
    </w:p>
    <w:p>
      <w:pPr>
        <w:pStyle w:val="PreformattedText"/>
        <w:bidi w:val="0"/>
        <w:spacing w:before="0" w:after="0"/>
        <w:jc w:val="left"/>
        <w:rPr/>
      </w:pPr>
      <w:ins w:id="1607" w:author="Unknown Author" w:date="2020-11-18T22:14:45Z">
        <w:r>
          <w:rPr/>
          <w:t xml:space="preserve">                </w:t>
        </w:r>
      </w:ins>
      <w:ins w:id="1608" w:author="Unknown Author" w:date="2020-11-18T22:14:45Z">
        <w:r>
          <w:rPr/>
          <w:t>addNode(c,i-&gt;pow+j-&gt;pow,i-&gt;coeff*j-&gt;coeff);</w:t>
        </w:r>
      </w:ins>
    </w:p>
    <w:p>
      <w:pPr>
        <w:pStyle w:val="PreformattedText"/>
        <w:bidi w:val="0"/>
        <w:spacing w:before="0" w:after="0"/>
        <w:jc w:val="left"/>
        <w:rPr/>
      </w:pPr>
      <w:ins w:id="1610" w:author="Unknown Author" w:date="2020-11-18T22:14:45Z">
        <w:r>
          <w:rPr/>
          <w:t xml:space="preserve">                </w:t>
        </w:r>
      </w:ins>
      <w:ins w:id="1611" w:author="Unknown Author" w:date="2020-11-18T22:14:45Z">
        <w:r>
          <w:rPr/>
          <w:t>j=j-&gt;link;</w:t>
        </w:r>
      </w:ins>
    </w:p>
    <w:p>
      <w:pPr>
        <w:pStyle w:val="PreformattedText"/>
        <w:bidi w:val="0"/>
        <w:spacing w:before="0" w:after="0"/>
        <w:jc w:val="left"/>
        <w:rPr/>
      </w:pPr>
      <w:ins w:id="1613" w:author="Unknown Author" w:date="2020-11-18T22:14:45Z">
        <w:r>
          <w:rPr/>
          <w:t xml:space="preserve">            </w:t>
        </w:r>
      </w:ins>
      <w:ins w:id="1614" w:author="Unknown Author" w:date="2020-11-18T22:14:45Z">
        <w:r>
          <w:rPr/>
          <w:t>}</w:t>
        </w:r>
      </w:ins>
    </w:p>
    <w:p>
      <w:pPr>
        <w:pStyle w:val="PreformattedText"/>
        <w:bidi w:val="0"/>
        <w:spacing w:before="0" w:after="0"/>
        <w:jc w:val="left"/>
        <w:rPr/>
      </w:pPr>
      <w:ins w:id="1616" w:author="Unknown Author" w:date="2020-11-18T22:14:45Z">
        <w:r>
          <w:rPr/>
          <w:t xml:space="preserve">        </w:t>
        </w:r>
      </w:ins>
      <w:ins w:id="1617" w:author="Unknown Author" w:date="2020-11-18T22:14:45Z">
        <w:r>
          <w:rPr/>
          <w:t>}</w:t>
        </w:r>
      </w:ins>
    </w:p>
    <w:p>
      <w:pPr>
        <w:pStyle w:val="PreformattedText"/>
        <w:bidi w:val="0"/>
        <w:spacing w:before="0" w:after="0"/>
        <w:jc w:val="left"/>
        <w:rPr/>
      </w:pPr>
      <w:ins w:id="1619" w:author="Unknown Author" w:date="2020-11-18T22:14:45Z">
        <w:r>
          <w:rPr/>
          <w:t xml:space="preserve">        </w:t>
        </w:r>
      </w:ins>
      <w:ins w:id="1620" w:author="Unknown Author" w:date="2020-11-18T22:14:45Z">
        <w:r>
          <w:rPr/>
          <w:t>else</w:t>
        </w:r>
      </w:ins>
    </w:p>
    <w:p>
      <w:pPr>
        <w:pStyle w:val="PreformattedText"/>
        <w:bidi w:val="0"/>
        <w:spacing w:before="0" w:after="0"/>
        <w:jc w:val="left"/>
        <w:rPr/>
      </w:pPr>
      <w:ins w:id="1622" w:author="Unknown Author" w:date="2020-11-18T22:14:45Z">
        <w:r>
          <w:rPr/>
          <w:t xml:space="preserve">        </w:t>
        </w:r>
      </w:ins>
      <w:ins w:id="1623" w:author="Unknown Author" w:date="2020-11-18T22:14:45Z">
        <w:r>
          <w:rPr/>
          <w:t>{</w:t>
        </w:r>
      </w:ins>
    </w:p>
    <w:p>
      <w:pPr>
        <w:pStyle w:val="PreformattedText"/>
        <w:bidi w:val="0"/>
        <w:spacing w:before="0" w:after="0"/>
        <w:jc w:val="left"/>
        <w:rPr/>
      </w:pPr>
      <w:ins w:id="1625" w:author="Unknown Author" w:date="2020-11-18T22:14:45Z">
        <w:r>
          <w:rPr/>
          <w:t xml:space="preserve">            </w:t>
        </w:r>
      </w:ins>
      <w:ins w:id="1626" w:author="Unknown Author" w:date="2020-11-18T22:14:45Z">
        <w:r>
          <w:rPr/>
          <w:t>initPoly(&amp;temp);</w:t>
        </w:r>
      </w:ins>
    </w:p>
    <w:p>
      <w:pPr>
        <w:pStyle w:val="PreformattedText"/>
        <w:bidi w:val="0"/>
        <w:spacing w:before="0" w:after="0"/>
        <w:jc w:val="left"/>
        <w:rPr/>
      </w:pPr>
      <w:ins w:id="1628" w:author="Unknown Author" w:date="2020-11-18T22:14:45Z">
        <w:r>
          <w:rPr/>
          <w:t xml:space="preserve">            </w:t>
        </w:r>
      </w:ins>
      <w:ins w:id="1629" w:author="Unknown Author" w:date="2020-11-18T22:14:45Z">
        <w:r>
          <w:rPr/>
          <w:t>while(j!=NULL)</w:t>
        </w:r>
      </w:ins>
    </w:p>
    <w:p>
      <w:pPr>
        <w:pStyle w:val="PreformattedText"/>
        <w:bidi w:val="0"/>
        <w:spacing w:before="0" w:after="0"/>
        <w:jc w:val="left"/>
        <w:rPr/>
      </w:pPr>
      <w:ins w:id="1631" w:author="Unknown Author" w:date="2020-11-18T22:14:45Z">
        <w:r>
          <w:rPr/>
          <w:t xml:space="preserve">            </w:t>
        </w:r>
      </w:ins>
      <w:ins w:id="1632" w:author="Unknown Author" w:date="2020-11-18T22:14:45Z">
        <w:r>
          <w:rPr/>
          <w:t>{</w:t>
        </w:r>
      </w:ins>
    </w:p>
    <w:p>
      <w:pPr>
        <w:pStyle w:val="PreformattedText"/>
        <w:bidi w:val="0"/>
        <w:spacing w:before="0" w:after="0"/>
        <w:jc w:val="left"/>
        <w:rPr/>
      </w:pPr>
      <w:ins w:id="1634" w:author="Unknown Author" w:date="2020-11-18T22:14:45Z">
        <w:r>
          <w:rPr/>
          <w:t xml:space="preserve">                </w:t>
        </w:r>
      </w:ins>
      <w:ins w:id="1635" w:author="Unknown Author" w:date="2020-11-18T22:14:45Z">
        <w:r>
          <w:rPr/>
          <w:t>addNode(temp,i-&gt;pow+j-&gt;pow,i-&gt;coeff*j-&gt;coeff);</w:t>
        </w:r>
      </w:ins>
    </w:p>
    <w:p>
      <w:pPr>
        <w:pStyle w:val="PreformattedText"/>
        <w:bidi w:val="0"/>
        <w:spacing w:before="0" w:after="0"/>
        <w:jc w:val="left"/>
        <w:rPr/>
      </w:pPr>
      <w:ins w:id="1637" w:author="Unknown Author" w:date="2020-11-18T22:14:45Z">
        <w:r>
          <w:rPr/>
          <w:t xml:space="preserve">                </w:t>
        </w:r>
      </w:ins>
      <w:ins w:id="1638" w:author="Unknown Author" w:date="2020-11-18T22:14:45Z">
        <w:r>
          <w:rPr/>
          <w:t>j=j-&gt;link;</w:t>
        </w:r>
      </w:ins>
    </w:p>
    <w:p>
      <w:pPr>
        <w:pStyle w:val="PreformattedText"/>
        <w:bidi w:val="0"/>
        <w:spacing w:before="0" w:after="0"/>
        <w:jc w:val="left"/>
        <w:rPr/>
      </w:pPr>
      <w:ins w:id="1640" w:author="Unknown Author" w:date="2020-11-18T22:14:45Z">
        <w:r>
          <w:rPr/>
          <w:t xml:space="preserve">            </w:t>
        </w:r>
      </w:ins>
      <w:ins w:id="1641" w:author="Unknown Author" w:date="2020-11-18T22:14:45Z">
        <w:r>
          <w:rPr/>
          <w:t>}</w:t>
        </w:r>
      </w:ins>
    </w:p>
    <w:p>
      <w:pPr>
        <w:pStyle w:val="PreformattedText"/>
        <w:bidi w:val="0"/>
        <w:spacing w:before="0" w:after="0"/>
        <w:jc w:val="left"/>
        <w:rPr/>
      </w:pPr>
      <w:ins w:id="1643" w:author="Unknown Author" w:date="2020-11-18T22:14:45Z">
        <w:r>
          <w:rPr/>
          <w:t xml:space="preserve">            </w:t>
        </w:r>
      </w:ins>
      <w:ins w:id="1644" w:author="Unknown Author" w:date="2020-11-18T22:14:45Z">
        <w:r>
          <w:rPr/>
          <w:t>c=sumOfPoly(c,temp);</w:t>
        </w:r>
      </w:ins>
    </w:p>
    <w:p>
      <w:pPr>
        <w:pStyle w:val="PreformattedText"/>
        <w:bidi w:val="0"/>
        <w:spacing w:before="0" w:after="0"/>
        <w:jc w:val="left"/>
        <w:rPr/>
      </w:pPr>
      <w:ins w:id="1646" w:author="Unknown Author" w:date="2020-11-18T22:14:45Z">
        <w:r>
          <w:rPr/>
          <w:t xml:space="preserve">        </w:t>
        </w:r>
      </w:ins>
      <w:ins w:id="1647" w:author="Unknown Author" w:date="2020-11-18T22:14:45Z">
        <w:r>
          <w:rPr/>
          <w:t>}</w:t>
        </w:r>
      </w:ins>
    </w:p>
    <w:p>
      <w:pPr>
        <w:pStyle w:val="PreformattedText"/>
        <w:bidi w:val="0"/>
        <w:spacing w:before="0" w:after="0"/>
        <w:jc w:val="left"/>
        <w:rPr/>
      </w:pPr>
      <w:ins w:id="1649" w:author="Unknown Author" w:date="2020-11-18T22:14:45Z">
        <w:r>
          <w:rPr/>
          <w:t xml:space="preserve">        </w:t>
        </w:r>
      </w:ins>
      <w:ins w:id="1650" w:author="Unknown Author" w:date="2020-11-18T22:14:45Z">
        <w:r>
          <w:rPr/>
          <w:t>i=i-&gt;link;</w:t>
        </w:r>
      </w:ins>
    </w:p>
    <w:p>
      <w:pPr>
        <w:pStyle w:val="PreformattedText"/>
        <w:bidi w:val="0"/>
        <w:spacing w:before="0" w:after="0"/>
        <w:jc w:val="left"/>
        <w:rPr/>
      </w:pPr>
      <w:ins w:id="1652" w:author="Unknown Author" w:date="2020-11-18T22:14:45Z">
        <w:r>
          <w:rPr/>
          <w:t xml:space="preserve">        </w:t>
        </w:r>
      </w:ins>
      <w:ins w:id="1653" w:author="Unknown Author" w:date="2020-11-18T22:14:45Z">
        <w:r>
          <w:rPr/>
          <w:t>freePoly(&amp;temp);</w:t>
        </w:r>
      </w:ins>
    </w:p>
    <w:p>
      <w:pPr>
        <w:pStyle w:val="PreformattedText"/>
        <w:bidi w:val="0"/>
        <w:spacing w:before="0" w:after="0"/>
        <w:jc w:val="left"/>
        <w:rPr/>
      </w:pPr>
      <w:ins w:id="1655" w:author="Unknown Author" w:date="2020-11-18T22:14:45Z">
        <w:r>
          <w:rPr/>
          <w:t xml:space="preserve">        </w:t>
        </w:r>
      </w:ins>
      <w:ins w:id="1656" w:author="Unknown Author" w:date="2020-11-18T22:14:45Z">
        <w:r>
          <w:rPr/>
          <w:t>k++;</w:t>
        </w:r>
      </w:ins>
    </w:p>
    <w:p>
      <w:pPr>
        <w:pStyle w:val="PreformattedText"/>
        <w:bidi w:val="0"/>
        <w:spacing w:before="0" w:after="0"/>
        <w:jc w:val="left"/>
        <w:rPr/>
      </w:pPr>
      <w:ins w:id="1658" w:author="Unknown Author" w:date="2020-11-18T22:14:45Z">
        <w:r>
          <w:rPr/>
          <w:t xml:space="preserve">    </w:t>
        </w:r>
      </w:ins>
      <w:ins w:id="1659" w:author="Unknown Author" w:date="2020-11-18T22:14:45Z">
        <w:r>
          <w:rPr/>
          <w:t>}</w:t>
        </w:r>
      </w:ins>
    </w:p>
    <w:p>
      <w:pPr>
        <w:pStyle w:val="PreformattedText"/>
        <w:bidi w:val="0"/>
        <w:spacing w:before="0" w:after="0"/>
        <w:jc w:val="left"/>
        <w:rPr/>
      </w:pPr>
      <w:ins w:id="1661" w:author="Unknown Author" w:date="2020-11-18T22:14:45Z">
        <w:r>
          <w:rPr/>
          <w:t xml:space="preserve">    </w:t>
        </w:r>
      </w:ins>
      <w:ins w:id="1662" w:author="Unknown Author" w:date="2020-11-18T22:14:45Z">
        <w:r>
          <w:rPr/>
          <w:t>return c;</w:t>
        </w:r>
      </w:ins>
    </w:p>
    <w:p>
      <w:pPr>
        <w:pStyle w:val="PreformattedText"/>
        <w:bidi w:val="0"/>
        <w:spacing w:before="0" w:after="0"/>
        <w:jc w:val="left"/>
        <w:rPr/>
      </w:pPr>
      <w:ins w:id="1664" w:author="Unknown Author" w:date="2020-11-18T22:14:45Z">
        <w:r>
          <w:rPr/>
          <w:t>}</w:t>
        </w:r>
      </w:ins>
    </w:p>
    <w:p>
      <w:pPr>
        <w:pStyle w:val="PreformattedText"/>
        <w:bidi w:val="0"/>
        <w:spacing w:before="0" w:after="0"/>
        <w:jc w:val="left"/>
        <w:rPr/>
      </w:pPr>
      <w:ins w:id="1666" w:author="Unknown Author" w:date="2020-11-18T22:14:45Z">
        <w:r>
          <w:rPr/>
        </w:r>
      </w:ins>
    </w:p>
    <w:p>
      <w:pPr>
        <w:pStyle w:val="PreformattedText"/>
        <w:bidi w:val="0"/>
        <w:spacing w:before="0" w:after="0"/>
        <w:jc w:val="left"/>
        <w:rPr/>
      </w:pPr>
      <w:ins w:id="1668" w:author="Unknown Author" w:date="2020-11-18T22:14:45Z">
        <w:r>
          <w:rPr/>
          <w:t>int main(){</w:t>
        </w:r>
      </w:ins>
    </w:p>
    <w:p>
      <w:pPr>
        <w:pStyle w:val="PreformattedText"/>
        <w:bidi w:val="0"/>
        <w:spacing w:before="0" w:after="0"/>
        <w:jc w:val="left"/>
        <w:rPr/>
      </w:pPr>
      <w:ins w:id="1670" w:author="Unknown Author" w:date="2020-11-18T22:14:45Z">
        <w:r>
          <w:rPr/>
          <w:t xml:space="preserve">    </w:t>
        </w:r>
      </w:ins>
      <w:ins w:id="1671" w:author="Unknown Author" w:date="2020-11-18T22:14:45Z">
        <w:r>
          <w:rPr/>
          <w:t>Poly* a;</w:t>
        </w:r>
      </w:ins>
    </w:p>
    <w:p>
      <w:pPr>
        <w:pStyle w:val="PreformattedText"/>
        <w:bidi w:val="0"/>
        <w:spacing w:before="0" w:after="0"/>
        <w:jc w:val="left"/>
        <w:rPr/>
      </w:pPr>
      <w:ins w:id="1673" w:author="Unknown Author" w:date="2020-11-18T22:14:45Z">
        <w:r>
          <w:rPr/>
          <w:t xml:space="preserve">    </w:t>
        </w:r>
      </w:ins>
      <w:ins w:id="1674" w:author="Unknown Author" w:date="2020-11-18T22:14:45Z">
        <w:r>
          <w:rPr/>
          <w:t>Poly* b;</w:t>
        </w:r>
      </w:ins>
    </w:p>
    <w:p>
      <w:pPr>
        <w:pStyle w:val="PreformattedText"/>
        <w:bidi w:val="0"/>
        <w:spacing w:before="0" w:after="0"/>
        <w:jc w:val="left"/>
        <w:rPr/>
      </w:pPr>
      <w:ins w:id="1676" w:author="Unknown Author" w:date="2020-11-18T22:14:45Z">
        <w:r>
          <w:rPr/>
          <w:t xml:space="preserve">    </w:t>
        </w:r>
      </w:ins>
      <w:ins w:id="1677" w:author="Unknown Author" w:date="2020-11-18T22:14:45Z">
        <w:r>
          <w:rPr/>
          <w:t>Poly* c;</w:t>
        </w:r>
      </w:ins>
    </w:p>
    <w:p>
      <w:pPr>
        <w:pStyle w:val="PreformattedText"/>
        <w:bidi w:val="0"/>
        <w:spacing w:before="0" w:after="0"/>
        <w:jc w:val="left"/>
        <w:rPr/>
      </w:pPr>
      <w:ins w:id="1679" w:author="Unknown Author" w:date="2020-11-18T22:14:45Z">
        <w:r>
          <w:rPr/>
          <w:t xml:space="preserve">    </w:t>
        </w:r>
      </w:ins>
      <w:ins w:id="1680" w:author="Unknown Author" w:date="2020-11-18T22:14:45Z">
        <w:r>
          <w:rPr/>
          <w:t>int strLength = 100;</w:t>
        </w:r>
      </w:ins>
    </w:p>
    <w:p>
      <w:pPr>
        <w:pStyle w:val="PreformattedText"/>
        <w:bidi w:val="0"/>
        <w:spacing w:before="0" w:after="0"/>
        <w:jc w:val="left"/>
        <w:rPr/>
      </w:pPr>
      <w:ins w:id="1682" w:author="Unknown Author" w:date="2020-11-18T22:14:45Z">
        <w:r>
          <w:rPr/>
          <w:t xml:space="preserve">    </w:t>
        </w:r>
      </w:ins>
      <w:ins w:id="1683" w:author="Unknown Author" w:date="2020-11-18T22:14:45Z">
        <w:r>
          <w:rPr/>
          <w:t>char* polyString = (char*) malloc(strLength*sizeof(char));</w:t>
        </w:r>
      </w:ins>
    </w:p>
    <w:p>
      <w:pPr>
        <w:pStyle w:val="PreformattedText"/>
        <w:bidi w:val="0"/>
        <w:spacing w:before="0" w:after="0"/>
        <w:jc w:val="left"/>
        <w:rPr/>
      </w:pPr>
      <w:ins w:id="1685" w:author="Unknown Author" w:date="2020-11-18T22:14:45Z">
        <w:r>
          <w:rPr/>
        </w:r>
      </w:ins>
    </w:p>
    <w:p>
      <w:pPr>
        <w:pStyle w:val="PreformattedText"/>
        <w:bidi w:val="0"/>
        <w:spacing w:before="0" w:after="0"/>
        <w:jc w:val="left"/>
        <w:rPr/>
      </w:pPr>
      <w:ins w:id="1687" w:author="Unknown Author" w:date="2020-11-18T22:14:45Z">
        <w:r>
          <w:rPr/>
          <w:t xml:space="preserve">    </w:t>
        </w:r>
      </w:ins>
      <w:ins w:id="1688" w:author="Unknown Author" w:date="2020-11-18T22:14:45Z">
        <w:r>
          <w:rPr/>
          <w:t>/*Read the polynomials*/</w:t>
        </w:r>
      </w:ins>
    </w:p>
    <w:p>
      <w:pPr>
        <w:pStyle w:val="PreformattedText"/>
        <w:bidi w:val="0"/>
        <w:spacing w:before="0" w:after="0"/>
        <w:jc w:val="left"/>
        <w:rPr/>
      </w:pPr>
      <w:ins w:id="1690" w:author="Unknown Author" w:date="2020-11-18T22:14:45Z">
        <w:r>
          <w:rPr/>
          <w:t xml:space="preserve">        </w:t>
        </w:r>
      </w:ins>
      <w:ins w:id="1691" w:author="Unknown Author" w:date="2020-11-18T22:14:45Z">
        <w:r>
          <w:rPr/>
          <w:t>fflush(stdin);</w:t>
        </w:r>
      </w:ins>
    </w:p>
    <w:p>
      <w:pPr>
        <w:pStyle w:val="PreformattedText"/>
        <w:bidi w:val="0"/>
        <w:spacing w:before="0" w:after="0"/>
        <w:jc w:val="left"/>
        <w:rPr/>
      </w:pPr>
      <w:ins w:id="1693" w:author="Unknown Author" w:date="2020-11-18T22:14:45Z">
        <w:r>
          <w:rPr/>
          <w:t xml:space="preserve">        </w:t>
        </w:r>
      </w:ins>
      <w:ins w:id="1694" w:author="Unknown Author" w:date="2020-11-18T22:14:45Z">
        <w:r>
          <w:rPr/>
          <w:t>printf("Enter polynomial 1 in the form : a0*X^n + a1*X^n-1 + a2*X^n-2 ..... an*X^0 --&gt; ");</w:t>
        </w:r>
      </w:ins>
    </w:p>
    <w:p>
      <w:pPr>
        <w:pStyle w:val="PreformattedText"/>
        <w:bidi w:val="0"/>
        <w:spacing w:before="0" w:after="0"/>
        <w:jc w:val="left"/>
        <w:rPr/>
      </w:pPr>
      <w:ins w:id="1696" w:author="Unknown Author" w:date="2020-11-18T22:14:45Z">
        <w:r>
          <w:rPr/>
          <w:t xml:space="preserve">        </w:t>
        </w:r>
      </w:ins>
      <w:ins w:id="1697" w:author="Unknown Author" w:date="2020-11-18T22:14:45Z">
        <w:r>
          <w:rPr/>
          <w:t>scanf("%[^\n]",polyString);</w:t>
        </w:r>
      </w:ins>
    </w:p>
    <w:p>
      <w:pPr>
        <w:pStyle w:val="PreformattedText"/>
        <w:bidi w:val="0"/>
        <w:spacing w:before="0" w:after="0"/>
        <w:jc w:val="left"/>
        <w:rPr/>
      </w:pPr>
      <w:ins w:id="1699" w:author="Unknown Author" w:date="2020-11-18T22:14:45Z">
        <w:r>
          <w:rPr/>
          <w:t xml:space="preserve">        </w:t>
        </w:r>
      </w:ins>
      <w:ins w:id="1700" w:author="Unknown Author" w:date="2020-11-18T22:14:45Z">
        <w:r>
          <w:rPr/>
          <w:t>scanf("%*c"); //remove the \n charecter from the input stream</w:t>
        </w:r>
      </w:ins>
    </w:p>
    <w:p>
      <w:pPr>
        <w:pStyle w:val="PreformattedText"/>
        <w:bidi w:val="0"/>
        <w:spacing w:before="0" w:after="0"/>
        <w:jc w:val="left"/>
        <w:rPr/>
      </w:pPr>
      <w:ins w:id="1702" w:author="Unknown Author" w:date="2020-11-18T22:14:45Z">
        <w:r>
          <w:rPr/>
          <w:t xml:space="preserve">        </w:t>
        </w:r>
      </w:ins>
      <w:ins w:id="1703" w:author="Unknown Author" w:date="2020-11-18T22:14:45Z">
        <w:r>
          <w:rPr/>
          <w:t xml:space="preserve">a  = createPolyFromString(polyString);    </w:t>
        </w:r>
      </w:ins>
    </w:p>
    <w:p>
      <w:pPr>
        <w:pStyle w:val="PreformattedText"/>
        <w:bidi w:val="0"/>
        <w:spacing w:before="0" w:after="0"/>
        <w:jc w:val="left"/>
        <w:rPr/>
      </w:pPr>
      <w:ins w:id="1705" w:author="Unknown Author" w:date="2020-11-18T22:14:45Z">
        <w:r>
          <w:rPr/>
          <w:t xml:space="preserve">        </w:t>
        </w:r>
      </w:ins>
      <w:ins w:id="1706" w:author="Unknown Author" w:date="2020-11-18T22:14:45Z">
        <w:r>
          <w:rPr/>
          <w:t>free(polyString);</w:t>
        </w:r>
      </w:ins>
    </w:p>
    <w:p>
      <w:pPr>
        <w:pStyle w:val="PreformattedText"/>
        <w:bidi w:val="0"/>
        <w:spacing w:before="0" w:after="0"/>
        <w:jc w:val="left"/>
        <w:rPr/>
      </w:pPr>
      <w:ins w:id="1708" w:author="Unknown Author" w:date="2020-11-18T22:14:45Z">
        <w:r>
          <w:rPr/>
          <w:t xml:space="preserve">    </w:t>
        </w:r>
      </w:ins>
    </w:p>
    <w:p>
      <w:pPr>
        <w:pStyle w:val="PreformattedText"/>
        <w:bidi w:val="0"/>
        <w:spacing w:before="0" w:after="0"/>
        <w:jc w:val="left"/>
        <w:rPr/>
      </w:pPr>
      <w:ins w:id="1710" w:author="Unknown Author" w:date="2020-11-18T22:14:45Z">
        <w:r>
          <w:rPr/>
          <w:t xml:space="preserve">        </w:t>
        </w:r>
      </w:ins>
      <w:ins w:id="1711" w:author="Unknown Author" w:date="2020-11-18T22:14:45Z">
        <w:r>
          <w:rPr/>
          <w:t>fflush(stdin);</w:t>
        </w:r>
      </w:ins>
    </w:p>
    <w:p>
      <w:pPr>
        <w:pStyle w:val="PreformattedText"/>
        <w:bidi w:val="0"/>
        <w:spacing w:before="0" w:after="0"/>
        <w:jc w:val="left"/>
        <w:rPr/>
      </w:pPr>
      <w:ins w:id="1713" w:author="Unknown Author" w:date="2020-11-18T22:14:45Z">
        <w:r>
          <w:rPr/>
          <w:t xml:space="preserve">        </w:t>
        </w:r>
      </w:ins>
      <w:ins w:id="1714" w:author="Unknown Author" w:date="2020-11-18T22:14:45Z">
        <w:r>
          <w:rPr/>
          <w:t>fflush(stdout);</w:t>
        </w:r>
      </w:ins>
    </w:p>
    <w:p>
      <w:pPr>
        <w:pStyle w:val="PreformattedText"/>
        <w:bidi w:val="0"/>
        <w:spacing w:before="0" w:after="0"/>
        <w:jc w:val="left"/>
        <w:rPr/>
      </w:pPr>
      <w:ins w:id="1716" w:author="Unknown Author" w:date="2020-11-18T22:14:45Z">
        <w:r>
          <w:rPr/>
          <w:t xml:space="preserve">    </w:t>
        </w:r>
      </w:ins>
    </w:p>
    <w:p>
      <w:pPr>
        <w:pStyle w:val="PreformattedText"/>
        <w:bidi w:val="0"/>
        <w:spacing w:before="0" w:after="0"/>
        <w:jc w:val="left"/>
        <w:rPr/>
      </w:pPr>
      <w:ins w:id="1718" w:author="Unknown Author" w:date="2020-11-18T22:14:45Z">
        <w:r>
          <w:rPr/>
          <w:t xml:space="preserve">        </w:t>
        </w:r>
      </w:ins>
      <w:ins w:id="1719" w:author="Unknown Author" w:date="2020-11-18T22:14:45Z">
        <w:r>
          <w:rPr/>
          <w:t>polyString = (char*) malloc(strLength*sizeof(char));</w:t>
        </w:r>
      </w:ins>
    </w:p>
    <w:p>
      <w:pPr>
        <w:pStyle w:val="PreformattedText"/>
        <w:bidi w:val="0"/>
        <w:spacing w:before="0" w:after="0"/>
        <w:jc w:val="left"/>
        <w:rPr/>
      </w:pPr>
      <w:ins w:id="1721" w:author="Unknown Author" w:date="2020-11-18T22:14:45Z">
        <w:r>
          <w:rPr/>
        </w:r>
      </w:ins>
    </w:p>
    <w:p>
      <w:pPr>
        <w:pStyle w:val="PreformattedText"/>
        <w:bidi w:val="0"/>
        <w:spacing w:before="0" w:after="0"/>
        <w:jc w:val="left"/>
        <w:rPr/>
      </w:pPr>
      <w:ins w:id="1723" w:author="Unknown Author" w:date="2020-11-18T22:14:45Z">
        <w:r>
          <w:rPr/>
          <w:t xml:space="preserve">        </w:t>
        </w:r>
      </w:ins>
      <w:ins w:id="1724" w:author="Unknown Author" w:date="2020-11-18T22:14:45Z">
        <w:r>
          <w:rPr/>
          <w:t>printf("Enter polynomial 2 in the form : a0*X^n + a1*X^n-1 + a2*X^n-2 ..... an*X^0 --&gt; ");</w:t>
        </w:r>
      </w:ins>
    </w:p>
    <w:p>
      <w:pPr>
        <w:pStyle w:val="PreformattedText"/>
        <w:bidi w:val="0"/>
        <w:spacing w:before="0" w:after="0"/>
        <w:jc w:val="left"/>
        <w:rPr/>
      </w:pPr>
      <w:ins w:id="1726" w:author="Unknown Author" w:date="2020-11-18T22:14:45Z">
        <w:r>
          <w:rPr/>
          <w:t xml:space="preserve">        </w:t>
        </w:r>
      </w:ins>
      <w:ins w:id="1727" w:author="Unknown Author" w:date="2020-11-18T22:14:45Z">
        <w:r>
          <w:rPr/>
          <w:t>scanf("%[^\n]",polyString);</w:t>
        </w:r>
      </w:ins>
    </w:p>
    <w:p>
      <w:pPr>
        <w:pStyle w:val="PreformattedText"/>
        <w:bidi w:val="0"/>
        <w:spacing w:before="0" w:after="0"/>
        <w:jc w:val="left"/>
        <w:rPr/>
      </w:pPr>
      <w:ins w:id="1729" w:author="Unknown Author" w:date="2020-11-18T22:14:45Z">
        <w:r>
          <w:rPr/>
          <w:t xml:space="preserve">        </w:t>
        </w:r>
      </w:ins>
      <w:ins w:id="1730" w:author="Unknown Author" w:date="2020-11-18T22:14:45Z">
        <w:r>
          <w:rPr/>
          <w:t xml:space="preserve">b  = createPolyFromString(polyString);    </w:t>
        </w:r>
      </w:ins>
    </w:p>
    <w:p>
      <w:pPr>
        <w:pStyle w:val="PreformattedText"/>
        <w:bidi w:val="0"/>
        <w:spacing w:before="0" w:after="0"/>
        <w:jc w:val="left"/>
        <w:rPr/>
      </w:pPr>
      <w:ins w:id="1732" w:author="Unknown Author" w:date="2020-11-18T22:14:45Z">
        <w:r>
          <w:rPr/>
          <w:t xml:space="preserve">        </w:t>
        </w:r>
      </w:ins>
      <w:ins w:id="1733" w:author="Unknown Author" w:date="2020-11-18T22:14:45Z">
        <w:r>
          <w:rPr/>
          <w:t>free(polyString);</w:t>
        </w:r>
      </w:ins>
    </w:p>
    <w:p>
      <w:pPr>
        <w:pStyle w:val="PreformattedText"/>
        <w:bidi w:val="0"/>
        <w:spacing w:before="0" w:after="0"/>
        <w:jc w:val="left"/>
        <w:rPr/>
      </w:pPr>
      <w:ins w:id="1735" w:author="Unknown Author" w:date="2020-11-18T22:14:45Z">
        <w:r>
          <w:rPr/>
          <w:t xml:space="preserve">    </w:t>
        </w:r>
      </w:ins>
      <w:ins w:id="1736" w:author="Unknown Author" w:date="2020-11-18T22:14:45Z">
        <w:r>
          <w:rPr/>
          <w:t>/*Finish reading Polynomials*/</w:t>
        </w:r>
      </w:ins>
    </w:p>
    <w:p>
      <w:pPr>
        <w:pStyle w:val="PreformattedText"/>
        <w:bidi w:val="0"/>
        <w:spacing w:before="0" w:after="0"/>
        <w:jc w:val="left"/>
        <w:rPr/>
      </w:pPr>
      <w:ins w:id="1738" w:author="Unknown Author" w:date="2020-11-18T22:14:45Z">
        <w:r>
          <w:rPr/>
        </w:r>
      </w:ins>
    </w:p>
    <w:p>
      <w:pPr>
        <w:pStyle w:val="PreformattedText"/>
        <w:bidi w:val="0"/>
        <w:spacing w:before="0" w:after="0"/>
        <w:jc w:val="left"/>
        <w:rPr/>
      </w:pPr>
      <w:ins w:id="1740" w:author="Unknown Author" w:date="2020-11-18T22:14:45Z">
        <w:r>
          <w:rPr/>
          <w:t xml:space="preserve">    </w:t>
        </w:r>
      </w:ins>
      <w:ins w:id="1741" w:author="Unknown Author" w:date="2020-11-18T22:14:45Z">
        <w:r>
          <w:rPr/>
          <w:t>printf("\nPolynomial 1 is: ");</w:t>
        </w:r>
      </w:ins>
    </w:p>
    <w:p>
      <w:pPr>
        <w:pStyle w:val="PreformattedText"/>
        <w:bidi w:val="0"/>
        <w:spacing w:before="0" w:after="0"/>
        <w:jc w:val="left"/>
        <w:rPr/>
      </w:pPr>
      <w:ins w:id="1743" w:author="Unknown Author" w:date="2020-11-18T22:14:45Z">
        <w:r>
          <w:rPr/>
          <w:t xml:space="preserve">    </w:t>
        </w:r>
      </w:ins>
      <w:ins w:id="1744" w:author="Unknown Author" w:date="2020-11-18T22:14:45Z">
        <w:r>
          <w:rPr/>
          <w:t>printPoly(a);</w:t>
        </w:r>
      </w:ins>
    </w:p>
    <w:p>
      <w:pPr>
        <w:pStyle w:val="PreformattedText"/>
        <w:bidi w:val="0"/>
        <w:spacing w:before="0" w:after="0"/>
        <w:jc w:val="left"/>
        <w:rPr/>
      </w:pPr>
      <w:ins w:id="1746" w:author="Unknown Author" w:date="2020-11-18T22:14:45Z">
        <w:r>
          <w:rPr/>
          <w:t xml:space="preserve">    </w:t>
        </w:r>
      </w:ins>
      <w:ins w:id="1747" w:author="Unknown Author" w:date="2020-11-18T22:14:45Z">
        <w:r>
          <w:rPr/>
          <w:t>printf("\nPolynomial 2 is: ");</w:t>
        </w:r>
      </w:ins>
    </w:p>
    <w:p>
      <w:pPr>
        <w:pStyle w:val="PreformattedText"/>
        <w:bidi w:val="0"/>
        <w:spacing w:before="0" w:after="0"/>
        <w:jc w:val="left"/>
        <w:rPr/>
      </w:pPr>
      <w:ins w:id="1749" w:author="Unknown Author" w:date="2020-11-18T22:14:45Z">
        <w:r>
          <w:rPr/>
          <w:t xml:space="preserve">    </w:t>
        </w:r>
      </w:ins>
      <w:ins w:id="1750" w:author="Unknown Author" w:date="2020-11-18T22:14:45Z">
        <w:r>
          <w:rPr/>
          <w:t>printPoly(b);</w:t>
        </w:r>
      </w:ins>
    </w:p>
    <w:p>
      <w:pPr>
        <w:pStyle w:val="PreformattedText"/>
        <w:bidi w:val="0"/>
        <w:spacing w:before="0" w:after="0"/>
        <w:jc w:val="left"/>
        <w:rPr/>
      </w:pPr>
      <w:ins w:id="1752" w:author="Unknown Author" w:date="2020-11-18T22:14:45Z">
        <w:r>
          <w:rPr/>
          <w:t xml:space="preserve">    </w:t>
        </w:r>
      </w:ins>
    </w:p>
    <w:p>
      <w:pPr>
        <w:pStyle w:val="PreformattedText"/>
        <w:bidi w:val="0"/>
        <w:spacing w:before="0" w:after="0"/>
        <w:jc w:val="left"/>
        <w:rPr/>
      </w:pPr>
      <w:ins w:id="1754" w:author="Unknown Author" w:date="2020-11-18T22:14:45Z">
        <w:r>
          <w:rPr/>
          <w:t xml:space="preserve">    </w:t>
        </w:r>
      </w:ins>
      <w:ins w:id="1755" w:author="Unknown Author" w:date="2020-11-18T22:14:45Z">
        <w:r>
          <w:rPr/>
          <w:t xml:space="preserve">c = sumOfPoly(a,b); //Find the sum of the polynomials </w:t>
        </w:r>
      </w:ins>
    </w:p>
    <w:p>
      <w:pPr>
        <w:pStyle w:val="PreformattedText"/>
        <w:bidi w:val="0"/>
        <w:spacing w:before="0" w:after="0"/>
        <w:jc w:val="left"/>
        <w:rPr/>
      </w:pPr>
      <w:ins w:id="1757" w:author="Unknown Author" w:date="2020-11-18T22:14:45Z">
        <w:r>
          <w:rPr/>
        </w:r>
      </w:ins>
    </w:p>
    <w:p>
      <w:pPr>
        <w:pStyle w:val="PreformattedText"/>
        <w:bidi w:val="0"/>
        <w:spacing w:before="0" w:after="0"/>
        <w:jc w:val="left"/>
        <w:rPr/>
      </w:pPr>
      <w:ins w:id="1759" w:author="Unknown Author" w:date="2020-11-18T22:14:45Z">
        <w:r>
          <w:rPr/>
          <w:t xml:space="preserve">    </w:t>
        </w:r>
      </w:ins>
      <w:ins w:id="1760" w:author="Unknown Author" w:date="2020-11-18T22:14:45Z">
        <w:r>
          <w:rPr/>
          <w:t>printf("\nSum is ");</w:t>
        </w:r>
      </w:ins>
    </w:p>
    <w:p>
      <w:pPr>
        <w:pStyle w:val="PreformattedText"/>
        <w:bidi w:val="0"/>
        <w:spacing w:before="0" w:after="0"/>
        <w:jc w:val="left"/>
        <w:rPr/>
      </w:pPr>
      <w:ins w:id="1762" w:author="Unknown Author" w:date="2020-11-18T22:14:45Z">
        <w:r>
          <w:rPr/>
          <w:t xml:space="preserve">    </w:t>
        </w:r>
      </w:ins>
      <w:ins w:id="1763" w:author="Unknown Author" w:date="2020-11-18T22:14:45Z">
        <w:r>
          <w:rPr/>
          <w:t>printPoly(c);</w:t>
        </w:r>
      </w:ins>
    </w:p>
    <w:p>
      <w:pPr>
        <w:pStyle w:val="PreformattedText"/>
        <w:bidi w:val="0"/>
        <w:spacing w:before="0" w:after="0"/>
        <w:jc w:val="left"/>
        <w:rPr/>
      </w:pPr>
      <w:ins w:id="1765" w:author="Unknown Author" w:date="2020-11-18T22:14:45Z">
        <w:r>
          <w:rPr/>
        </w:r>
      </w:ins>
    </w:p>
    <w:p>
      <w:pPr>
        <w:pStyle w:val="PreformattedText"/>
        <w:bidi w:val="0"/>
        <w:spacing w:before="0" w:after="0"/>
        <w:jc w:val="left"/>
        <w:rPr/>
      </w:pPr>
      <w:ins w:id="1767" w:author="Unknown Author" w:date="2020-11-18T22:14:45Z">
        <w:r>
          <w:rPr/>
          <w:t xml:space="preserve">    </w:t>
        </w:r>
      </w:ins>
      <w:ins w:id="1768" w:author="Unknown Author" w:date="2020-11-18T22:14:45Z">
        <w:r>
          <w:rPr/>
          <w:t>c = productOfPolynomials(a,b);</w:t>
        </w:r>
      </w:ins>
    </w:p>
    <w:p>
      <w:pPr>
        <w:pStyle w:val="PreformattedText"/>
        <w:bidi w:val="0"/>
        <w:spacing w:before="0" w:after="0"/>
        <w:jc w:val="left"/>
        <w:rPr/>
      </w:pPr>
      <w:ins w:id="1770" w:author="Unknown Author" w:date="2020-11-18T22:14:45Z">
        <w:r>
          <w:rPr/>
          <w:t xml:space="preserve">    </w:t>
        </w:r>
      </w:ins>
      <w:ins w:id="1771" w:author="Unknown Author" w:date="2020-11-18T22:14:45Z">
        <w:r>
          <w:rPr/>
          <w:t>printf("\nProduct is ");</w:t>
        </w:r>
      </w:ins>
    </w:p>
    <w:p>
      <w:pPr>
        <w:pStyle w:val="PreformattedText"/>
        <w:bidi w:val="0"/>
        <w:spacing w:before="0" w:after="0"/>
        <w:jc w:val="left"/>
        <w:rPr/>
      </w:pPr>
      <w:ins w:id="1773" w:author="Unknown Author" w:date="2020-11-18T22:14:45Z">
        <w:r>
          <w:rPr/>
          <w:t xml:space="preserve">    </w:t>
        </w:r>
      </w:ins>
      <w:ins w:id="1774" w:author="Unknown Author" w:date="2020-11-18T22:14:45Z">
        <w:r>
          <w:rPr/>
          <w:t>printPoly(c);</w:t>
        </w:r>
      </w:ins>
    </w:p>
    <w:p>
      <w:pPr>
        <w:pStyle w:val="PreformattedText"/>
        <w:bidi w:val="0"/>
        <w:spacing w:before="0" w:after="0"/>
        <w:jc w:val="left"/>
        <w:rPr/>
      </w:pPr>
      <w:ins w:id="1776" w:author="Unknown Author" w:date="2020-11-18T22:14:45Z">
        <w:r>
          <w:rPr/>
          <w:t xml:space="preserve">    </w:t>
        </w:r>
      </w:ins>
      <w:ins w:id="1777" w:author="Unknown Author" w:date="2020-11-18T22:14:45Z">
        <w:r>
          <w:rPr/>
          <w:t>printf("\n");</w:t>
        </w:r>
      </w:ins>
    </w:p>
    <w:p>
      <w:pPr>
        <w:pStyle w:val="PreformattedText"/>
        <w:bidi w:val="0"/>
        <w:spacing w:before="0" w:after="0"/>
        <w:jc w:val="left"/>
        <w:rPr/>
      </w:pPr>
      <w:ins w:id="1779" w:author="Unknown Author" w:date="2020-11-18T22:14:45Z">
        <w:r>
          <w:rPr/>
        </w:r>
      </w:ins>
    </w:p>
    <w:p>
      <w:pPr>
        <w:pStyle w:val="PreformattedText"/>
        <w:bidi w:val="0"/>
        <w:spacing w:before="0" w:after="0"/>
        <w:jc w:val="left"/>
        <w:rPr/>
      </w:pPr>
      <w:ins w:id="1781" w:author="Unknown Author" w:date="2020-11-18T22:14:45Z">
        <w:r>
          <w:rPr/>
          <w:t xml:space="preserve">    </w:t>
        </w:r>
      </w:ins>
      <w:ins w:id="1782" w:author="Unknown Author" w:date="2020-11-18T22:14:45Z">
        <w:r>
          <w:rPr/>
          <w:t>freePoly(&amp;a);</w:t>
        </w:r>
      </w:ins>
    </w:p>
    <w:p>
      <w:pPr>
        <w:pStyle w:val="PreformattedText"/>
        <w:bidi w:val="0"/>
        <w:spacing w:before="0" w:after="0"/>
        <w:jc w:val="left"/>
        <w:rPr/>
      </w:pPr>
      <w:ins w:id="1784" w:author="Unknown Author" w:date="2020-11-18T22:14:45Z">
        <w:r>
          <w:rPr/>
          <w:t xml:space="preserve">    </w:t>
        </w:r>
      </w:ins>
      <w:ins w:id="1785" w:author="Unknown Author" w:date="2020-11-18T22:14:45Z">
        <w:r>
          <w:rPr/>
          <w:t>freePoly(&amp;b);</w:t>
        </w:r>
      </w:ins>
    </w:p>
    <w:p>
      <w:pPr>
        <w:pStyle w:val="PreformattedText"/>
        <w:bidi w:val="0"/>
        <w:spacing w:before="0" w:after="0"/>
        <w:jc w:val="left"/>
        <w:rPr/>
      </w:pPr>
      <w:ins w:id="1787" w:author="Unknown Author" w:date="2020-11-18T22:14:45Z">
        <w:r>
          <w:rPr/>
          <w:t xml:space="preserve">    </w:t>
        </w:r>
      </w:ins>
      <w:ins w:id="1788" w:author="Unknown Author" w:date="2020-11-18T22:14:45Z">
        <w:r>
          <w:rPr/>
          <w:t>freePoly(&amp;c);</w:t>
        </w:r>
      </w:ins>
    </w:p>
    <w:p>
      <w:pPr>
        <w:pStyle w:val="PreformattedText"/>
        <w:bidi w:val="0"/>
        <w:spacing w:before="0" w:after="0"/>
        <w:jc w:val="left"/>
        <w:rPr/>
      </w:pPr>
      <w:ins w:id="1790" w:author="Unknown Author" w:date="2020-11-18T22:14:45Z">
        <w:r>
          <w:rPr/>
          <w:t xml:space="preserve">    </w:t>
        </w:r>
      </w:ins>
      <w:ins w:id="1791" w:author="Unknown Author" w:date="2020-11-18T22:14:45Z">
        <w:r>
          <w:rPr/>
          <w:t>return 0;</w:t>
        </w:r>
      </w:ins>
    </w:p>
    <w:p>
      <w:pPr>
        <w:pStyle w:val="PreformattedText"/>
        <w:bidi w:val="0"/>
        <w:spacing w:before="0" w:after="0"/>
        <w:jc w:val="left"/>
        <w:rPr/>
      </w:pPr>
      <w:ins w:id="1793" w:author="Unknown Author" w:date="2020-11-18T22:14:45Z">
        <w:r>
          <w:rPr/>
          <w:t>}</w:t>
        </w:r>
      </w:ins>
    </w:p>
    <w:p>
      <w:pPr>
        <w:pStyle w:val="PreformattedText"/>
        <w:bidi w:val="0"/>
        <w:spacing w:before="0" w:after="0"/>
        <w:jc w:val="left"/>
        <w:rPr/>
      </w:pPr>
      <w:ins w:id="1795" w:author="Unknown Author" w:date="2020-11-18T22:14:45Z">
        <w:r>
          <w:rPr/>
        </w:r>
      </w:ins>
    </w:p>
    <w:p>
      <w:pPr>
        <w:pStyle w:val="PreformattedText"/>
        <w:bidi w:val="0"/>
        <w:spacing w:before="0" w:after="0"/>
        <w:jc w:val="left"/>
        <w:rPr/>
      </w:pPr>
      <w:ins w:id="1797" w:author="Unknown Author" w:date="2020-11-18T22:14:45Z">
        <w:r>
          <w:rPr/>
        </w:r>
      </w:ins>
    </w:p>
    <w:p>
      <w:pPr>
        <w:pStyle w:val="PreformattedText"/>
        <w:bidi w:val="0"/>
        <w:spacing w:before="0" w:after="0"/>
        <w:jc w:val="left"/>
        <w:rPr/>
      </w:pPr>
      <w:ins w:id="1799" w:author="Unknown Author" w:date="2020-11-18T22:14:45Z">
        <w:r>
          <w:rPr/>
        </w:r>
      </w:ins>
    </w:p>
    <w:p>
      <w:pPr>
        <w:pStyle w:val="PreformattedText"/>
        <w:bidi w:val="0"/>
        <w:spacing w:before="0" w:after="0"/>
        <w:jc w:val="left"/>
        <w:rPr/>
      </w:pPr>
      <w:ins w:id="1801" w:author="Unknown Author" w:date="2020-11-18T22:14:45Z">
        <w:r>
          <w:rPr/>
        </w:r>
      </w:ins>
    </w:p>
    <w:p>
      <w:pPr>
        <w:pStyle w:val="PreformattedText"/>
        <w:bidi w:val="0"/>
        <w:spacing w:before="0" w:after="0"/>
        <w:jc w:val="left"/>
        <w:rPr/>
      </w:pPr>
      <w:ins w:id="1803" w:author="Unknown Author" w:date="2020-11-18T22:14:45Z">
        <w:r>
          <w:rPr/>
        </w:r>
      </w:ins>
    </w:p>
    <w:p>
      <w:pPr>
        <w:pStyle w:val="PreformattedText"/>
        <w:bidi w:val="0"/>
        <w:spacing w:before="0" w:after="0"/>
        <w:jc w:val="left"/>
        <w:rPr>
          <w:b/>
          <w:b/>
          <w:bCs/>
          <w:ins w:id="1806" w:author="Unknown Author" w:date="2020-11-18T22:14:45Z"/>
          <w:strike w:val="false"/>
          <w:dstrike w:val="false"/>
          <w:u w:val="single"/>
        </w:rPr>
      </w:pPr>
      <w:ins w:id="1805" w:author="Unknown Author" w:date="2020-11-18T22:14:45Z">
        <w:r>
          <w:rPr>
            <w:b/>
            <w:bCs/>
            <w:strike w:val="false"/>
            <w:dstrike w:val="false"/>
            <w:u w:val="single"/>
          </w:rPr>
          <w:t>Sample Input/Output:</w:t>
        </w:r>
      </w:ins>
    </w:p>
    <w:p>
      <w:pPr>
        <w:pStyle w:val="PreformattedText"/>
        <w:bidi w:val="0"/>
        <w:spacing w:before="0" w:after="0"/>
        <w:jc w:val="left"/>
        <w:rPr/>
      </w:pPr>
      <w:ins w:id="1807" w:author="Unknown Author" w:date="2020-11-18T22:14:45Z">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13042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304290"/>
                      </a:xfrm>
                      <a:prstGeom prst="rect">
                        <a:avLst/>
                      </a:prstGeom>
                    </pic:spPr>
                  </pic:pic>
                </a:graphicData>
              </a:graphic>
            </wp:anchor>
          </w:drawing>
        </w:r>
      </w:ins>
    </w:p>
    <w:p>
      <w:pPr>
        <w:pStyle w:val="PreformattedText"/>
        <w:bidi w:val="0"/>
        <w:spacing w:before="0" w:after="0"/>
        <w:jc w:val="left"/>
        <w:rPr/>
      </w:pPr>
      <w:ins w:id="1809" w:author="Unknown Author" w:date="2020-11-18T22:14:45Z">
        <w:r>
          <w:rPr/>
        </w:r>
      </w:ins>
    </w:p>
    <w:p>
      <w:pPr>
        <w:pStyle w:val="PreformattedText"/>
        <w:bidi w:val="0"/>
        <w:spacing w:before="0" w:after="0"/>
        <w:jc w:val="left"/>
        <w:rPr/>
      </w:pPr>
      <w:ins w:id="1811" w:author="Unknown Author" w:date="2020-11-18T22:14:45Z">
        <w:r>
          <w:rPr/>
        </w:r>
      </w:ins>
    </w:p>
    <w:p>
      <w:pPr>
        <w:pStyle w:val="PreformattedText"/>
        <w:bidi w:val="0"/>
        <w:spacing w:before="0" w:after="0"/>
        <w:jc w:val="left"/>
        <w:rPr/>
      </w:pPr>
      <w:ins w:id="1813" w:author="Unknown Author" w:date="2020-11-18T22:14:45Z">
        <w:r>
          <w:rPr/>
        </w:r>
      </w:ins>
    </w:p>
    <w:p>
      <w:pPr>
        <w:pStyle w:val="PreformattedText"/>
        <w:bidi w:val="0"/>
        <w:spacing w:before="0" w:after="0"/>
        <w:jc w:val="left"/>
        <w:rPr/>
      </w:pPr>
      <w:ins w:id="1815" w:author="Unknown Author" w:date="2020-11-18T22:14:45Z">
        <w:r>
          <w:rPr/>
        </w:r>
      </w:ins>
    </w:p>
    <w:p>
      <w:pPr>
        <w:pStyle w:val="PreformattedText"/>
        <w:bidi w:val="0"/>
        <w:spacing w:before="0" w:after="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14947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49479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Nimbus Sans">
    <w:charset w:val="01"/>
    <w:family w:val="roman"/>
    <w:pitch w:val="variable"/>
  </w:font>
  <w:font w:name="Nimbus Mono PS">
    <w:charset w:val="01"/>
    <w:family w:val="roman"/>
    <w:pitch w:val="variable"/>
  </w:font>
  <w:font w:name="FreeSerif">
    <w:charset w:val="01"/>
    <w:family w:val="roman"/>
    <w:pitch w:val="variable"/>
  </w:font>
</w:fonts>
</file>

<file path=word/settings.xml><?xml version="1.0" encoding="utf-8"?>
<w:settings xmlns:w="http://schemas.openxmlformats.org/wordprocessingml/2006/main">
  <w:zoom w:percent="160"/>
  <w:revisionView w:insDel="0" w:formatting="0"/>
  <w:trackRevision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Unifont"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Nimbus Roman" w:hAnsi="Nimbus Roman" w:eastAsia="Unifont" w:cs="FreeSans"/>
      <w:color w:val="auto"/>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Nimbus Mono PS" w:hAnsi="Nimbus Mono PS" w:eastAsia="Unifont" w:cs="FreeSan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237</TotalTime>
  <Application>LibreOffice/7.0.3.1$Linux_X86_64 LibreOffice_project/00$Build-1</Application>
  <Pages>9</Pages>
  <Words>1282</Words>
  <Characters>7347</Characters>
  <CharactersWithSpaces>10426</CharactersWithSpaces>
  <Paragraphs>554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2020-11-18T22:39:40Z</dcterms:modified>
  <cp:revision>28</cp:revision>
  <dc:subject/>
  <dc:title/>
</cp:coreProperties>
</file>