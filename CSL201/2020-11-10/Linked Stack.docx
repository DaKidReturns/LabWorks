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rPr>
      </w:pPr>
      <w:r>
        <w:rPr>
          <w:rFonts w:ascii="FreeSerif" w:hAnsi="FreeSerif"/>
          <w:b/>
          <w:bCs/>
        </w:rPr>
        <w:t>Date:</w:t>
      </w:r>
      <w:ins w:id="0" w:author="Unknown Author" w:date="2020-11-09T17:54:57Z">
        <w:r>
          <w:rPr>
            <w:rFonts w:ascii="FreeSerif" w:hAnsi="FreeSerif"/>
            <w:b/>
            <w:bCs/>
          </w:rPr>
          <w:t xml:space="preserve"> </w:t>
        </w:r>
      </w:ins>
      <w:del w:id="1" w:author="Unknown Author" w:date="2020-11-09T17:54:57Z">
        <w:r>
          <w:rPr>
            <w:rFonts w:ascii="FreeSerif" w:hAnsi="FreeSerif"/>
            <w:b/>
            <w:bCs/>
          </w:rPr>
          <w:delText xml:space="preserve"> 21-09-2020</w:delText>
        </w:r>
      </w:del>
      <w:ins w:id="2" w:author="Unknown Author" w:date="2020-11-09T17:55:02Z">
        <w:r>
          <w:rPr>
            <w:rFonts w:ascii="FreeSerif" w:hAnsi="FreeSerif"/>
            <w:b/>
            <w:bCs/>
          </w:rPr>
          <w:t>10-11-2020</w:t>
        </w:r>
      </w:ins>
    </w:p>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6</w:t>
      </w:r>
    </w:p>
    <w:p>
      <w:pPr>
        <w:pStyle w:val="PreformattedText"/>
        <w:bidi w:val="0"/>
        <w:jc w:val="center"/>
        <w:rPr>
          <w:rFonts w:ascii="FreeSerif" w:hAnsi="FreeSerif"/>
          <w:ins w:id="9" w:author="Unknown Author" w:date="2020-09-21T13:25:10Z"/>
          <w:b/>
          <w:b/>
          <w:bCs/>
          <w:sz w:val="32"/>
          <w:szCs w:val="32"/>
          <w:u w:val="single"/>
        </w:rPr>
      </w:pPr>
      <w:del w:id="3" w:author="Unknown Author" w:date="2020-09-21T12:11:43Z">
        <w:r>
          <w:rPr>
            <w:rFonts w:eastAsia="Unifont" w:cs="FreeSans" w:ascii="FreeSerif" w:hAnsi="FreeSerif"/>
            <w:b/>
            <w:bCs/>
            <w:color w:val="auto"/>
            <w:kern w:val="0"/>
            <w:sz w:val="32"/>
            <w:szCs w:val="32"/>
            <w:u w:val="single"/>
            <w:lang w:val="en-US" w:eastAsia="zh-CN" w:bidi="hi-IN"/>
          </w:rPr>
          <w:delText>Addition</w:delText>
        </w:r>
      </w:del>
      <w:ins w:id="4" w:author="Unknown Author" w:date="2020-09-21T12:11:48Z">
        <w:r>
          <w:rPr>
            <w:rFonts w:eastAsia="Unifont" w:cs="FreeSans" w:ascii="FreeSerif" w:hAnsi="FreeSerif"/>
            <w:b/>
            <w:bCs/>
            <w:color w:val="auto"/>
            <w:kern w:val="0"/>
            <w:sz w:val="32"/>
            <w:szCs w:val="32"/>
            <w:u w:val="single"/>
            <w:lang w:val="en-US" w:eastAsia="zh-CN" w:bidi="hi-IN"/>
          </w:rPr>
          <w:t>Implementation</w:t>
        </w:r>
      </w:ins>
      <w:r>
        <w:rPr>
          <w:rFonts w:eastAsia="Unifont" w:cs="FreeSans" w:ascii="FreeSerif" w:hAnsi="FreeSerif"/>
          <w:b/>
          <w:bCs/>
          <w:color w:val="auto"/>
          <w:kern w:val="0"/>
          <w:sz w:val="32"/>
          <w:szCs w:val="32"/>
          <w:u w:val="single"/>
          <w:lang w:val="en-US" w:eastAsia="zh-CN" w:bidi="hi-IN"/>
        </w:rPr>
        <w:t xml:space="preserve"> Of</w:t>
      </w:r>
      <w:ins w:id="5" w:author="Unknown Author" w:date="2020-09-21T12:11:53Z">
        <w:r>
          <w:rPr>
            <w:rFonts w:eastAsia="Unifont" w:cs="FreeSans" w:ascii="FreeSerif" w:hAnsi="FreeSerif"/>
            <w:b/>
            <w:bCs/>
            <w:color w:val="auto"/>
            <w:kern w:val="0"/>
            <w:sz w:val="32"/>
            <w:szCs w:val="32"/>
            <w:u w:val="single"/>
            <w:lang w:val="en-US" w:eastAsia="zh-CN" w:bidi="hi-IN"/>
          </w:rPr>
          <w:t xml:space="preserve"> Stack Using</w:t>
        </w:r>
      </w:ins>
      <w:ins w:id="6" w:author="Unknown Author" w:date="2020-11-09T16:58:00Z">
        <w:r>
          <w:rPr>
            <w:rFonts w:eastAsia="Unifont" w:cs="FreeSans" w:ascii="FreeSerif" w:hAnsi="FreeSerif"/>
            <w:b/>
            <w:bCs/>
            <w:color w:val="auto"/>
            <w:kern w:val="0"/>
            <w:sz w:val="32"/>
            <w:szCs w:val="32"/>
            <w:u w:val="single"/>
            <w:lang w:val="en-US" w:eastAsia="zh-CN" w:bidi="hi-IN"/>
          </w:rPr>
          <w:t xml:space="preserve"> </w:t>
        </w:r>
      </w:ins>
      <w:del w:id="7" w:author="Unknown Author" w:date="2020-11-09T16:58:00Z">
        <w:r>
          <w:rPr>
            <w:rFonts w:eastAsia="Unifont" w:cs="FreeSans" w:ascii="FreeSerif" w:hAnsi="FreeSerif"/>
            <w:b/>
            <w:bCs/>
            <w:color w:val="auto"/>
            <w:kern w:val="0"/>
            <w:sz w:val="32"/>
            <w:szCs w:val="32"/>
            <w:u w:val="single"/>
            <w:lang w:val="en-US" w:eastAsia="zh-CN" w:bidi="hi-IN"/>
          </w:rPr>
          <w:delText xml:space="preserve"> </w:delText>
        </w:r>
      </w:del>
      <w:ins w:id="8" w:author="Unknown Author" w:date="2020-11-09T16:58:03Z">
        <w:r>
          <w:rPr>
            <w:rFonts w:eastAsia="Unifont" w:cs="FreeSans" w:ascii="FreeSerif" w:hAnsi="FreeSerif"/>
            <w:b/>
            <w:bCs/>
            <w:color w:val="auto"/>
            <w:kern w:val="0"/>
            <w:sz w:val="32"/>
            <w:szCs w:val="32"/>
            <w:u w:val="single"/>
            <w:lang w:val="en-US" w:eastAsia="zh-CN" w:bidi="hi-IN"/>
          </w:rPr>
          <w:t>Linked List</w:t>
        </w:r>
      </w:ins>
    </w:p>
    <w:p>
      <w:pPr>
        <w:pStyle w:val="PreformattedText"/>
        <w:bidi w:val="0"/>
        <w:jc w:val="center"/>
        <w:rPr>
          <w:rFonts w:ascii="FreeSerif" w:hAnsi="FreeSerif"/>
          <w:b/>
          <w:b/>
          <w:bCs/>
          <w:sz w:val="32"/>
          <w:szCs w:val="32"/>
          <w:u w:val="single"/>
        </w:rPr>
      </w:pPr>
      <w:del w:id="10" w:author="Unknown Author" w:date="2020-09-21T12:11:46Z">
        <w:r>
          <w:rPr>
            <w:rFonts w:eastAsia="Unifont" w:cs="FreeSans" w:ascii="FreeSerif" w:hAnsi="FreeSerif"/>
            <w:b/>
            <w:bCs/>
            <w:color w:val="auto"/>
            <w:kern w:val="0"/>
            <w:sz w:val="32"/>
            <w:szCs w:val="32"/>
            <w:u w:val="single"/>
            <w:lang w:val="en-US" w:eastAsia="zh-CN" w:bidi="hi-IN"/>
          </w:rPr>
          <w:delText>Two Polynomials</w:delText>
        </w:r>
      </w:del>
    </w:p>
    <w:p>
      <w:pPr>
        <w:pStyle w:val="PreformattedText"/>
        <w:bidi w:val="0"/>
        <w:jc w:val="left"/>
        <w:rPr>
          <w:rFonts w:ascii="FreeSerif" w:hAnsi="FreeSerif"/>
          <w:ins w:id="15" w:author="Unknown Author" w:date="2020-09-21T13:24:38Z"/>
        </w:rPr>
      </w:pPr>
      <w:ins w:id="11" w:author="Unknown Author" w:date="2020-09-21T13:24:38Z">
        <w:r>
          <w:rPr>
            <w:rFonts w:ascii="FreeSerif" w:hAnsi="FreeSerif"/>
            <w:b/>
            <w:bCs/>
            <w:u w:val="single"/>
          </w:rPr>
          <w:t>Done By :</w:t>
        </w:r>
      </w:ins>
      <w:ins w:id="12" w:author="Unknown Author" w:date="2020-09-21T13:24:38Z">
        <w:r>
          <w:rPr>
            <w:rFonts w:ascii="FreeSerif" w:hAnsi="FreeSerif"/>
          </w:rPr>
          <w:t xml:space="preserve"> Rohit Karunakaran</w:t>
          <w:tab/>
          <w:tab/>
          <w:tab/>
          <w:tab/>
          <w:tab/>
          <w:tab/>
          <w:tab/>
          <w:tab/>
          <w:tab/>
        </w:r>
      </w:ins>
      <w:ins w:id="13" w:author="Unknown Author" w:date="2020-09-21T13:24:38Z">
        <w:r>
          <w:rPr>
            <w:rFonts w:ascii="FreeSerif" w:hAnsi="FreeSerif"/>
            <w:b/>
            <w:bCs/>
            <w:u w:val="single"/>
          </w:rPr>
          <w:t>Roll no:</w:t>
        </w:r>
      </w:ins>
      <w:ins w:id="14" w:author="Unknown Author" w:date="2020-09-21T13:24:38Z">
        <w:r>
          <w:rPr>
            <w:rFonts w:ascii="FreeSerif" w:hAnsi="FreeSerif"/>
          </w:rPr>
          <w:t xml:space="preserve"> 58</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del w:id="18" w:author="Unknown Author" w:date="2020-09-21T12:11:40Z"/>
        </w:rPr>
      </w:pPr>
      <w:r>
        <w:rPr>
          <w:rFonts w:ascii="FreeSerif" w:hAnsi="FreeSerif"/>
          <w:b/>
          <w:bCs/>
          <w:u w:val="single"/>
          <w:rPrChange w:id="0" w:author="Unknown Author" w:date="2020-11-09T16:48:59Z"/>
        </w:rPr>
        <w:t>Aim:</w:t>
      </w:r>
      <w:r>
        <w:rPr>
          <w:rFonts w:ascii="FreeSerif" w:hAnsi="FreeSerif"/>
        </w:rPr>
        <w:t xml:space="preserve"> </w:t>
      </w:r>
      <w:del w:id="17" w:author="Unknown Author" w:date="2020-09-21T12:11:40Z">
        <w:r>
          <w:rPr>
            <w:rFonts w:ascii="FreeSerif" w:hAnsi="FreeSerif"/>
          </w:rPr>
          <w:delText>To receive two polynomials and print their sum</w:delText>
        </w:r>
      </w:del>
    </w:p>
    <w:p>
      <w:pPr>
        <w:pStyle w:val="PreformattedText"/>
        <w:bidi w:val="0"/>
        <w:jc w:val="left"/>
        <w:rPr>
          <w:rFonts w:ascii="FreeSerif" w:hAnsi="FreeSerif"/>
          <w:ins w:id="20" w:author="Unknown Author" w:date="2020-09-21T12:11:40Z"/>
        </w:rPr>
      </w:pPr>
      <w:ins w:id="19" w:author="Unknown Author" w:date="2020-11-09T16:50:05Z">
        <w:r>
          <w:rPr>
            <w:rFonts w:eastAsia="Unifont" w:cs="FreeSans" w:ascii="FreeSerif" w:hAnsi="FreeSerif"/>
            <w:color w:val="auto"/>
            <w:kern w:val="0"/>
            <w:sz w:val="20"/>
            <w:szCs w:val="20"/>
            <w:lang w:val="en-US" w:eastAsia="zh-CN" w:bidi="hi-IN"/>
          </w:rPr>
          <w:t>Implementation of Stack using Linked List</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u w:val="single"/>
          <w:rPrChange w:id="0" w:author="Unknown Author" w:date="2020-11-09T16:48:59Z"/>
        </w:rPr>
        <w:t>Data Structure Used:</w:t>
      </w:r>
      <w:r>
        <w:rPr>
          <w:rFonts w:ascii="FreeSerif" w:hAnsi="FreeSerif"/>
        </w:rPr>
        <w:t xml:space="preserve"> </w:t>
      </w:r>
      <w:del w:id="22" w:author="Unknown Author" w:date="2020-11-09T16:49:30Z">
        <w:r>
          <w:rPr>
            <w:rFonts w:ascii="FreeSerif" w:hAnsi="FreeSerif"/>
          </w:rPr>
          <w:delText>Arrays</w:delText>
        </w:r>
      </w:del>
      <w:ins w:id="23" w:author="Unknown Author" w:date="2020-11-09T16:49:30Z">
        <w:r>
          <w:rPr>
            <w:rFonts w:eastAsia="Unifont" w:cs="FreeSans" w:ascii="FreeSerif" w:hAnsi="FreeSerif"/>
            <w:color w:val="auto"/>
            <w:kern w:val="0"/>
            <w:sz w:val="20"/>
            <w:szCs w:val="20"/>
            <w:lang w:val="en-US" w:eastAsia="zh-CN" w:bidi="hi-IN"/>
          </w:rPr>
          <w:t>Stack</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rPr>
      </w:pPr>
      <w:r>
        <w:rPr>
          <w:rFonts w:ascii="FreeSerif" w:hAnsi="FreeSerif"/>
          <w:b/>
          <w:bCs/>
          <w:u w:val="single"/>
          <w:rPrChange w:id="0" w:author="Unknown Author" w:date="2020-09-21T13:08:48Z"/>
        </w:rPr>
        <w:t>Operation Used:</w:t>
      </w:r>
      <w:r>
        <w:rPr>
          <w:rFonts w:ascii="FreeSerif" w:hAnsi="FreeSerif"/>
        </w:rPr>
        <w:t xml:space="preserve"> Comparisons</w:t>
      </w:r>
      <w:del w:id="25" w:author="Unknown Author" w:date="2020-09-21T12:12:18Z">
        <w:r>
          <w:rPr>
            <w:rFonts w:ascii="FreeSerif" w:hAnsi="FreeSerif"/>
          </w:rPr>
          <w:delText xml:space="preserve"> </w:delText>
        </w:r>
      </w:del>
    </w:p>
    <w:p>
      <w:pPr>
        <w:pStyle w:val="PreformattedText"/>
        <w:bidi w:val="0"/>
        <w:jc w:val="left"/>
        <w:rPr>
          <w:rFonts w:ascii="FreeSerif" w:hAnsi="FreeSerif"/>
        </w:rPr>
      </w:pPr>
      <w:r>
        <w:rPr>
          <w:rFonts w:ascii="FreeSerif" w:hAnsi="FreeSerif"/>
        </w:rPr>
      </w:r>
    </w:p>
    <w:p>
      <w:pPr>
        <w:pStyle w:val="PreformattedText"/>
        <w:bidi w:val="0"/>
        <w:jc w:val="left"/>
        <w:rPr>
          <w:u w:val="single"/>
          <w:ins w:id="27" w:author="Unknown Author" w:date="2020-09-21T12:20:05Z"/>
        </w:rPr>
      </w:pPr>
      <w:r>
        <w:rPr>
          <w:rFonts w:ascii="FreeSerif" w:hAnsi="FreeSerif"/>
          <w:b/>
          <w:bCs/>
          <w:u w:val="single"/>
          <w:rPrChange w:id="0" w:author="Unknown Author" w:date="2020-09-21T12:22:00Z"/>
        </w:rPr>
        <w:t>Algorithm:</w:t>
      </w:r>
    </w:p>
    <w:p>
      <w:pPr>
        <w:pStyle w:val="PreformattedText"/>
        <w:bidi w:val="0"/>
        <w:jc w:val="left"/>
        <w:rPr>
          <w:rFonts w:ascii="FreeSerif" w:hAnsi="FreeSerif"/>
          <w:ins w:id="29" w:author="Unknown Author" w:date="2020-09-21T12:20:05Z"/>
          <w:b/>
          <w:b/>
          <w:bCs/>
        </w:rPr>
      </w:pPr>
      <w:ins w:id="28" w:author="Unknown Author" w:date="2020-09-21T12:20:05Z">
        <w:r>
          <w:rPr>
            <w:rFonts w:ascii="FreeSerif" w:hAnsi="FreeSerif"/>
            <w:b/>
            <w:bCs/>
          </w:rPr>
        </w:r>
      </w:ins>
    </w:p>
    <w:p>
      <w:pPr>
        <w:pStyle w:val="PreformattedText"/>
        <w:bidi w:val="0"/>
        <w:jc w:val="left"/>
        <w:rPr>
          <w:rFonts w:ascii="FreeSerif" w:hAnsi="FreeSerif"/>
          <w:ins w:id="31" w:author="Unknown Author" w:date="2020-09-21T12:20:05Z"/>
          <w:b/>
          <w:b/>
          <w:bCs/>
          <w:u w:val="single"/>
        </w:rPr>
      </w:pPr>
      <w:ins w:id="30" w:author="Unknown Author" w:date="2020-09-21T12:20:05Z">
        <w:r>
          <w:rPr>
            <w:rFonts w:ascii="FreeSerif" w:hAnsi="FreeSerif"/>
            <w:b/>
            <w:bCs/>
            <w:u w:val="single"/>
          </w:rPr>
          <w:t>Algorithm for Push</w:t>
        </w:r>
      </w:ins>
    </w:p>
    <w:p>
      <w:pPr>
        <w:pStyle w:val="PreformattedText"/>
        <w:bidi w:val="0"/>
        <w:jc w:val="left"/>
        <w:rPr>
          <w:rFonts w:ascii="FreeSerif" w:hAnsi="FreeSerif"/>
          <w:ins w:id="34" w:author="Unknown Author" w:date="2020-09-21T12:20:05Z"/>
          <w:b/>
          <w:b/>
          <w:bCs/>
        </w:rPr>
      </w:pPr>
      <w:ins w:id="32" w:author="Unknown Author" w:date="2020-09-21T12:20:05Z">
        <w:r>
          <w:rPr>
            <w:rFonts w:ascii="FreeSerif" w:hAnsi="FreeSerif"/>
            <w:b/>
            <w:bCs/>
          </w:rPr>
          <w:tab/>
          <w:t xml:space="preserve">Input: </w:t>
        </w:r>
      </w:ins>
      <w:ins w:id="33" w:author="Unknown Author" w:date="2020-09-21T12:20:05Z">
        <w:r>
          <w:rPr>
            <w:rFonts w:ascii="FreeSerif" w:hAnsi="FreeSerif"/>
            <w:b w:val="false"/>
            <w:bCs w:val="false"/>
          </w:rPr>
          <w:t>The Stack (S) implemented using Linked List, the pointer to the element at the top (TOP), ITEM to be inserted</w:t>
        </w:r>
      </w:ins>
    </w:p>
    <w:p>
      <w:pPr>
        <w:pStyle w:val="PreformattedText"/>
        <w:bidi w:val="0"/>
        <w:jc w:val="left"/>
        <w:rPr>
          <w:rFonts w:ascii="FreeSerif" w:hAnsi="FreeSerif"/>
          <w:ins w:id="37" w:author="Unknown Author" w:date="2020-09-21T12:20:05Z"/>
          <w:b/>
          <w:b/>
          <w:bCs/>
        </w:rPr>
      </w:pPr>
      <w:ins w:id="35" w:author="Unknown Author" w:date="2020-09-21T12:20:05Z">
        <w:r>
          <w:rPr>
            <w:rFonts w:ascii="FreeSerif" w:hAnsi="FreeSerif"/>
            <w:b/>
            <w:bCs/>
          </w:rPr>
          <w:tab/>
          <w:t xml:space="preserve">Output: </w:t>
        </w:r>
      </w:ins>
      <w:ins w:id="36" w:author="Unknown Author" w:date="2020-09-21T12:20:05Z">
        <w:r>
          <w:rPr>
            <w:rFonts w:ascii="FreeSerif" w:hAnsi="FreeSerif"/>
            <w:b w:val="false"/>
            <w:bCs w:val="false"/>
          </w:rPr>
          <w:t>The Stack (S) with ITEM inserted at the top.</w:t>
        </w:r>
      </w:ins>
    </w:p>
    <w:p>
      <w:pPr>
        <w:pStyle w:val="PreformattedText"/>
        <w:bidi w:val="0"/>
        <w:jc w:val="left"/>
        <w:rPr>
          <w:rFonts w:ascii="FreeSerif" w:hAnsi="FreeSerif"/>
          <w:ins w:id="41" w:author="Unknown Author" w:date="2020-09-21T12:20:05Z"/>
          <w:b/>
          <w:b/>
          <w:bCs/>
        </w:rPr>
      </w:pPr>
      <w:ins w:id="38" w:author="Unknown Author" w:date="2020-09-21T12:20:05Z">
        <w:r>
          <w:rPr>
            <w:rFonts w:ascii="FreeSerif" w:hAnsi="FreeSerif"/>
            <w:b/>
            <w:bCs/>
          </w:rPr>
          <w:tab/>
          <w:t xml:space="preserve">Data Structure: </w:t>
        </w:r>
      </w:ins>
      <w:ins w:id="39" w:author="Unknown Author" w:date="2020-09-21T12:20:05Z">
        <w:r>
          <w:rPr>
            <w:rFonts w:ascii="FreeSerif" w:hAnsi="FreeSerif"/>
            <w:b w:val="false"/>
            <w:bCs w:val="false"/>
          </w:rPr>
          <w:t xml:space="preserve">Stack </w:t>
        </w:r>
      </w:ins>
      <w:ins w:id="40" w:author="Unknown Author" w:date="2020-09-21T12:20:05Z">
        <w:r>
          <w:rPr>
            <w:rFonts w:eastAsia="Unifont" w:cs="FreeSans" w:ascii="FreeSerif" w:hAnsi="FreeSerif"/>
            <w:b w:val="false"/>
            <w:bCs w:val="false"/>
            <w:color w:val="auto"/>
            <w:kern w:val="0"/>
            <w:sz w:val="20"/>
            <w:szCs w:val="20"/>
            <w:lang w:val="en-US" w:eastAsia="zh-CN" w:bidi="hi-IN"/>
          </w:rPr>
          <w:t>and linked list</w:t>
        </w:r>
      </w:ins>
    </w:p>
    <w:p>
      <w:pPr>
        <w:pStyle w:val="PreformattedText"/>
        <w:bidi w:val="0"/>
        <w:jc w:val="left"/>
        <w:rPr>
          <w:rFonts w:ascii="FreeSerif" w:hAnsi="FreeSerif"/>
          <w:ins w:id="43" w:author="Unknown Author" w:date="2020-09-21T12:20:05Z"/>
          <w:b/>
          <w:b/>
          <w:bCs/>
        </w:rPr>
      </w:pPr>
      <w:ins w:id="42" w:author="Unknown Author" w:date="2020-09-21T12:20:05Z">
        <w:r>
          <w:rPr>
            <w:rFonts w:ascii="FreeSerif" w:hAnsi="FreeSerif"/>
            <w:b/>
            <w:bCs/>
          </w:rPr>
        </w:r>
      </w:ins>
    </w:p>
    <w:p>
      <w:pPr>
        <w:pStyle w:val="PreformattedText"/>
        <w:bidi w:val="0"/>
        <w:jc w:val="left"/>
        <w:rPr>
          <w:rFonts w:ascii="FreeSerif" w:hAnsi="FreeSerif"/>
          <w:ins w:id="45" w:author="Unknown Author" w:date="2020-09-21T12:20:05Z"/>
          <w:b/>
          <w:b/>
          <w:bCs/>
        </w:rPr>
      </w:pPr>
      <w:ins w:id="44" w:author="Unknown Author" w:date="2020-09-21T12:20:05Z">
        <w:r>
          <w:rPr>
            <w:rFonts w:ascii="FreeSerif" w:hAnsi="FreeSerif"/>
            <w:b/>
            <w:bCs/>
          </w:rPr>
          <w:tab/>
          <w:t>Steps:</w:t>
        </w:r>
      </w:ins>
    </w:p>
    <w:p>
      <w:pPr>
        <w:pStyle w:val="PreformattedText"/>
        <w:bidi w:val="0"/>
        <w:jc w:val="left"/>
        <w:rPr>
          <w:rFonts w:ascii="FreeSerif" w:hAnsi="FreeSerif"/>
          <w:ins w:id="47" w:author="Unknown Author" w:date="2020-09-21T12:20:05Z"/>
          <w:b/>
          <w:b/>
          <w:bCs/>
        </w:rPr>
      </w:pPr>
      <w:ins w:id="46" w:author="Unknown Author" w:date="2020-09-21T12:20:05Z">
        <w:r>
          <w:rPr>
            <w:rFonts w:ascii="FreeSerif" w:hAnsi="FreeSerif"/>
            <w:b/>
            <w:bCs/>
          </w:rPr>
          <w:tab/>
        </w:r>
      </w:ins>
    </w:p>
    <w:p>
      <w:pPr>
        <w:pStyle w:val="PreformattedText"/>
        <w:bidi w:val="0"/>
        <w:jc w:val="left"/>
        <w:rPr>
          <w:rFonts w:ascii="FreeSerif" w:hAnsi="FreeSerif"/>
          <w:ins w:id="50" w:author="Unknown Author" w:date="2020-09-21T12:20:05Z"/>
          <w:b/>
          <w:b/>
          <w:bCs/>
        </w:rPr>
      </w:pPr>
      <w:ins w:id="48" w:author="Unknown Author" w:date="2020-09-21T12:20:05Z">
        <w:r>
          <w:rPr>
            <w:rFonts w:ascii="FreeSerif" w:hAnsi="FreeSerif"/>
            <w:b/>
            <w:bCs/>
          </w:rPr>
          <w:tab/>
        </w:r>
      </w:ins>
      <w:ins w:id="49" w:author="Unknown Author" w:date="2020-09-21T12:20:05Z">
        <w:r>
          <w:rPr>
            <w:rFonts w:ascii="FreeSerif" w:hAnsi="FreeSerif"/>
            <w:b w:val="false"/>
            <w:bCs w:val="false"/>
          </w:rPr>
          <w:t>Step 1: Start</w:t>
        </w:r>
      </w:ins>
    </w:p>
    <w:p>
      <w:pPr>
        <w:pStyle w:val="PreformattedText"/>
        <w:bidi w:val="0"/>
        <w:jc w:val="left"/>
        <w:rPr>
          <w:rFonts w:ascii="FreeSerif" w:hAnsi="FreeSerif"/>
          <w:ins w:id="53" w:author="Unknown Author" w:date="2020-09-21T12:20:05Z"/>
          <w:b/>
          <w:b/>
          <w:bCs/>
        </w:rPr>
      </w:pPr>
      <w:ins w:id="51" w:author="Unknown Author" w:date="2020-09-21T12:20:05Z">
        <w:r>
          <w:rPr>
            <w:rFonts w:ascii="FreeSerif" w:hAnsi="FreeSerif"/>
            <w:b w:val="false"/>
            <w:bCs w:val="false"/>
          </w:rPr>
          <w:tab/>
          <w:t xml:space="preserve">Step 2: </w:t>
        </w:r>
      </w:ins>
      <w:ins w:id="52" w:author="Unknown Author" w:date="2020-09-21T12:20:05Z">
        <w:r>
          <w:rPr>
            <w:rFonts w:ascii="FreeSerif" w:hAnsi="FreeSerif"/>
            <w:b w:val="false"/>
            <w:bCs w:val="false"/>
          </w:rPr>
          <w:t>new = GetNode(Node)</w:t>
        </w:r>
      </w:ins>
    </w:p>
    <w:p>
      <w:pPr>
        <w:pStyle w:val="PreformattedText"/>
        <w:bidi w:val="0"/>
        <w:jc w:val="left"/>
        <w:rPr>
          <w:rFonts w:ascii="FreeSerif" w:hAnsi="FreeSerif"/>
          <w:ins w:id="55" w:author="Unknown Author" w:date="2020-09-21T12:20:05Z"/>
          <w:b/>
          <w:b/>
          <w:bCs/>
        </w:rPr>
      </w:pPr>
      <w:ins w:id="54" w:author="Unknown Author" w:date="2020-09-21T12:20:05Z">
        <w:r>
          <w:rPr>
            <w:rFonts w:ascii="FreeSerif" w:hAnsi="FreeSerif"/>
            <w:b w:val="false"/>
            <w:bCs w:val="false"/>
          </w:rPr>
          <w:tab/>
          <w:t>Step 3: if(new!=NULL) then</w:t>
        </w:r>
      </w:ins>
    </w:p>
    <w:p>
      <w:pPr>
        <w:pStyle w:val="PreformattedText"/>
        <w:bidi w:val="0"/>
        <w:jc w:val="left"/>
        <w:rPr>
          <w:rFonts w:ascii="FreeSerif" w:hAnsi="FreeSerif"/>
          <w:ins w:id="59" w:author="Unknown Author" w:date="2020-09-21T12:20:05Z"/>
          <w:b/>
          <w:b/>
          <w:bCs/>
        </w:rPr>
      </w:pPr>
      <w:ins w:id="56" w:author="Unknown Author" w:date="2020-09-21T12:20:05Z">
        <w:r>
          <w:rPr>
            <w:rFonts w:ascii="FreeSerif" w:hAnsi="FreeSerif"/>
            <w:b w:val="false"/>
            <w:bCs w:val="false"/>
          </w:rPr>
          <w:tab/>
          <w:tab/>
          <w:t xml:space="preserve">Step 1: </w:t>
        </w:r>
      </w:ins>
      <w:ins w:id="57" w:author="Unknown Author" w:date="2020-09-21T12:20:05Z">
        <w:r>
          <w:rPr>
            <w:rFonts w:eastAsia="Unifont" w:cs="FreeSans" w:ascii="FreeSerif" w:hAnsi="FreeSerif"/>
            <w:b w:val="false"/>
            <w:bCs w:val="false"/>
            <w:color w:val="auto"/>
            <w:kern w:val="0"/>
            <w:sz w:val="20"/>
            <w:szCs w:val="20"/>
            <w:lang w:val="en-US" w:eastAsia="zh-CN" w:bidi="hi-IN"/>
          </w:rPr>
          <w:t>new→data</w:t>
        </w:r>
      </w:ins>
      <w:ins w:id="58" w:author="Unknown Author" w:date="2020-09-21T12:20:05Z">
        <w:r>
          <w:rPr>
            <w:rFonts w:ascii="FreeSerif" w:hAnsi="FreeSerif"/>
            <w:b w:val="false"/>
            <w:bCs w:val="false"/>
          </w:rPr>
          <w:t xml:space="preserve"> = ITEM</w:t>
        </w:r>
      </w:ins>
    </w:p>
    <w:p>
      <w:pPr>
        <w:pStyle w:val="PreformattedText"/>
        <w:bidi w:val="0"/>
        <w:jc w:val="left"/>
        <w:rPr>
          <w:rFonts w:ascii="FreeSerif" w:hAnsi="FreeSerif"/>
          <w:ins w:id="63" w:author="Unknown Author" w:date="2020-09-21T12:20:05Z"/>
          <w:b/>
          <w:b/>
          <w:bCs/>
        </w:rPr>
      </w:pPr>
      <w:ins w:id="60" w:author="Unknown Author" w:date="2020-09-21T12:20:05Z">
        <w:r>
          <w:rPr>
            <w:rFonts w:ascii="FreeSerif" w:hAnsi="FreeSerif"/>
            <w:b w:val="false"/>
            <w:bCs w:val="false"/>
          </w:rPr>
          <w:tab/>
          <w:tab/>
          <w:t xml:space="preserve">Step 2: </w:t>
        </w:r>
      </w:ins>
      <w:ins w:id="61" w:author="Unknown Author" w:date="2020-09-21T12:20:05Z">
        <w:r>
          <w:rPr>
            <w:rFonts w:eastAsia="Unifont" w:cs="FreeSans" w:ascii="FreeSerif" w:hAnsi="FreeSerif"/>
            <w:b w:val="false"/>
            <w:bCs w:val="false"/>
            <w:color w:val="auto"/>
            <w:kern w:val="0"/>
            <w:sz w:val="20"/>
            <w:szCs w:val="20"/>
            <w:lang w:val="en-US" w:eastAsia="zh-CN" w:bidi="hi-IN"/>
          </w:rPr>
          <w:t>new→link</w:t>
        </w:r>
      </w:ins>
      <w:ins w:id="62" w:author="Unknown Author" w:date="2020-09-21T12:20:05Z">
        <w:r>
          <w:rPr>
            <w:rFonts w:ascii="FreeSerif" w:hAnsi="FreeSerif"/>
            <w:b w:val="false"/>
            <w:bCs w:val="false"/>
          </w:rPr>
          <w:t xml:space="preserve"> = NULL</w:t>
        </w:r>
      </w:ins>
    </w:p>
    <w:p>
      <w:pPr>
        <w:pStyle w:val="PreformattedText"/>
        <w:bidi w:val="0"/>
        <w:jc w:val="left"/>
        <w:rPr>
          <w:rFonts w:ascii="FreeSerif" w:hAnsi="FreeSerif"/>
          <w:ins w:id="65" w:author="Unknown Author" w:date="2020-09-21T12:20:05Z"/>
          <w:b/>
          <w:b/>
          <w:bCs/>
        </w:rPr>
      </w:pPr>
      <w:ins w:id="64" w:author="Unknown Author" w:date="2020-09-21T12:20:05Z">
        <w:r>
          <w:rPr>
            <w:rFonts w:ascii="FreeSerif" w:hAnsi="FreeSerif"/>
            <w:b w:val="false"/>
            <w:bCs w:val="false"/>
          </w:rPr>
          <w:tab/>
          <w:tab/>
          <w:t>Step 3: if(Top!=NULL) then</w:t>
        </w:r>
      </w:ins>
    </w:p>
    <w:p>
      <w:pPr>
        <w:pStyle w:val="PreformattedText"/>
        <w:bidi w:val="0"/>
        <w:jc w:val="left"/>
        <w:rPr>
          <w:rFonts w:ascii="FreeSerif" w:hAnsi="FreeSerif"/>
          <w:ins w:id="71" w:author="Unknown Author" w:date="2020-09-21T12:20:05Z"/>
          <w:b/>
          <w:b/>
          <w:bCs/>
        </w:rPr>
      </w:pPr>
      <w:ins w:id="66" w:author="Unknown Author" w:date="2020-09-21T12:20:05Z">
        <w:r>
          <w:rPr>
            <w:rFonts w:ascii="FreeSerif" w:hAnsi="FreeSerif"/>
            <w:b w:val="false"/>
            <w:bCs w:val="false"/>
          </w:rPr>
          <w:tab/>
          <w:tab/>
          <w:tab/>
          <w:t xml:space="preserve">Step 1: </w:t>
        </w:r>
      </w:ins>
      <w:ins w:id="67" w:author="Unknown Author" w:date="2020-09-21T12:20:05Z">
        <w:r>
          <w:rPr>
            <w:rFonts w:eastAsia="Unifont" w:cs="FreeSans" w:ascii="FreeSerif" w:hAnsi="FreeSerif"/>
            <w:b w:val="false"/>
            <w:bCs w:val="false"/>
            <w:color w:val="auto"/>
            <w:kern w:val="0"/>
            <w:sz w:val="20"/>
            <w:szCs w:val="20"/>
            <w:lang w:val="en-US" w:eastAsia="zh-CN" w:bidi="hi-IN"/>
          </w:rPr>
          <w:t>new→link</w:t>
        </w:r>
      </w:ins>
      <w:ins w:id="68" w:author="Unknown Author" w:date="2020-09-21T12:20:05Z">
        <w:r>
          <w:rPr>
            <w:rFonts w:ascii="FreeSerif" w:hAnsi="FreeSerif"/>
            <w:b w:val="false"/>
            <w:bCs w:val="false"/>
          </w:rPr>
          <w:t xml:space="preserve"> = </w:t>
        </w:r>
      </w:ins>
      <w:ins w:id="69" w:author="Unknown Author" w:date="2020-09-21T12:20:05Z">
        <w:r>
          <w:rPr>
            <w:rFonts w:eastAsia="Unifont" w:cs="FreeSans" w:ascii="FreeSerif" w:hAnsi="FreeSerif"/>
            <w:b w:val="false"/>
            <w:bCs w:val="false"/>
            <w:color w:val="auto"/>
            <w:kern w:val="0"/>
            <w:sz w:val="20"/>
            <w:szCs w:val="20"/>
            <w:lang w:val="en-US" w:eastAsia="zh-CN" w:bidi="hi-IN"/>
          </w:rPr>
          <w:t>Top→Link</w:t>
        </w:r>
      </w:ins>
      <w:ins w:id="70" w:author="Unknown Author" w:date="2020-09-21T12:20:05Z">
        <w:r>
          <w:rPr>
            <w:rFonts w:ascii="FreeSerif" w:hAnsi="FreeSerif"/>
            <w:b w:val="false"/>
            <w:bCs w:val="false"/>
          </w:rPr>
          <w:t xml:space="preserve"> </w:t>
        </w:r>
      </w:ins>
    </w:p>
    <w:p>
      <w:pPr>
        <w:pStyle w:val="PreformattedText"/>
        <w:bidi w:val="0"/>
        <w:jc w:val="left"/>
        <w:rPr>
          <w:rFonts w:ascii="FreeSerif" w:hAnsi="FreeSerif"/>
          <w:ins w:id="73" w:author="Unknown Author" w:date="2020-09-21T12:20:05Z"/>
          <w:b/>
          <w:b/>
          <w:bCs/>
        </w:rPr>
      </w:pPr>
      <w:ins w:id="72" w:author="Unknown Author" w:date="2020-09-21T12:20:05Z">
        <w:r>
          <w:rPr>
            <w:rFonts w:ascii="FreeSerif" w:hAnsi="FreeSerif"/>
            <w:b w:val="false"/>
            <w:bCs w:val="false"/>
          </w:rPr>
          <w:tab/>
          <w:tab/>
          <w:t>Step 4: endif</w:t>
        </w:r>
      </w:ins>
    </w:p>
    <w:p>
      <w:pPr>
        <w:pStyle w:val="PreformattedText"/>
        <w:bidi w:val="0"/>
        <w:jc w:val="left"/>
        <w:rPr>
          <w:rFonts w:ascii="FreeSerif" w:hAnsi="FreeSerif"/>
          <w:ins w:id="75" w:author="Unknown Author" w:date="2020-09-21T12:20:05Z"/>
          <w:b/>
          <w:b/>
          <w:bCs/>
        </w:rPr>
      </w:pPr>
      <w:ins w:id="74" w:author="Unknown Author" w:date="2020-09-21T12:20:05Z">
        <w:r>
          <w:rPr>
            <w:rFonts w:ascii="FreeSerif" w:hAnsi="FreeSerif"/>
            <w:b w:val="false"/>
            <w:bCs w:val="false"/>
          </w:rPr>
          <w:tab/>
          <w:tab/>
          <w:t>Step 5: Top = new</w:t>
        </w:r>
      </w:ins>
    </w:p>
    <w:p>
      <w:pPr>
        <w:pStyle w:val="PreformattedText"/>
        <w:bidi w:val="0"/>
        <w:jc w:val="left"/>
        <w:rPr>
          <w:rFonts w:ascii="FreeSerif" w:hAnsi="FreeSerif"/>
          <w:ins w:id="77" w:author="Unknown Author" w:date="2020-09-21T12:20:05Z"/>
          <w:b/>
          <w:b/>
          <w:bCs/>
        </w:rPr>
      </w:pPr>
      <w:ins w:id="76" w:author="Unknown Author" w:date="2020-09-21T12:20:05Z">
        <w:r>
          <w:rPr>
            <w:rFonts w:ascii="FreeSerif" w:hAnsi="FreeSerif"/>
            <w:b w:val="false"/>
            <w:bCs w:val="false"/>
          </w:rPr>
          <w:tab/>
          <w:t>Step 4: else</w:t>
        </w:r>
      </w:ins>
    </w:p>
    <w:p>
      <w:pPr>
        <w:pStyle w:val="PreformattedText"/>
        <w:bidi w:val="0"/>
        <w:jc w:val="left"/>
        <w:rPr>
          <w:rFonts w:ascii="FreeSerif" w:hAnsi="FreeSerif"/>
          <w:ins w:id="81" w:author="Unknown Author" w:date="2020-09-21T12:20:05Z"/>
          <w:b/>
          <w:b/>
          <w:bCs/>
        </w:rPr>
      </w:pPr>
      <w:ins w:id="78" w:author="Unknown Author" w:date="2020-09-21T12:20:05Z">
        <w:r>
          <w:rPr>
            <w:rFonts w:ascii="FreeSerif" w:hAnsi="FreeSerif"/>
            <w:b w:val="false"/>
            <w:bCs w:val="false"/>
          </w:rPr>
          <w:tab/>
          <w:tab/>
          <w:t>Step 1: print(</w:t>
        </w:r>
      </w:ins>
      <w:ins w:id="79" w:author="Unknown Author" w:date="2020-11-09T17:05:27Z">
        <w:r>
          <w:rPr>
            <w:rFonts w:ascii="FreeSerif" w:hAnsi="FreeSerif"/>
            <w:b w:val="false"/>
            <w:bCs w:val="false"/>
          </w:rPr>
          <w:t>“Insertion not possible”</w:t>
        </w:r>
      </w:ins>
      <w:ins w:id="80" w:author="Unknown Author" w:date="2020-09-21T12:20:05Z">
        <w:r>
          <w:rPr>
            <w:rFonts w:ascii="FreeSerif" w:hAnsi="FreeSerif"/>
            <w:b w:val="false"/>
            <w:bCs w:val="false"/>
          </w:rPr>
          <w:t>)</w:t>
        </w:r>
      </w:ins>
    </w:p>
    <w:p>
      <w:pPr>
        <w:pStyle w:val="PreformattedText"/>
        <w:bidi w:val="0"/>
        <w:jc w:val="left"/>
        <w:rPr>
          <w:rFonts w:ascii="FreeSerif" w:hAnsi="FreeSerif"/>
          <w:ins w:id="84" w:author="Unknown Author" w:date="2020-09-21T12:20:05Z"/>
          <w:b/>
          <w:b/>
          <w:bCs/>
        </w:rPr>
      </w:pPr>
      <w:ins w:id="82" w:author="Unknown Author" w:date="2020-09-21T12:20:05Z">
        <w:r>
          <w:rPr>
            <w:rFonts w:ascii="FreeSerif" w:hAnsi="FreeSerif"/>
            <w:b/>
            <w:bCs/>
          </w:rPr>
          <w:tab/>
          <w:tab/>
        </w:r>
      </w:ins>
      <w:ins w:id="83" w:author="Unknown Author" w:date="2020-09-21T12:20:05Z">
        <w:r>
          <w:rPr>
            <w:rFonts w:ascii="FreeSerif" w:hAnsi="FreeSerif"/>
            <w:b w:val="false"/>
            <w:bCs w:val="false"/>
          </w:rPr>
          <w:t>Step 2: exit(1)</w:t>
        </w:r>
      </w:ins>
    </w:p>
    <w:p>
      <w:pPr>
        <w:pStyle w:val="PreformattedText"/>
        <w:bidi w:val="0"/>
        <w:jc w:val="left"/>
        <w:rPr>
          <w:rFonts w:ascii="FreeSerif" w:hAnsi="FreeSerif"/>
          <w:ins w:id="86" w:author="Unknown Author" w:date="2020-09-21T12:20:05Z"/>
          <w:b/>
          <w:b/>
          <w:bCs/>
        </w:rPr>
      </w:pPr>
      <w:ins w:id="85" w:author="Unknown Author" w:date="2020-09-21T12:20:05Z">
        <w:r>
          <w:rPr>
            <w:rFonts w:ascii="FreeSerif" w:hAnsi="FreeSerif"/>
            <w:b w:val="false"/>
            <w:bCs w:val="false"/>
          </w:rPr>
          <w:tab/>
          <w:t>Step 5: endif</w:t>
        </w:r>
      </w:ins>
    </w:p>
    <w:p>
      <w:pPr>
        <w:pStyle w:val="PreformattedText"/>
        <w:bidi w:val="0"/>
        <w:jc w:val="left"/>
        <w:rPr>
          <w:rFonts w:ascii="FreeSerif" w:hAnsi="FreeSerif"/>
          <w:ins w:id="88" w:author="Unknown Author" w:date="2020-09-21T12:20:05Z"/>
          <w:b/>
          <w:b/>
          <w:bCs/>
        </w:rPr>
      </w:pPr>
      <w:ins w:id="87" w:author="Unknown Author" w:date="2020-09-21T12:20:05Z">
        <w:r>
          <w:rPr>
            <w:rFonts w:ascii="FreeSerif" w:hAnsi="FreeSerif"/>
            <w:b w:val="false"/>
            <w:bCs w:val="false"/>
          </w:rPr>
          <w:tab/>
          <w:t>Step 6: Stop</w:t>
        </w:r>
      </w:ins>
    </w:p>
    <w:p>
      <w:pPr>
        <w:pStyle w:val="PreformattedText"/>
        <w:bidi w:val="0"/>
        <w:jc w:val="left"/>
        <w:rPr>
          <w:rFonts w:ascii="FreeSerif" w:hAnsi="FreeSerif"/>
          <w:ins w:id="90" w:author="Unknown Author" w:date="2020-09-21T12:20:05Z"/>
          <w:b/>
          <w:b/>
          <w:bCs/>
        </w:rPr>
      </w:pPr>
      <w:ins w:id="89" w:author="Unknown Author" w:date="2020-09-21T12:20:05Z">
        <w:r>
          <w:rPr>
            <w:rFonts w:ascii="FreeSerif" w:hAnsi="FreeSerif"/>
            <w:b/>
            <w:bCs/>
          </w:rPr>
        </w:r>
      </w:ins>
    </w:p>
    <w:p>
      <w:pPr>
        <w:pStyle w:val="PreformattedText"/>
        <w:bidi w:val="0"/>
        <w:jc w:val="left"/>
        <w:rPr>
          <w:rFonts w:ascii="FreeSerif" w:hAnsi="FreeSerif"/>
          <w:ins w:id="92" w:author="Unknown Author" w:date="2020-09-21T12:20:05Z"/>
          <w:b/>
          <w:b/>
          <w:bCs/>
        </w:rPr>
      </w:pPr>
      <w:ins w:id="91" w:author="Unknown Author" w:date="2020-09-21T12:20:05Z">
        <w:r>
          <w:rPr>
            <w:rFonts w:ascii="FreeSerif" w:hAnsi="FreeSerif"/>
            <w:b/>
            <w:bCs/>
          </w:rPr>
          <w:tab/>
          <w:t>Description of the algorithm</w:t>
        </w:r>
      </w:ins>
    </w:p>
    <w:p>
      <w:pPr>
        <w:pStyle w:val="PreformattedText"/>
        <w:bidi w:val="0"/>
        <w:jc w:val="left"/>
        <w:rPr>
          <w:rFonts w:ascii="FreeSerif" w:hAnsi="FreeSerif"/>
          <w:ins w:id="98" w:author="Unknown Author" w:date="2020-09-21T12:20:05Z"/>
          <w:b/>
          <w:b/>
          <w:bCs/>
        </w:rPr>
      </w:pPr>
      <w:ins w:id="93" w:author="Unknown Author" w:date="2020-09-21T12:20:05Z">
        <w:r>
          <w:rPr>
            <w:rFonts w:ascii="FreeSerif" w:hAnsi="FreeSerif"/>
            <w:b/>
            <w:bCs/>
          </w:rPr>
          <w:tab/>
          <w:tab/>
        </w:r>
      </w:ins>
      <w:ins w:id="94" w:author="Unknown Author" w:date="2020-09-21T12:20:05Z">
        <w:r>
          <w:rPr>
            <w:rFonts w:ascii="FreeSerif" w:hAnsi="FreeSerif"/>
            <w:b w:val="false"/>
            <w:bCs w:val="false"/>
          </w:rPr>
          <w:t xml:space="preserve">This algorithm places a new Node </w:t>
        </w:r>
      </w:ins>
      <w:ins w:id="95" w:author="Unknown Author" w:date="2020-11-09T17:06:39Z">
        <w:r>
          <w:rPr>
            <w:rFonts w:ascii="FreeSerif" w:hAnsi="FreeSerif"/>
            <w:b w:val="false"/>
            <w:bCs w:val="false"/>
          </w:rPr>
          <w:t xml:space="preserve">‘new’ with the value of ITEM </w:t>
        </w:r>
      </w:ins>
      <w:ins w:id="96" w:author="Unknown Author" w:date="2020-11-09T17:07:01Z">
        <w:r>
          <w:rPr>
            <w:rFonts w:ascii="FreeSerif" w:hAnsi="FreeSerif"/>
            <w:b w:val="false"/>
            <w:bCs w:val="false"/>
          </w:rPr>
          <w:t>and the link part pointing to the previous Top element in the Stack (S) making it the new Top element</w:t>
        </w:r>
      </w:ins>
      <w:ins w:id="97" w:author="Unknown Author" w:date="2020-09-21T12:20:05Z">
        <w:r>
          <w:rPr>
            <w:rFonts w:ascii="FreeSerif" w:hAnsi="FreeSerif"/>
            <w:b w:val="false"/>
            <w:bCs w:val="false"/>
          </w:rPr>
          <w:t xml:space="preserve"> </w:t>
        </w:r>
      </w:ins>
    </w:p>
    <w:p>
      <w:pPr>
        <w:pStyle w:val="PreformattedText"/>
        <w:widowControl w:val="false"/>
        <w:suppressAutoHyphens w:val="true"/>
        <w:bidi w:val="0"/>
        <w:spacing w:before="0" w:after="0"/>
        <w:jc w:val="left"/>
        <w:rPr>
          <w:rFonts w:ascii="FreeSerif" w:hAnsi="FreeSerif"/>
          <w:b/>
          <w:b/>
          <w:bCs/>
          <w:del w:id="100" w:author="Unknown Author" w:date="2020-09-21T12:20:34Z"/>
        </w:rPr>
      </w:pPr>
      <w:del w:id="99" w:author="Unknown Author" w:date="2020-09-21T12:20:34Z">
        <w:r>
          <w:rPr/>
        </w:r>
      </w:del>
    </w:p>
    <w:p>
      <w:pPr>
        <w:pStyle w:val="PreformattedText"/>
        <w:widowControl w:val="false"/>
        <w:suppressAutoHyphens w:val="true"/>
        <w:bidi w:val="0"/>
        <w:spacing w:before="0" w:after="0"/>
        <w:jc w:val="left"/>
        <w:rPr>
          <w:rFonts w:ascii="FreeSerif" w:hAnsi="FreeSerif"/>
          <w:b/>
          <w:b/>
          <w:bCs/>
          <w:del w:id="104" w:author="Unknown Author" w:date="2020-11-09T16:49:24Z"/>
        </w:rPr>
      </w:pPr>
      <w:del w:id="101" w:author="Unknown Author" w:date="2020-09-21T12:20:34Z">
        <w:r>
          <w:rPr>
            <w:rFonts w:ascii="FreeSerif" w:hAnsi="FreeSerif"/>
            <w:b/>
            <w:bCs/>
          </w:rPr>
          <w:tab/>
        </w:r>
      </w:del>
      <w:del w:id="102" w:author="Unknown Author" w:date="2020-11-09T16:49:24Z">
        <w:r>
          <w:rPr>
            <w:rFonts w:ascii="FreeSerif" w:hAnsi="FreeSerif"/>
            <w:b/>
            <w:bCs/>
          </w:rPr>
          <w:delText xml:space="preserve">Input: </w:delText>
        </w:r>
      </w:del>
      <w:del w:id="103" w:author="Unknown Author" w:date="2020-09-21T12:20:38Z">
        <w:r>
          <w:rPr>
            <w:rFonts w:eastAsia="Unifont" w:cs="FreeSans" w:ascii="FreeSerif" w:hAnsi="FreeSerif"/>
            <w:b w:val="false"/>
            <w:bCs w:val="false"/>
            <w:color w:val="auto"/>
            <w:kern w:val="0"/>
            <w:sz w:val="20"/>
            <w:szCs w:val="20"/>
            <w:lang w:val="en-US" w:eastAsia="zh-CN" w:bidi="hi-IN"/>
          </w:rPr>
          <w:delText xml:space="preserve">Two polynomial, A and B in tuple format and ‘a’ denoting the number of tems in polynomial A and ‘b’ </w:delText>
          <w:tab/>
          <w:tab/>
          <w:tab/>
          <w:delText>denoting the number  of terms in polynomial ‘B’</w:delText>
        </w:r>
      </w:del>
    </w:p>
    <w:p>
      <w:pPr>
        <w:pStyle w:val="PreformattedText"/>
        <w:widowControl w:val="false"/>
        <w:suppressAutoHyphens w:val="true"/>
        <w:bidi w:val="0"/>
        <w:spacing w:before="0" w:after="0"/>
        <w:jc w:val="left"/>
        <w:rPr>
          <w:rFonts w:ascii="FreeSerif" w:hAnsi="FreeSerif"/>
          <w:b/>
          <w:b/>
          <w:bCs/>
          <w:del w:id="108" w:author="Unknown Author" w:date="2020-11-09T16:49:24Z"/>
        </w:rPr>
      </w:pPr>
      <w:del w:id="105" w:author="Unknown Author" w:date="2020-11-09T16:49:24Z">
        <w:r>
          <w:rPr>
            <w:rFonts w:ascii="FreeSerif" w:hAnsi="FreeSerif"/>
            <w:b w:val="false"/>
            <w:bCs w:val="false"/>
          </w:rPr>
          <w:tab/>
        </w:r>
      </w:del>
      <w:del w:id="106" w:author="Unknown Author" w:date="2020-11-09T16:49:24Z">
        <w:r>
          <w:rPr>
            <w:rFonts w:ascii="FreeSerif" w:hAnsi="FreeSerif"/>
            <w:b/>
            <w:bCs/>
          </w:rPr>
          <w:delText xml:space="preserve">Output: </w:delText>
        </w:r>
      </w:del>
      <w:del w:id="107" w:author="Unknown Author" w:date="2020-09-21T12:21:11Z">
        <w:r>
          <w:rPr>
            <w:rFonts w:eastAsia="Unifont" w:cs="FreeSans" w:ascii="FreeSerif" w:hAnsi="FreeSerif"/>
            <w:b w:val="false"/>
            <w:bCs w:val="false"/>
            <w:color w:val="auto"/>
            <w:kern w:val="0"/>
            <w:sz w:val="20"/>
            <w:szCs w:val="20"/>
            <w:lang w:val="en-US" w:eastAsia="zh-CN" w:bidi="hi-IN"/>
          </w:rPr>
          <w:delText>Sum of the polynomial ‘C’</w:delText>
        </w:r>
      </w:del>
    </w:p>
    <w:p>
      <w:pPr>
        <w:pStyle w:val="PreformattedText"/>
        <w:widowControl w:val="false"/>
        <w:suppressAutoHyphens w:val="true"/>
        <w:bidi w:val="0"/>
        <w:spacing w:before="0" w:after="0"/>
        <w:jc w:val="left"/>
        <w:rPr>
          <w:rFonts w:ascii="FreeSerif" w:hAnsi="FreeSerif"/>
          <w:b/>
          <w:b/>
          <w:bCs/>
          <w:del w:id="110" w:author="Unknown Author" w:date="2020-11-09T16:49:24Z"/>
        </w:rPr>
      </w:pPr>
      <w:del w:id="109" w:author="Unknown Author" w:date="2020-11-09T16:49:24Z">
        <w:r>
          <w:rPr/>
        </w:r>
      </w:del>
    </w:p>
    <w:p>
      <w:pPr>
        <w:pStyle w:val="PreformattedText"/>
        <w:widowControl w:val="false"/>
        <w:suppressAutoHyphens w:val="true"/>
        <w:bidi w:val="0"/>
        <w:spacing w:before="0" w:after="0"/>
        <w:jc w:val="left"/>
        <w:rPr>
          <w:rFonts w:ascii="FreeSerif" w:hAnsi="FreeSerif"/>
          <w:b/>
          <w:b/>
          <w:bCs/>
          <w:del w:id="113" w:author="Unknown Author" w:date="2020-09-21T12:12:27Z"/>
        </w:rPr>
      </w:pPr>
      <w:del w:id="111" w:author="Unknown Author" w:date="2020-11-09T16:49:24Z">
        <w:r>
          <w:rPr>
            <w:rFonts w:ascii="FreeSerif" w:hAnsi="FreeSerif"/>
          </w:rPr>
          <w:tab/>
        </w:r>
      </w:del>
      <w:del w:id="112" w:author="Unknown Author" w:date="2020-09-21T12:12:27Z">
        <w:r>
          <w:rPr>
            <w:rFonts w:ascii="FreeSerif" w:hAnsi="FreeSerif"/>
          </w:rPr>
          <w:delText>Step 1  : Start</w:delText>
        </w:r>
      </w:del>
    </w:p>
    <w:p>
      <w:pPr>
        <w:pStyle w:val="PreformattedText"/>
        <w:widowControl w:val="false"/>
        <w:suppressAutoHyphens w:val="true"/>
        <w:bidi w:val="0"/>
        <w:spacing w:before="0" w:after="0"/>
        <w:jc w:val="left"/>
        <w:rPr>
          <w:rFonts w:ascii="FreeSerif" w:hAnsi="FreeSerif"/>
          <w:del w:id="115" w:author="Unknown Author" w:date="2020-09-21T12:12:27Z"/>
        </w:rPr>
      </w:pPr>
      <w:del w:id="114"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rFonts w:ascii="FreeSerif" w:hAnsi="FreeSerif"/>
          <w:del w:id="117" w:author="Unknown Author" w:date="2020-09-21T12:12:27Z"/>
        </w:rPr>
      </w:pPr>
      <w:del w:id="116"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rFonts w:ascii="FreeSerif" w:hAnsi="FreeSerif"/>
          <w:del w:id="119" w:author="Unknown Author" w:date="2020-09-21T12:12:27Z"/>
        </w:rPr>
      </w:pPr>
      <w:del w:id="118"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rFonts w:ascii="FreeSerif" w:hAnsi="FreeSerif"/>
          <w:del w:id="121" w:author="Unknown Author" w:date="2020-09-21T12:12:27Z"/>
        </w:rPr>
      </w:pPr>
      <w:del w:id="120"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rFonts w:ascii="FreeSerif" w:hAnsi="FreeSerif"/>
          <w:del w:id="123" w:author="Unknown Author" w:date="2020-09-21T12:12:27Z"/>
        </w:rPr>
      </w:pPr>
      <w:del w:id="122"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rFonts w:ascii="FreeSerif" w:hAnsi="FreeSerif"/>
          <w:del w:id="125" w:author="Unknown Author" w:date="2020-09-21T12:12:27Z"/>
        </w:rPr>
      </w:pPr>
      <w:del w:id="124"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rFonts w:ascii="FreeSerif" w:hAnsi="FreeSerif"/>
          <w:del w:id="127" w:author="Unknown Author" w:date="2020-09-21T12:12:27Z"/>
        </w:rPr>
      </w:pPr>
      <w:del w:id="126"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rFonts w:ascii="FreeSerif" w:hAnsi="FreeSerif"/>
          <w:del w:id="129" w:author="Unknown Author" w:date="2020-09-21T12:12:27Z"/>
        </w:rPr>
      </w:pPr>
      <w:del w:id="128"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31" w:author="Unknown Author" w:date="2020-09-21T12:12:27Z"/>
        </w:rPr>
      </w:pPr>
      <w:del w:id="130"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rFonts w:ascii="FreeSerif" w:hAnsi="FreeSerif"/>
          <w:del w:id="133" w:author="Unknown Author" w:date="2020-09-21T12:12:27Z"/>
        </w:rPr>
      </w:pPr>
      <w:del w:id="132"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rFonts w:ascii="FreeSerif" w:hAnsi="FreeSerif"/>
          <w:del w:id="135" w:author="Unknown Author" w:date="2020-09-21T12:12:27Z"/>
        </w:rPr>
      </w:pPr>
      <w:del w:id="134"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rFonts w:ascii="FreeSerif" w:hAnsi="FreeSerif"/>
          <w:del w:id="137" w:author="Unknown Author" w:date="2020-09-21T12:12:27Z"/>
        </w:rPr>
      </w:pPr>
      <w:del w:id="136"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rFonts w:ascii="FreeSerif" w:hAnsi="FreeSerif"/>
          <w:del w:id="139" w:author="Unknown Author" w:date="2020-09-21T12:12:27Z"/>
        </w:rPr>
      </w:pPr>
      <w:del w:id="138"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rFonts w:ascii="FreeSerif" w:hAnsi="FreeSerif"/>
          <w:del w:id="141" w:author="Unknown Author" w:date="2020-09-21T12:12:27Z"/>
        </w:rPr>
      </w:pPr>
      <w:del w:id="140"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rFonts w:ascii="FreeSerif" w:hAnsi="FreeSerif"/>
          <w:del w:id="143" w:author="Unknown Author" w:date="2020-09-21T12:12:27Z"/>
        </w:rPr>
      </w:pPr>
      <w:del w:id="142"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rFonts w:ascii="FreeSerif" w:hAnsi="FreeSerif"/>
          <w:del w:id="145" w:author="Unknown Author" w:date="2020-09-21T12:12:27Z"/>
        </w:rPr>
      </w:pPr>
      <w:del w:id="144"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rFonts w:ascii="FreeSerif" w:hAnsi="FreeSerif"/>
          <w:del w:id="148" w:author="Unknown Author" w:date="2020-09-21T12:12:27Z"/>
        </w:rPr>
      </w:pPr>
      <w:del w:id="146" w:author="Unknown Author" w:date="2020-09-21T12:12:27Z">
        <w:r>
          <w:rPr>
            <w:rFonts w:ascii="FreeSerif" w:hAnsi="FreeSerif"/>
          </w:rPr>
          <w:tab/>
          <w:tab/>
          <w:tab/>
        </w:r>
      </w:del>
      <w:del w:id="147"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50" w:author="Unknown Author" w:date="2020-09-21T12:12:27Z"/>
        </w:rPr>
      </w:pPr>
      <w:del w:id="149"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rFonts w:ascii="FreeSerif" w:hAnsi="FreeSerif"/>
          <w:del w:id="152" w:author="Unknown Author" w:date="2020-09-21T12:12:27Z"/>
        </w:rPr>
      </w:pPr>
      <w:del w:id="151"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54" w:author="Unknown Author" w:date="2020-09-21T12:12:27Z"/>
        </w:rPr>
      </w:pPr>
      <w:del w:id="153"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rFonts w:ascii="FreeSerif" w:hAnsi="FreeSerif"/>
          <w:del w:id="156" w:author="Unknown Author" w:date="2020-09-21T12:12:27Z"/>
        </w:rPr>
      </w:pPr>
      <w:del w:id="155"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rFonts w:ascii="FreeSerif" w:hAnsi="FreeSerif"/>
          <w:del w:id="158" w:author="Unknown Author" w:date="2020-09-21T12:12:27Z"/>
        </w:rPr>
      </w:pPr>
      <w:del w:id="157"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rFonts w:ascii="FreeSerif" w:hAnsi="FreeSerif"/>
          <w:del w:id="160" w:author="Unknown Author" w:date="2020-09-21T12:12:27Z"/>
        </w:rPr>
      </w:pPr>
      <w:del w:id="159"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rFonts w:ascii="FreeSerif" w:hAnsi="FreeSerif"/>
          <w:del w:id="163" w:author="Unknown Author" w:date="2020-09-21T12:12:27Z"/>
        </w:rPr>
      </w:pPr>
      <w:del w:id="161" w:author="Unknown Author" w:date="2020-09-21T12:12:27Z">
        <w:r>
          <w:rPr>
            <w:rFonts w:ascii="FreeSerif" w:hAnsi="FreeSerif"/>
          </w:rPr>
          <w:tab/>
          <w:tab/>
        </w:r>
      </w:del>
      <w:del w:id="162"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65" w:author="Unknown Author" w:date="2020-09-21T12:12:27Z"/>
        </w:rPr>
      </w:pPr>
      <w:del w:id="164"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rFonts w:ascii="FreeSerif" w:hAnsi="FreeSerif"/>
          <w:del w:id="167" w:author="Unknown Author" w:date="2020-09-21T12:12:27Z"/>
        </w:rPr>
      </w:pPr>
      <w:del w:id="166"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rFonts w:ascii="FreeSerif" w:hAnsi="FreeSerif"/>
          <w:del w:id="169" w:author="Unknown Author" w:date="2020-09-21T12:12:27Z"/>
        </w:rPr>
      </w:pPr>
      <w:del w:id="168"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rFonts w:ascii="FreeSerif" w:hAnsi="FreeSerif"/>
          <w:del w:id="171" w:author="Unknown Author" w:date="2020-09-21T12:12:27Z"/>
        </w:rPr>
      </w:pPr>
      <w:del w:id="170"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rFonts w:ascii="FreeSerif" w:hAnsi="FreeSerif"/>
          <w:del w:id="173" w:author="Unknown Author" w:date="2020-09-21T12:12:27Z"/>
        </w:rPr>
      </w:pPr>
      <w:del w:id="172"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rFonts w:ascii="FreeSerif" w:hAnsi="FreeSerif"/>
          <w:del w:id="175" w:author="Unknown Author" w:date="2020-09-21T12:12:27Z"/>
        </w:rPr>
      </w:pPr>
      <w:del w:id="174"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rFonts w:ascii="FreeSerif" w:hAnsi="FreeSerif"/>
          <w:del w:id="177" w:author="Unknown Author" w:date="2020-09-21T12:12:27Z"/>
        </w:rPr>
      </w:pPr>
      <w:del w:id="176"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rFonts w:ascii="FreeSerif" w:hAnsi="FreeSerif"/>
          <w:del w:id="179" w:author="Unknown Author" w:date="2020-09-21T12:12:27Z"/>
        </w:rPr>
      </w:pPr>
      <w:del w:id="178"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rFonts w:ascii="FreeSerif" w:hAnsi="FreeSerif"/>
          <w:del w:id="181" w:author="Unknown Author" w:date="2020-09-21T12:12:27Z"/>
        </w:rPr>
      </w:pPr>
      <w:del w:id="180"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rFonts w:ascii="FreeSerif" w:hAnsi="FreeSerif"/>
          <w:del w:id="183" w:author="Unknown Author" w:date="2020-09-21T12:12:27Z"/>
        </w:rPr>
      </w:pPr>
      <w:del w:id="182"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rFonts w:ascii="FreeSerif" w:hAnsi="FreeSerif"/>
          <w:del w:id="185" w:author="Unknown Author" w:date="2020-09-21T12:12:27Z"/>
        </w:rPr>
      </w:pPr>
      <w:del w:id="184"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87" w:author="Unknown Author" w:date="2020-09-21T12:12:27Z"/>
        </w:rPr>
      </w:pPr>
      <w:del w:id="186"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89" w:author="Unknown Author" w:date="2020-09-21T12:12:27Z"/>
        </w:rPr>
      </w:pPr>
      <w:del w:id="188"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1" w:author="Unknown Author" w:date="2020-09-21T12:12:27Z"/>
        </w:rPr>
      </w:pPr>
      <w:del w:id="190"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3" w:author="Unknown Author" w:date="2020-11-09T16:49:24Z"/>
        </w:rPr>
      </w:pPr>
      <w:del w:id="192" w:author="Unknown Author" w:date="2020-11-09T16:49:24Z">
        <w:r>
          <w:rPr>
            <w:rFonts w:ascii="FreeSerif" w:hAnsi="FreeSerif"/>
          </w:rPr>
        </w:r>
      </w:del>
    </w:p>
    <w:p>
      <w:pPr>
        <w:pStyle w:val="PreformattedText"/>
        <w:bidi w:val="0"/>
        <w:jc w:val="left"/>
        <w:rPr>
          <w:rFonts w:ascii="FreeSerif" w:hAnsi="FreeSerif"/>
          <w:b/>
          <w:b/>
          <w:bCs/>
          <w:del w:id="195" w:author="Unknown Author" w:date="2020-11-09T16:49:24Z"/>
        </w:rPr>
      </w:pPr>
      <w:del w:id="194" w:author="Unknown Author" w:date="2020-11-09T16:49:24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198" w:author="Unknown Author" w:date="2020-11-09T16:49:24Z"/>
        </w:rPr>
      </w:pPr>
      <w:del w:id="196" w:author="Unknown Author" w:date="2020-09-21T12:48:11Z">
        <w:r>
          <w:rPr>
            <w:rFonts w:ascii="FreeSerif" w:hAnsi="FreeSerif"/>
            <w:b/>
            <w:bCs/>
          </w:rPr>
          <w:delText>Details of the Algorithm</w:delText>
        </w:r>
      </w:del>
      <w:del w:id="197" w:author="Unknown Author" w:date="2020-11-09T16:49:24Z">
        <w:r>
          <w:rPr>
            <w:rFonts w:ascii="FreeSerif" w:hAnsi="FreeSerif"/>
            <w:b/>
            <w:bCs/>
          </w:rPr>
          <w:delText>:</w:delText>
        </w:r>
      </w:del>
    </w:p>
    <w:p>
      <w:pPr>
        <w:pStyle w:val="PreformattedText"/>
        <w:widowControl w:val="false"/>
        <w:suppressAutoHyphens w:val="true"/>
        <w:bidi w:val="0"/>
        <w:spacing w:before="0" w:after="0"/>
        <w:jc w:val="left"/>
        <w:rPr>
          <w:rFonts w:ascii="FreeSerif" w:hAnsi="FreeSerif"/>
          <w:b/>
          <w:b/>
          <w:bCs/>
          <w:del w:id="201" w:author="Unknown Author" w:date="2020-11-09T16:49:24Z"/>
        </w:rPr>
      </w:pPr>
      <w:del w:id="199" w:author="Unknown Author" w:date="2020-11-09T16:49:24Z">
        <w:r>
          <w:rPr>
            <w:rFonts w:ascii="FreeSerif" w:hAnsi="FreeSerif"/>
          </w:rPr>
          <w:tab/>
        </w:r>
      </w:del>
      <w:del w:id="200" w:author="Unknown Author" w:date="2020-09-21T12:12:29Z">
        <w:r>
          <w:rPr>
            <w:rFonts w:ascii="FreeSerif" w:hAnsi="FreeSerif"/>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p>
    <w:p>
      <w:pPr>
        <w:pStyle w:val="PreformattedText"/>
        <w:widowControl w:val="false"/>
        <w:suppressAutoHyphens w:val="true"/>
        <w:bidi w:val="0"/>
        <w:spacing w:before="0" w:after="0"/>
        <w:jc w:val="left"/>
        <w:rPr>
          <w:rFonts w:ascii="FreeSerif" w:hAnsi="FreeSerif"/>
          <w:del w:id="203" w:author="Unknown Author" w:date="2020-11-09T16:49:24Z"/>
        </w:rPr>
      </w:pPr>
      <w:del w:id="202"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06" w:author="Unknown Author" w:date="2020-11-09T16:49:24Z"/>
        </w:rPr>
      </w:pPr>
      <w:del w:id="204" w:author="Unknown Author" w:date="2020-11-09T16:49:24Z">
        <w:r>
          <w:rPr>
            <w:rFonts w:ascii="FreeSerif" w:hAnsi="FreeSerif"/>
            <w:b/>
            <w:bCs/>
            <w:u w:val="double"/>
          </w:rPr>
          <w:delText>Result:</w:delText>
        </w:r>
      </w:del>
      <w:del w:id="205" w:author="Unknown Author" w:date="2020-11-09T16:49:24Z">
        <w:r>
          <w:rPr>
            <w:rFonts w:ascii="FreeSerif" w:hAnsi="FreeSerif"/>
          </w:rPr>
          <w:delText xml:space="preserve"> the Program is successfully compiled and the desired output is obtained.</w:delText>
        </w:r>
      </w:del>
    </w:p>
    <w:p>
      <w:pPr>
        <w:pStyle w:val="PreformattedText"/>
        <w:widowControl w:val="false"/>
        <w:suppressAutoHyphens w:val="true"/>
        <w:bidi w:val="0"/>
        <w:spacing w:before="0" w:after="0"/>
        <w:jc w:val="left"/>
        <w:rPr>
          <w:rFonts w:ascii="FreeSerif" w:hAnsi="FreeSerif"/>
          <w:del w:id="208" w:author="Unknown Author" w:date="2020-11-09T16:49:24Z"/>
        </w:rPr>
      </w:pPr>
      <w:del w:id="207"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0" w:author="Unknown Author" w:date="2020-11-09T16:49:24Z"/>
        </w:rPr>
      </w:pPr>
      <w:del w:id="209"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2" w:author="Unknown Author" w:date="2020-11-09T16:49:24Z"/>
        </w:rPr>
      </w:pPr>
      <w:del w:id="211" w:author="Unknown Author" w:date="2020-11-09T16:49:24Z">
        <w:r>
          <w:rPr/>
        </w:r>
      </w:del>
    </w:p>
    <w:p>
      <w:pPr>
        <w:pStyle w:val="PreformattedText"/>
        <w:widowControl w:val="false"/>
        <w:suppressAutoHyphens w:val="true"/>
        <w:bidi w:val="0"/>
        <w:spacing w:before="0" w:after="0"/>
        <w:jc w:val="left"/>
        <w:rPr>
          <w:rFonts w:ascii="FreeSerif" w:hAnsi="FreeSerif"/>
          <w:del w:id="214" w:author="Unknown Author" w:date="2020-11-09T16:49:24Z"/>
        </w:rPr>
      </w:pPr>
      <w:del w:id="213" w:author="Unknown Author" w:date="2020-11-09T16:49:24Z">
        <w:r>
          <w:rPr/>
        </w:r>
      </w:del>
      <w:r>
        <w:br w:type="page"/>
      </w:r>
    </w:p>
    <w:p>
      <w:pPr>
        <w:pStyle w:val="PreformattedText"/>
        <w:widowControl w:val="false"/>
        <w:suppressAutoHyphens w:val="true"/>
        <w:bidi w:val="0"/>
        <w:spacing w:before="0" w:after="0"/>
        <w:jc w:val="left"/>
        <w:rPr>
          <w:rFonts w:ascii="FreeSerif" w:hAnsi="FreeSerif"/>
          <w:del w:id="216" w:author="Unknown Author" w:date="2020-11-09T16:49:24Z"/>
        </w:rPr>
      </w:pPr>
      <w:del w:id="215" w:author="Unknown Author" w:date="2020-11-09T16:49:24Z">
        <w:r>
          <w:rPr/>
        </w:r>
      </w:del>
    </w:p>
    <w:p>
      <w:pPr>
        <w:pStyle w:val="PreformattedText"/>
        <w:widowControl w:val="false"/>
        <w:suppressAutoHyphens w:val="true"/>
        <w:bidi w:val="0"/>
        <w:spacing w:before="0" w:after="0"/>
        <w:jc w:val="left"/>
        <w:rPr>
          <w:rFonts w:ascii="FreeSerif" w:hAnsi="FreeSerif"/>
          <w:del w:id="218" w:author="Unknown Author" w:date="2020-11-09T16:49:24Z"/>
        </w:rPr>
      </w:pPr>
      <w:del w:id="217" w:author="Unknown Author" w:date="2020-11-09T16:49:24Z">
        <w:r>
          <w:rPr>
            <w:rFonts w:ascii="FreeSerif" w:hAnsi="FreeSerif"/>
            <w:b/>
            <w:bCs/>
          </w:rPr>
          <w:delText>Program/ Source Code:</w:delText>
        </w:r>
      </w:del>
    </w:p>
    <w:p>
      <w:pPr>
        <w:pStyle w:val="PreformattedText"/>
        <w:widowControl w:val="false"/>
        <w:suppressAutoHyphens w:val="true"/>
        <w:bidi w:val="0"/>
        <w:spacing w:before="0" w:after="0"/>
        <w:jc w:val="left"/>
        <w:rPr>
          <w:rFonts w:ascii="FreeSerif" w:hAnsi="FreeSerif"/>
          <w:del w:id="220" w:author="Unknown Author" w:date="2020-09-21T13:24:02Z"/>
        </w:rPr>
      </w:pPr>
      <w:del w:id="219" w:author="Unknown Author" w:date="2020-09-21T13:24:02Z">
        <w:r>
          <w:rPr/>
        </w:r>
      </w:del>
    </w:p>
    <w:p>
      <w:pPr>
        <w:pStyle w:val="PreformattedText"/>
        <w:widowControl w:val="false"/>
        <w:suppressAutoHyphens w:val="true"/>
        <w:bidi w:val="0"/>
        <w:spacing w:before="0" w:after="0"/>
        <w:jc w:val="left"/>
        <w:rPr>
          <w:rFonts w:ascii="Nimbus Mono PS" w:hAnsi="Nimbus Mono PS"/>
          <w:del w:id="222" w:author="Unknown Author" w:date="2020-09-21T12:41:39Z"/>
        </w:rPr>
      </w:pPr>
      <w:del w:id="221" w:author="Unknown Author" w:date="2020-09-21T12:41:39Z">
        <w:r>
          <w:rPr/>
          <w:delText>#include&lt;stdio.h&gt;</w:delText>
        </w:r>
      </w:del>
    </w:p>
    <w:p>
      <w:pPr>
        <w:pStyle w:val="PreformattedText"/>
        <w:bidi w:val="0"/>
        <w:jc w:val="left"/>
        <w:rPr>
          <w:rFonts w:ascii="Nimbus Mono PS" w:hAnsi="Nimbus Mono PS"/>
          <w:del w:id="224" w:author="Unknown Author" w:date="2020-09-21T12:41:39Z"/>
        </w:rPr>
      </w:pPr>
      <w:del w:id="223" w:author="Unknown Author" w:date="2020-09-21T12:41:39Z">
        <w:r>
          <w:rPr/>
          <w:delText>#include&lt;stdlib.h&gt;</w:delText>
        </w:r>
      </w:del>
    </w:p>
    <w:p>
      <w:pPr>
        <w:pStyle w:val="PreformattedText"/>
        <w:bidi w:val="0"/>
        <w:jc w:val="left"/>
        <w:rPr>
          <w:rFonts w:ascii="Nimbus Mono PS" w:hAnsi="Nimbus Mono PS"/>
          <w:del w:id="226" w:author="Unknown Author" w:date="2020-09-21T12:41:39Z"/>
        </w:rPr>
      </w:pPr>
      <w:del w:id="225" w:author="Unknown Author" w:date="2020-09-21T12:41:39Z">
        <w:r>
          <w:rPr/>
        </w:r>
      </w:del>
    </w:p>
    <w:p>
      <w:pPr>
        <w:pStyle w:val="PreformattedText"/>
        <w:bidi w:val="0"/>
        <w:jc w:val="left"/>
        <w:rPr>
          <w:rFonts w:ascii="Nimbus Mono PS" w:hAnsi="Nimbus Mono PS"/>
          <w:del w:id="228" w:author="Unknown Author" w:date="2020-09-21T12:41:39Z"/>
        </w:rPr>
      </w:pPr>
      <w:del w:id="227" w:author="Unknown Author" w:date="2020-09-21T12:41:39Z">
        <w:r>
          <w:rPr/>
          <w:delText>/*  Input : 2 polynomials of the form</w:delText>
        </w:r>
      </w:del>
    </w:p>
    <w:p>
      <w:pPr>
        <w:pStyle w:val="PreformattedText"/>
        <w:bidi w:val="0"/>
        <w:jc w:val="left"/>
        <w:rPr>
          <w:rFonts w:ascii="Nimbus Mono PS" w:hAnsi="Nimbus Mono PS"/>
          <w:del w:id="231" w:author="Unknown Author" w:date="2020-09-21T12:41:39Z"/>
        </w:rPr>
      </w:pPr>
      <w:del w:id="229" w:author="Unknown Author" w:date="2020-09-21T12:41:39Z">
        <w:r>
          <w:rPr/>
          <w:delText xml:space="preserve"> </w:delText>
        </w:r>
      </w:del>
      <w:del w:id="230" w:author="Unknown Author" w:date="2020-09-21T12:41:39Z">
        <w:r>
          <w:rPr/>
          <w:delText>*          a0*X^n + a1*X^n-1 + a2*X^n-2 ..... an*X^0</w:delText>
        </w:r>
      </w:del>
    </w:p>
    <w:p>
      <w:pPr>
        <w:pStyle w:val="PreformattedText"/>
        <w:bidi w:val="0"/>
        <w:jc w:val="left"/>
        <w:rPr>
          <w:rFonts w:ascii="Nimbus Mono PS" w:hAnsi="Nimbus Mono PS"/>
          <w:del w:id="234" w:author="Unknown Author" w:date="2020-09-21T12:41:39Z"/>
        </w:rPr>
      </w:pPr>
      <w:del w:id="232" w:author="Unknown Author" w:date="2020-09-21T12:41:39Z">
        <w:r>
          <w:rPr/>
          <w:delText xml:space="preserve"> </w:delText>
        </w:r>
      </w:del>
      <w:del w:id="233" w:author="Unknown Author" w:date="2020-09-21T12:41:39Z">
        <w:r>
          <w:rPr/>
          <w:delText>*  Output: First polynomial the second polynomial and there sum</w:delText>
        </w:r>
      </w:del>
    </w:p>
    <w:p>
      <w:pPr>
        <w:pStyle w:val="PreformattedText"/>
        <w:bidi w:val="0"/>
        <w:jc w:val="left"/>
        <w:rPr>
          <w:rFonts w:ascii="Nimbus Mono PS" w:hAnsi="Nimbus Mono PS"/>
          <w:del w:id="237" w:author="Unknown Author" w:date="2020-09-21T12:41:39Z"/>
        </w:rPr>
      </w:pPr>
      <w:del w:id="235" w:author="Unknown Author" w:date="2020-09-21T12:41:39Z">
        <w:r>
          <w:rPr/>
          <w:delText xml:space="preserve"> </w:delText>
        </w:r>
      </w:del>
      <w:del w:id="236" w:author="Unknown Author" w:date="2020-09-21T12:41:39Z">
        <w:r>
          <w:rPr/>
          <w:delText>*/</w:delText>
        </w:r>
      </w:del>
    </w:p>
    <w:p>
      <w:pPr>
        <w:pStyle w:val="PreformattedText"/>
        <w:bidi w:val="0"/>
        <w:jc w:val="left"/>
        <w:rPr>
          <w:rFonts w:ascii="Nimbus Mono PS" w:hAnsi="Nimbus Mono PS"/>
          <w:del w:id="239" w:author="Unknown Author" w:date="2020-09-21T12:41:39Z"/>
        </w:rPr>
      </w:pPr>
      <w:del w:id="238" w:author="Unknown Author" w:date="2020-09-21T12:41:39Z">
        <w:r>
          <w:rPr/>
          <w:delText>/* Funtion to print the polynomials*/</w:delText>
        </w:r>
      </w:del>
    </w:p>
    <w:p>
      <w:pPr>
        <w:pStyle w:val="PreformattedText"/>
        <w:bidi w:val="0"/>
        <w:jc w:val="left"/>
        <w:rPr>
          <w:rFonts w:ascii="Nimbus Mono PS" w:hAnsi="Nimbus Mono PS"/>
          <w:del w:id="241" w:author="Unknown Author" w:date="2020-09-21T12:41:39Z"/>
        </w:rPr>
      </w:pPr>
      <w:del w:id="240" w:author="Unknown Author" w:date="2020-09-21T12:41:39Z">
        <w:r>
          <w:rPr/>
          <w:delText>void printPoly(int** a){</w:delText>
        </w:r>
      </w:del>
    </w:p>
    <w:p>
      <w:pPr>
        <w:pStyle w:val="PreformattedText"/>
        <w:bidi w:val="0"/>
        <w:jc w:val="left"/>
        <w:rPr>
          <w:rFonts w:ascii="Nimbus Mono PS" w:hAnsi="Nimbus Mono PS"/>
          <w:del w:id="244" w:author="Unknown Author" w:date="2020-09-21T12:41:39Z"/>
        </w:rPr>
      </w:pPr>
      <w:del w:id="242" w:author="Unknown Author" w:date="2020-09-21T12:41:39Z">
        <w:r>
          <w:rPr/>
          <w:delText xml:space="preserve">    </w:delText>
        </w:r>
      </w:del>
      <w:del w:id="243" w:author="Unknown Author" w:date="2020-09-21T12:41:39Z">
        <w:r>
          <w:rPr/>
          <w:delText>int iterCount = a[0][0];</w:delText>
        </w:r>
      </w:del>
    </w:p>
    <w:p>
      <w:pPr>
        <w:pStyle w:val="PreformattedText"/>
        <w:bidi w:val="0"/>
        <w:jc w:val="left"/>
        <w:rPr>
          <w:rFonts w:ascii="Nimbus Mono PS" w:hAnsi="Nimbus Mono PS"/>
          <w:del w:id="247" w:author="Unknown Author" w:date="2020-09-21T12:41:39Z"/>
        </w:rPr>
      </w:pPr>
      <w:del w:id="245" w:author="Unknown Author" w:date="2020-09-21T12:41:39Z">
        <w:r>
          <w:rPr/>
          <w:delText xml:space="preserve">    </w:delText>
        </w:r>
      </w:del>
      <w:del w:id="246" w:author="Unknown Author" w:date="2020-09-21T12:41:39Z">
        <w:r>
          <w:rPr/>
          <w:delText xml:space="preserve">int i; </w:delText>
        </w:r>
      </w:del>
    </w:p>
    <w:p>
      <w:pPr>
        <w:pStyle w:val="PreformattedText"/>
        <w:bidi w:val="0"/>
        <w:jc w:val="left"/>
        <w:rPr>
          <w:rFonts w:ascii="Nimbus Mono PS" w:hAnsi="Nimbus Mono PS"/>
          <w:del w:id="250" w:author="Unknown Author" w:date="2020-09-21T12:41:39Z"/>
        </w:rPr>
      </w:pPr>
      <w:del w:id="248" w:author="Unknown Author" w:date="2020-09-21T12:41:39Z">
        <w:r>
          <w:rPr/>
          <w:delText xml:space="preserve">    </w:delText>
        </w:r>
      </w:del>
      <w:del w:id="249" w:author="Unknown Author" w:date="2020-09-21T12:41:39Z">
        <w:r>
          <w:rPr/>
          <w:delText>for(i = 1;i&lt;iterCount;i++)</w:delText>
        </w:r>
      </w:del>
    </w:p>
    <w:p>
      <w:pPr>
        <w:pStyle w:val="PreformattedText"/>
        <w:bidi w:val="0"/>
        <w:jc w:val="left"/>
        <w:rPr>
          <w:rFonts w:ascii="Nimbus Mono PS" w:hAnsi="Nimbus Mono PS"/>
          <w:del w:id="253" w:author="Unknown Author" w:date="2020-09-21T12:41:39Z"/>
        </w:rPr>
      </w:pPr>
      <w:del w:id="251" w:author="Unknown Author" w:date="2020-09-21T12:41:39Z">
        <w:r>
          <w:rPr/>
          <w:delText xml:space="preserve">        </w:delText>
        </w:r>
      </w:del>
      <w:del w:id="252" w:author="Unknown Author" w:date="2020-09-21T12:41:39Z">
        <w:r>
          <w:rPr/>
          <w:delText>printf("%d*X^%d + ",a[i][1],a[i][0]);</w:delText>
        </w:r>
      </w:del>
    </w:p>
    <w:p>
      <w:pPr>
        <w:pStyle w:val="PreformattedText"/>
        <w:bidi w:val="0"/>
        <w:jc w:val="left"/>
        <w:rPr>
          <w:rFonts w:ascii="Nimbus Mono PS" w:hAnsi="Nimbus Mono PS"/>
          <w:del w:id="256" w:author="Unknown Author" w:date="2020-09-21T12:41:39Z"/>
        </w:rPr>
      </w:pPr>
      <w:del w:id="254" w:author="Unknown Author" w:date="2020-09-21T12:41:39Z">
        <w:r>
          <w:rPr/>
          <w:delText xml:space="preserve">    </w:delText>
        </w:r>
      </w:del>
      <w:del w:id="255" w:author="Unknown Author" w:date="2020-09-21T12:41:39Z">
        <w:r>
          <w:rPr/>
          <w:delText>printf("%d*X^%d\n",a[i][1],a[i][0]);</w:delText>
        </w:r>
      </w:del>
    </w:p>
    <w:p>
      <w:pPr>
        <w:pStyle w:val="PreformattedText"/>
        <w:bidi w:val="0"/>
        <w:jc w:val="left"/>
        <w:rPr>
          <w:rFonts w:ascii="Nimbus Mono PS" w:hAnsi="Nimbus Mono PS"/>
          <w:del w:id="258" w:author="Unknown Author" w:date="2020-09-21T12:41:39Z"/>
        </w:rPr>
      </w:pPr>
      <w:del w:id="257" w:author="Unknown Author" w:date="2020-09-21T12:41:39Z">
        <w:r>
          <w:rPr/>
          <w:delText>}</w:delText>
        </w:r>
      </w:del>
    </w:p>
    <w:p>
      <w:pPr>
        <w:pStyle w:val="PreformattedText"/>
        <w:bidi w:val="0"/>
        <w:jc w:val="left"/>
        <w:rPr>
          <w:rFonts w:ascii="Nimbus Mono PS" w:hAnsi="Nimbus Mono PS"/>
          <w:del w:id="260" w:author="Unknown Author" w:date="2020-09-21T12:41:39Z"/>
        </w:rPr>
      </w:pPr>
      <w:del w:id="259" w:author="Unknown Author" w:date="2020-09-21T12:41:39Z">
        <w:r>
          <w:rPr/>
        </w:r>
      </w:del>
    </w:p>
    <w:p>
      <w:pPr>
        <w:pStyle w:val="PreformattedText"/>
        <w:bidi w:val="0"/>
        <w:jc w:val="left"/>
        <w:rPr>
          <w:rFonts w:ascii="Nimbus Mono PS" w:hAnsi="Nimbus Mono PS"/>
          <w:del w:id="262" w:author="Unknown Author" w:date="2020-09-21T12:41:39Z"/>
        </w:rPr>
      </w:pPr>
      <w:del w:id="261" w:author="Unknown Author" w:date="2020-09-21T12:41:39Z">
        <w:r>
          <w:rPr/>
          <w:delText>/* Funtion to convert the polynomial into tuple*/</w:delText>
        </w:r>
      </w:del>
    </w:p>
    <w:p>
      <w:pPr>
        <w:pStyle w:val="PreformattedText"/>
        <w:bidi w:val="0"/>
        <w:jc w:val="left"/>
        <w:rPr>
          <w:rFonts w:ascii="Nimbus Mono PS" w:hAnsi="Nimbus Mono PS"/>
          <w:del w:id="264" w:author="Unknown Author" w:date="2020-09-21T12:41:39Z"/>
        </w:rPr>
      </w:pPr>
      <w:del w:id="263" w:author="Unknown Author" w:date="2020-09-21T12:41:39Z">
        <w:r>
          <w:rPr/>
          <w:delText>int** createPolyFromString(char* s){</w:delText>
        </w:r>
      </w:del>
    </w:p>
    <w:p>
      <w:pPr>
        <w:pStyle w:val="PreformattedText"/>
        <w:bidi w:val="0"/>
        <w:jc w:val="left"/>
        <w:rPr>
          <w:rFonts w:ascii="Nimbus Mono PS" w:hAnsi="Nimbus Mono PS"/>
          <w:del w:id="267" w:author="Unknown Author" w:date="2020-09-21T12:41:39Z"/>
        </w:rPr>
      </w:pPr>
      <w:del w:id="265" w:author="Unknown Author" w:date="2020-09-21T12:41:39Z">
        <w:r>
          <w:rPr/>
          <w:delText xml:space="preserve">    </w:delText>
        </w:r>
      </w:del>
      <w:del w:id="266" w:author="Unknown Author" w:date="2020-09-21T12:41:39Z">
        <w:r>
          <w:rPr/>
          <w:delText>int** a;</w:delText>
        </w:r>
      </w:del>
    </w:p>
    <w:p>
      <w:pPr>
        <w:pStyle w:val="PreformattedText"/>
        <w:bidi w:val="0"/>
        <w:jc w:val="left"/>
        <w:rPr>
          <w:rFonts w:ascii="Nimbus Mono PS" w:hAnsi="Nimbus Mono PS"/>
          <w:del w:id="270" w:author="Unknown Author" w:date="2020-09-21T12:41:39Z"/>
        </w:rPr>
      </w:pPr>
      <w:del w:id="268" w:author="Unknown Author" w:date="2020-09-21T12:41:39Z">
        <w:r>
          <w:rPr/>
          <w:delText xml:space="preserve">    </w:delText>
        </w:r>
      </w:del>
      <w:del w:id="269" w:author="Unknown Author" w:date="2020-09-21T12:41:39Z">
        <w:r>
          <w:rPr/>
          <w:delText>int i,j;</w:delText>
        </w:r>
      </w:del>
    </w:p>
    <w:p>
      <w:pPr>
        <w:pStyle w:val="PreformattedText"/>
        <w:bidi w:val="0"/>
        <w:jc w:val="left"/>
        <w:rPr>
          <w:rFonts w:ascii="Nimbus Mono PS" w:hAnsi="Nimbus Mono PS"/>
          <w:del w:id="273" w:author="Unknown Author" w:date="2020-09-21T12:41:39Z"/>
        </w:rPr>
      </w:pPr>
      <w:del w:id="271" w:author="Unknown Author" w:date="2020-09-21T12:41:39Z">
        <w:r>
          <w:rPr/>
          <w:delText xml:space="preserve">    </w:delText>
        </w:r>
      </w:del>
      <w:del w:id="272" w:author="Unknown Author" w:date="2020-09-21T12:41:39Z">
        <w:r>
          <w:rPr/>
          <w:delText>int maxPolySize = 10;</w:delText>
        </w:r>
      </w:del>
    </w:p>
    <w:p>
      <w:pPr>
        <w:pStyle w:val="PreformattedText"/>
        <w:bidi w:val="0"/>
        <w:jc w:val="left"/>
        <w:rPr>
          <w:rFonts w:ascii="Nimbus Mono PS" w:hAnsi="Nimbus Mono PS"/>
          <w:del w:id="275" w:author="Unknown Author" w:date="2020-09-21T12:41:39Z"/>
        </w:rPr>
      </w:pPr>
      <w:del w:id="274" w:author="Unknown Author" w:date="2020-09-21T12:41:39Z">
        <w:r>
          <w:rPr/>
          <w:delText xml:space="preserve">    </w:delText>
        </w:r>
      </w:del>
    </w:p>
    <w:p>
      <w:pPr>
        <w:pStyle w:val="PreformattedText"/>
        <w:bidi w:val="0"/>
        <w:jc w:val="left"/>
        <w:rPr>
          <w:rFonts w:ascii="Nimbus Mono PS" w:hAnsi="Nimbus Mono PS"/>
          <w:del w:id="278" w:author="Unknown Author" w:date="2020-09-21T12:41:39Z"/>
        </w:rPr>
      </w:pPr>
      <w:del w:id="276" w:author="Unknown Author" w:date="2020-09-21T12:41:39Z">
        <w:r>
          <w:rPr/>
          <w:delText xml:space="preserve">    </w:delText>
        </w:r>
      </w:del>
      <w:del w:id="277" w:author="Unknown Author" w:date="2020-09-21T12:41:39Z">
        <w:r>
          <w:rPr/>
          <w:delText>int count = 0;</w:delText>
        </w:r>
      </w:del>
    </w:p>
    <w:p>
      <w:pPr>
        <w:pStyle w:val="PreformattedText"/>
        <w:bidi w:val="0"/>
        <w:jc w:val="left"/>
        <w:rPr>
          <w:rFonts w:ascii="Nimbus Mono PS" w:hAnsi="Nimbus Mono PS"/>
          <w:del w:id="281" w:author="Unknown Author" w:date="2020-09-21T12:41:39Z"/>
        </w:rPr>
      </w:pPr>
      <w:del w:id="279" w:author="Unknown Author" w:date="2020-09-21T12:41:39Z">
        <w:r>
          <w:rPr/>
          <w:delText xml:space="preserve">    </w:delText>
        </w:r>
      </w:del>
      <w:del w:id="280" w:author="Unknown Author" w:date="2020-09-21T12:41:39Z">
        <w:r>
          <w:rPr/>
          <w:delText>int numberStack[10];</w:delText>
        </w:r>
      </w:del>
    </w:p>
    <w:p>
      <w:pPr>
        <w:pStyle w:val="PreformattedText"/>
        <w:bidi w:val="0"/>
        <w:jc w:val="left"/>
        <w:rPr>
          <w:rFonts w:ascii="Nimbus Mono PS" w:hAnsi="Nimbus Mono PS"/>
          <w:del w:id="284" w:author="Unknown Author" w:date="2020-09-21T12:41:39Z"/>
        </w:rPr>
      </w:pPr>
      <w:del w:id="282" w:author="Unknown Author" w:date="2020-09-21T12:41:39Z">
        <w:r>
          <w:rPr/>
          <w:delText xml:space="preserve">    </w:delText>
        </w:r>
      </w:del>
      <w:del w:id="283" w:author="Unknown Author" w:date="2020-09-21T12:41:39Z">
        <w:r>
          <w:rPr/>
          <w:delText>int numberStackTop = -1;</w:delText>
        </w:r>
      </w:del>
    </w:p>
    <w:p>
      <w:pPr>
        <w:pStyle w:val="PreformattedText"/>
        <w:bidi w:val="0"/>
        <w:jc w:val="left"/>
        <w:rPr>
          <w:rFonts w:ascii="Nimbus Mono PS" w:hAnsi="Nimbus Mono PS"/>
          <w:del w:id="286" w:author="Unknown Author" w:date="2020-09-21T12:41:39Z"/>
        </w:rPr>
      </w:pPr>
      <w:del w:id="285" w:author="Unknown Author" w:date="2020-09-21T12:41:39Z">
        <w:r>
          <w:rPr/>
        </w:r>
      </w:del>
    </w:p>
    <w:p>
      <w:pPr>
        <w:pStyle w:val="PreformattedText"/>
        <w:bidi w:val="0"/>
        <w:jc w:val="left"/>
        <w:rPr>
          <w:rFonts w:ascii="Nimbus Mono PS" w:hAnsi="Nimbus Mono PS"/>
          <w:del w:id="289" w:author="Unknown Author" w:date="2020-09-21T12:41:39Z"/>
        </w:rPr>
      </w:pPr>
      <w:del w:id="287" w:author="Unknown Author" w:date="2020-09-21T12:41:39Z">
        <w:r>
          <w:rPr/>
          <w:delText xml:space="preserve">    </w:delText>
        </w:r>
      </w:del>
      <w:del w:id="288" w:author="Unknown Author" w:date="2020-09-21T12:41:39Z">
        <w:r>
          <w:rPr/>
          <w:delText>int number = 0;</w:delText>
        </w:r>
      </w:del>
    </w:p>
    <w:p>
      <w:pPr>
        <w:pStyle w:val="PreformattedText"/>
        <w:bidi w:val="0"/>
        <w:jc w:val="left"/>
        <w:rPr>
          <w:rFonts w:ascii="Nimbus Mono PS" w:hAnsi="Nimbus Mono PS"/>
          <w:del w:id="292" w:author="Unknown Author" w:date="2020-09-21T12:41:39Z"/>
        </w:rPr>
      </w:pPr>
      <w:del w:id="290" w:author="Unknown Author" w:date="2020-09-21T12:41:39Z">
        <w:r>
          <w:rPr/>
          <w:delText xml:space="preserve">    </w:delText>
        </w:r>
      </w:del>
      <w:del w:id="291" w:author="Unknown Author" w:date="2020-09-21T12:41:39Z">
        <w:r>
          <w:rPr/>
          <w:delText>int negative = 0;</w:delText>
        </w:r>
      </w:del>
    </w:p>
    <w:p>
      <w:pPr>
        <w:pStyle w:val="PreformattedText"/>
        <w:bidi w:val="0"/>
        <w:jc w:val="left"/>
        <w:rPr>
          <w:rFonts w:ascii="Nimbus Mono PS" w:hAnsi="Nimbus Mono PS"/>
          <w:del w:id="294" w:author="Unknown Author" w:date="2020-09-21T12:41:39Z"/>
        </w:rPr>
      </w:pPr>
      <w:del w:id="293" w:author="Unknown Author" w:date="2020-09-21T12:41:39Z">
        <w:r>
          <w:rPr/>
        </w:r>
      </w:del>
    </w:p>
    <w:p>
      <w:pPr>
        <w:pStyle w:val="PreformattedText"/>
        <w:bidi w:val="0"/>
        <w:jc w:val="left"/>
        <w:rPr>
          <w:rFonts w:ascii="Nimbus Mono PS" w:hAnsi="Nimbus Mono PS"/>
          <w:del w:id="297" w:author="Unknown Author" w:date="2020-09-21T12:41:39Z"/>
        </w:rPr>
      </w:pPr>
      <w:del w:id="295" w:author="Unknown Author" w:date="2020-09-21T12:41:39Z">
        <w:r>
          <w:rPr/>
          <w:delText xml:space="preserve">    </w:delText>
        </w:r>
      </w:del>
      <w:del w:id="296" w:author="Unknown Author" w:date="2020-09-21T12:41:39Z">
        <w:r>
          <w:rPr/>
          <w:delText>//parsing the string</w:delText>
        </w:r>
      </w:del>
    </w:p>
    <w:p>
      <w:pPr>
        <w:pStyle w:val="PreformattedText"/>
        <w:bidi w:val="0"/>
        <w:jc w:val="left"/>
        <w:rPr>
          <w:rFonts w:ascii="Nimbus Mono PS" w:hAnsi="Nimbus Mono PS"/>
          <w:del w:id="299" w:author="Unknown Author" w:date="2020-09-21T12:41:39Z"/>
        </w:rPr>
      </w:pPr>
      <w:del w:id="298" w:author="Unknown Author" w:date="2020-09-21T12:41:39Z">
        <w:r>
          <w:rPr/>
        </w:r>
      </w:del>
    </w:p>
    <w:p>
      <w:pPr>
        <w:pStyle w:val="PreformattedText"/>
        <w:bidi w:val="0"/>
        <w:jc w:val="left"/>
        <w:rPr>
          <w:rFonts w:ascii="Nimbus Mono PS" w:hAnsi="Nimbus Mono PS"/>
          <w:del w:id="302" w:author="Unknown Author" w:date="2020-09-21T12:41:39Z"/>
        </w:rPr>
      </w:pPr>
      <w:del w:id="300" w:author="Unknown Author" w:date="2020-09-21T12:41:39Z">
        <w:r>
          <w:rPr/>
          <w:delText xml:space="preserve">    </w:delText>
        </w:r>
      </w:del>
      <w:del w:id="301" w:author="Unknown Author" w:date="2020-09-21T12:41:39Z">
        <w:r>
          <w:rPr/>
          <w:delText>a = (int**) malloc(maxPolySize*sizeof(int*));</w:delText>
        </w:r>
      </w:del>
    </w:p>
    <w:p>
      <w:pPr>
        <w:pStyle w:val="PreformattedText"/>
        <w:bidi w:val="0"/>
        <w:jc w:val="left"/>
        <w:rPr>
          <w:rFonts w:ascii="Nimbus Mono PS" w:hAnsi="Nimbus Mono PS"/>
          <w:del w:id="305" w:author="Unknown Author" w:date="2020-09-21T12:41:39Z"/>
        </w:rPr>
      </w:pPr>
      <w:del w:id="303" w:author="Unknown Author" w:date="2020-09-21T12:41:39Z">
        <w:r>
          <w:rPr/>
          <w:delText xml:space="preserve">    </w:delText>
        </w:r>
      </w:del>
      <w:del w:id="304" w:author="Unknown Author" w:date="2020-09-21T12:41:39Z">
        <w:r>
          <w:rPr/>
          <w:delText>for(i = 0;i&lt;maxPolySize;i++){</w:delText>
        </w:r>
      </w:del>
    </w:p>
    <w:p>
      <w:pPr>
        <w:pStyle w:val="PreformattedText"/>
        <w:bidi w:val="0"/>
        <w:jc w:val="left"/>
        <w:rPr>
          <w:rFonts w:ascii="Nimbus Mono PS" w:hAnsi="Nimbus Mono PS"/>
          <w:del w:id="308" w:author="Unknown Author" w:date="2020-09-21T12:41:39Z"/>
        </w:rPr>
      </w:pPr>
      <w:del w:id="306" w:author="Unknown Author" w:date="2020-09-21T12:41:39Z">
        <w:r>
          <w:rPr/>
          <w:delText xml:space="preserve">        </w:delText>
        </w:r>
      </w:del>
      <w:del w:id="307" w:author="Unknown Author" w:date="2020-09-21T12:41:39Z">
        <w:r>
          <w:rPr/>
          <w:delText>a[i] = (int*)malloc(2*sizeof(int));</w:delText>
        </w:r>
      </w:del>
    </w:p>
    <w:p>
      <w:pPr>
        <w:pStyle w:val="PreformattedText"/>
        <w:bidi w:val="0"/>
        <w:jc w:val="left"/>
        <w:rPr>
          <w:rFonts w:ascii="Nimbus Mono PS" w:hAnsi="Nimbus Mono PS"/>
          <w:del w:id="311" w:author="Unknown Author" w:date="2020-09-21T12:41:39Z"/>
        </w:rPr>
      </w:pPr>
      <w:del w:id="309" w:author="Unknown Author" w:date="2020-09-21T12:41:39Z">
        <w:r>
          <w:rPr/>
          <w:delText xml:space="preserve">    </w:delText>
        </w:r>
      </w:del>
      <w:del w:id="310" w:author="Unknown Author" w:date="2020-09-21T12:41:39Z">
        <w:r>
          <w:rPr/>
          <w:delText>}</w:delText>
        </w:r>
      </w:del>
    </w:p>
    <w:p>
      <w:pPr>
        <w:pStyle w:val="PreformattedText"/>
        <w:bidi w:val="0"/>
        <w:jc w:val="left"/>
        <w:rPr>
          <w:rFonts w:ascii="Nimbus Mono PS" w:hAnsi="Nimbus Mono PS"/>
          <w:del w:id="313" w:author="Unknown Author" w:date="2020-09-21T12:41:39Z"/>
        </w:rPr>
      </w:pPr>
      <w:del w:id="312" w:author="Unknown Author" w:date="2020-09-21T12:41:39Z">
        <w:r>
          <w:rPr/>
        </w:r>
      </w:del>
    </w:p>
    <w:p>
      <w:pPr>
        <w:pStyle w:val="PreformattedText"/>
        <w:bidi w:val="0"/>
        <w:jc w:val="left"/>
        <w:rPr>
          <w:rFonts w:ascii="Nimbus Mono PS" w:hAnsi="Nimbus Mono PS"/>
          <w:del w:id="316" w:author="Unknown Author" w:date="2020-09-21T12:41:39Z"/>
        </w:rPr>
      </w:pPr>
      <w:del w:id="314" w:author="Unknown Author" w:date="2020-09-21T12:41:39Z">
        <w:r>
          <w:rPr/>
          <w:delText xml:space="preserve">    </w:delText>
        </w:r>
      </w:del>
      <w:del w:id="315" w:author="Unknown Author" w:date="2020-09-21T12:41:39Z">
        <w:r>
          <w:rPr/>
          <w:delText>for(i = 0; s[i]!='\0'; i++){</w:delText>
        </w:r>
      </w:del>
    </w:p>
    <w:p>
      <w:pPr>
        <w:pStyle w:val="PreformattedText"/>
        <w:bidi w:val="0"/>
        <w:jc w:val="left"/>
        <w:rPr>
          <w:rFonts w:ascii="Nimbus Mono PS" w:hAnsi="Nimbus Mono PS"/>
          <w:del w:id="319" w:author="Unknown Author" w:date="2020-09-21T12:41:39Z"/>
        </w:rPr>
      </w:pPr>
      <w:del w:id="317" w:author="Unknown Author" w:date="2020-09-21T12:41:39Z">
        <w:r>
          <w:rPr/>
          <w:delText xml:space="preserve">        </w:delText>
        </w:r>
      </w:del>
      <w:del w:id="318" w:author="Unknown Author" w:date="2020-09-21T12:41:39Z">
        <w:r>
          <w:rPr/>
          <w:delText>if(s[i] == '-'){</w:delText>
        </w:r>
      </w:del>
    </w:p>
    <w:p>
      <w:pPr>
        <w:pStyle w:val="PreformattedText"/>
        <w:bidi w:val="0"/>
        <w:jc w:val="left"/>
        <w:rPr>
          <w:rFonts w:ascii="Nimbus Mono PS" w:hAnsi="Nimbus Mono PS"/>
          <w:del w:id="322" w:author="Unknown Author" w:date="2020-09-21T12:41:39Z"/>
        </w:rPr>
      </w:pPr>
      <w:del w:id="320" w:author="Unknown Author" w:date="2020-09-21T12:41:39Z">
        <w:r>
          <w:rPr/>
          <w:delText xml:space="preserve">            </w:delText>
        </w:r>
      </w:del>
      <w:del w:id="321" w:author="Unknown Author" w:date="2020-09-21T12:41:39Z">
        <w:r>
          <w:rPr/>
          <w:delText>negative = 1;</w:delText>
        </w:r>
      </w:del>
    </w:p>
    <w:p>
      <w:pPr>
        <w:pStyle w:val="PreformattedText"/>
        <w:bidi w:val="0"/>
        <w:jc w:val="left"/>
        <w:rPr>
          <w:rFonts w:ascii="Nimbus Mono PS" w:hAnsi="Nimbus Mono PS"/>
          <w:del w:id="325" w:author="Unknown Author" w:date="2020-09-21T12:41:39Z"/>
        </w:rPr>
      </w:pPr>
      <w:del w:id="323" w:author="Unknown Author" w:date="2020-09-21T12:41:39Z">
        <w:r>
          <w:rPr/>
          <w:delText xml:space="preserve">            </w:delText>
        </w:r>
      </w:del>
      <w:del w:id="324" w:author="Unknown Author" w:date="2020-09-21T12:41:39Z">
        <w:r>
          <w:rPr/>
          <w:delText>i++;</w:delText>
        </w:r>
      </w:del>
    </w:p>
    <w:p>
      <w:pPr>
        <w:pStyle w:val="PreformattedText"/>
        <w:bidi w:val="0"/>
        <w:jc w:val="left"/>
        <w:rPr>
          <w:rFonts w:ascii="Nimbus Mono PS" w:hAnsi="Nimbus Mono PS"/>
          <w:del w:id="328" w:author="Unknown Author" w:date="2020-09-21T12:41:39Z"/>
        </w:rPr>
      </w:pPr>
      <w:del w:id="326" w:author="Unknown Author" w:date="2020-09-21T12:41:39Z">
        <w:r>
          <w:rPr/>
          <w:delText xml:space="preserve">        </w:delText>
        </w:r>
      </w:del>
      <w:del w:id="327" w:author="Unknown Author" w:date="2020-09-21T12:41:39Z">
        <w:r>
          <w:rPr/>
          <w:delText>}</w:delText>
        </w:r>
      </w:del>
    </w:p>
    <w:p>
      <w:pPr>
        <w:pStyle w:val="PreformattedText"/>
        <w:bidi w:val="0"/>
        <w:jc w:val="left"/>
        <w:rPr>
          <w:rFonts w:ascii="Nimbus Mono PS" w:hAnsi="Nimbus Mono PS"/>
          <w:del w:id="330" w:author="Unknown Author" w:date="2020-09-21T12:41:39Z"/>
        </w:rPr>
      </w:pPr>
      <w:del w:id="329" w:author="Unknown Author" w:date="2020-09-21T12:41:39Z">
        <w:r>
          <w:rPr/>
          <w:delText xml:space="preserve">        </w:delText>
        </w:r>
      </w:del>
    </w:p>
    <w:p>
      <w:pPr>
        <w:pStyle w:val="PreformattedText"/>
        <w:bidi w:val="0"/>
        <w:jc w:val="left"/>
        <w:rPr>
          <w:rFonts w:ascii="Nimbus Mono PS" w:hAnsi="Nimbus Mono PS"/>
          <w:del w:id="333" w:author="Unknown Author" w:date="2020-09-21T12:41:39Z"/>
        </w:rPr>
      </w:pPr>
      <w:del w:id="331" w:author="Unknown Author" w:date="2020-09-21T12:41:39Z">
        <w:r>
          <w:rPr/>
          <w:delText xml:space="preserve">        </w:delText>
        </w:r>
      </w:del>
      <w:del w:id="332" w:author="Unknown Author" w:date="2020-09-21T12:41:39Z">
        <w:r>
          <w:rPr/>
          <w:delText>if(s[i]&gt;='0'&amp;&amp;s[i]&lt;='9'){</w:delText>
        </w:r>
      </w:del>
    </w:p>
    <w:p>
      <w:pPr>
        <w:pStyle w:val="PreformattedText"/>
        <w:bidi w:val="0"/>
        <w:jc w:val="left"/>
        <w:rPr>
          <w:rFonts w:ascii="Nimbus Mono PS" w:hAnsi="Nimbus Mono PS"/>
          <w:del w:id="336" w:author="Unknown Author" w:date="2020-09-21T12:41:39Z"/>
        </w:rPr>
      </w:pPr>
      <w:del w:id="334" w:author="Unknown Author" w:date="2020-09-21T12:41:39Z">
        <w:r>
          <w:rPr/>
          <w:delText xml:space="preserve">            </w:delText>
        </w:r>
      </w:del>
      <w:del w:id="335" w:author="Unknown Author" w:date="2020-09-21T12:41:39Z">
        <w:r>
          <w:rPr/>
          <w:delText>while((s[i]!= 'X'||s[i]!='x'||s[i]!=' '||s[i]!='^') &amp;&amp; (s[i]&gt;='0'&amp;&amp;s[i]&lt;='9')){</w:delText>
        </w:r>
      </w:del>
    </w:p>
    <w:p>
      <w:pPr>
        <w:pStyle w:val="PreformattedText"/>
        <w:bidi w:val="0"/>
        <w:jc w:val="left"/>
        <w:rPr>
          <w:rFonts w:ascii="Nimbus Mono PS" w:hAnsi="Nimbus Mono PS"/>
          <w:del w:id="339" w:author="Unknown Author" w:date="2020-09-21T12:41:39Z"/>
        </w:rPr>
      </w:pPr>
      <w:del w:id="337" w:author="Unknown Author" w:date="2020-09-21T12:41:39Z">
        <w:r>
          <w:rPr/>
          <w:delText xml:space="preserve">                 </w:delText>
        </w:r>
      </w:del>
      <w:del w:id="338" w:author="Unknown Author" w:date="2020-09-21T12:41:39Z">
        <w:r>
          <w:rPr/>
          <w:delText>// here s[i] will only be numbers</w:delText>
        </w:r>
      </w:del>
    </w:p>
    <w:p>
      <w:pPr>
        <w:pStyle w:val="PreformattedText"/>
        <w:bidi w:val="0"/>
        <w:jc w:val="left"/>
        <w:rPr>
          <w:rFonts w:ascii="Nimbus Mono PS" w:hAnsi="Nimbus Mono PS"/>
          <w:del w:id="342" w:author="Unknown Author" w:date="2020-09-21T12:41:39Z"/>
        </w:rPr>
      </w:pPr>
      <w:del w:id="340" w:author="Unknown Author" w:date="2020-09-21T12:41:39Z">
        <w:r>
          <w:rPr/>
          <w:delText xml:space="preserve">                </w:delText>
        </w:r>
      </w:del>
      <w:del w:id="341" w:author="Unknown Author" w:date="2020-09-21T12:41:39Z">
        <w:r>
          <w:rPr/>
          <w:delText>number = number*10+(s[i]-'0');</w:delText>
        </w:r>
      </w:del>
    </w:p>
    <w:p>
      <w:pPr>
        <w:pStyle w:val="PreformattedText"/>
        <w:bidi w:val="0"/>
        <w:jc w:val="left"/>
        <w:rPr>
          <w:rFonts w:ascii="Nimbus Mono PS" w:hAnsi="Nimbus Mono PS"/>
          <w:del w:id="345" w:author="Unknown Author" w:date="2020-09-21T12:41:39Z"/>
        </w:rPr>
      </w:pPr>
      <w:del w:id="343" w:author="Unknown Author" w:date="2020-09-21T12:41:39Z">
        <w:r>
          <w:rPr/>
          <w:delText xml:space="preserve">                </w:delText>
        </w:r>
      </w:del>
      <w:del w:id="344" w:author="Unknown Author" w:date="2020-09-21T12:41:39Z">
        <w:r>
          <w:rPr/>
          <w:delText>i++;</w:delText>
        </w:r>
      </w:del>
    </w:p>
    <w:p>
      <w:pPr>
        <w:pStyle w:val="PreformattedText"/>
        <w:bidi w:val="0"/>
        <w:jc w:val="left"/>
        <w:rPr>
          <w:rFonts w:ascii="Nimbus Mono PS" w:hAnsi="Nimbus Mono PS"/>
          <w:del w:id="348" w:author="Unknown Author" w:date="2020-09-21T12:41:39Z"/>
        </w:rPr>
      </w:pPr>
      <w:del w:id="346" w:author="Unknown Author" w:date="2020-09-21T12:41:39Z">
        <w:r>
          <w:rPr/>
          <w:delText xml:space="preserve">            </w:delText>
        </w:r>
      </w:del>
      <w:del w:id="347" w:author="Unknown Author" w:date="2020-09-21T12:41:39Z">
        <w:r>
          <w:rPr/>
          <w:delText>}</w:delText>
        </w:r>
      </w:del>
    </w:p>
    <w:p>
      <w:pPr>
        <w:pStyle w:val="PreformattedText"/>
        <w:bidi w:val="0"/>
        <w:jc w:val="left"/>
        <w:rPr>
          <w:rFonts w:ascii="Nimbus Mono PS" w:hAnsi="Nimbus Mono PS"/>
          <w:del w:id="351" w:author="Unknown Author" w:date="2020-09-21T12:41:39Z"/>
        </w:rPr>
      </w:pPr>
      <w:del w:id="349" w:author="Unknown Author" w:date="2020-09-21T12:41:39Z">
        <w:r>
          <w:rPr/>
          <w:delText xml:space="preserve">            </w:delText>
        </w:r>
      </w:del>
      <w:del w:id="350" w:author="Unknown Author" w:date="2020-09-21T12:41:39Z">
        <w:r>
          <w:rPr/>
          <w:delText>if(negative) numberStack[++numberStackTop] = -1*number;</w:delText>
        </w:r>
      </w:del>
    </w:p>
    <w:p>
      <w:pPr>
        <w:pStyle w:val="PreformattedText"/>
        <w:bidi w:val="0"/>
        <w:jc w:val="left"/>
        <w:rPr>
          <w:rFonts w:ascii="Nimbus Mono PS" w:hAnsi="Nimbus Mono PS"/>
          <w:del w:id="354" w:author="Unknown Author" w:date="2020-09-21T12:41:39Z"/>
        </w:rPr>
      </w:pPr>
      <w:del w:id="352" w:author="Unknown Author" w:date="2020-09-21T12:41:39Z">
        <w:r>
          <w:rPr/>
          <w:delText xml:space="preserve">            </w:delText>
        </w:r>
      </w:del>
      <w:del w:id="353" w:author="Unknown Author" w:date="2020-09-21T12:41:39Z">
        <w:r>
          <w:rPr/>
          <w:delText>else numberStack[++numberStackTop] = number;</w:delText>
        </w:r>
      </w:del>
    </w:p>
    <w:p>
      <w:pPr>
        <w:pStyle w:val="PreformattedText"/>
        <w:bidi w:val="0"/>
        <w:jc w:val="left"/>
        <w:rPr>
          <w:rFonts w:ascii="Nimbus Mono PS" w:hAnsi="Nimbus Mono PS"/>
          <w:del w:id="356" w:author="Unknown Author" w:date="2020-09-21T12:41:39Z"/>
        </w:rPr>
      </w:pPr>
      <w:del w:id="355" w:author="Unknown Author" w:date="2020-09-21T12:41:39Z">
        <w:r>
          <w:rPr/>
        </w:r>
      </w:del>
    </w:p>
    <w:p>
      <w:pPr>
        <w:pStyle w:val="PreformattedText"/>
        <w:bidi w:val="0"/>
        <w:jc w:val="left"/>
        <w:rPr>
          <w:rFonts w:ascii="Nimbus Mono PS" w:hAnsi="Nimbus Mono PS"/>
          <w:del w:id="358" w:author="Unknown Author" w:date="2020-09-21T12:41:39Z"/>
        </w:rPr>
      </w:pPr>
      <w:del w:id="357" w:author="Unknown Author" w:date="2020-09-21T12:41:39Z">
        <w:r>
          <w:rPr/>
        </w:r>
      </w:del>
    </w:p>
    <w:p>
      <w:pPr>
        <w:pStyle w:val="PreformattedText"/>
        <w:bidi w:val="0"/>
        <w:jc w:val="left"/>
        <w:rPr>
          <w:rFonts w:ascii="Nimbus Mono PS" w:hAnsi="Nimbus Mono PS"/>
          <w:del w:id="361" w:author="Unknown Author" w:date="2020-09-21T12:41:39Z"/>
        </w:rPr>
      </w:pPr>
      <w:del w:id="359" w:author="Unknown Author" w:date="2020-09-21T12:41:39Z">
        <w:r>
          <w:rPr/>
          <w:delText xml:space="preserve">            </w:delText>
        </w:r>
      </w:del>
      <w:del w:id="360" w:author="Unknown Author" w:date="2020-09-21T12:41:39Z">
        <w:r>
          <w:rPr/>
          <w:delText>negative = 0;</w:delText>
        </w:r>
      </w:del>
    </w:p>
    <w:p>
      <w:pPr>
        <w:pStyle w:val="PreformattedText"/>
        <w:bidi w:val="0"/>
        <w:jc w:val="left"/>
        <w:rPr>
          <w:rFonts w:ascii="Nimbus Mono PS" w:hAnsi="Nimbus Mono PS"/>
          <w:del w:id="364" w:author="Unknown Author" w:date="2020-09-21T12:41:39Z"/>
        </w:rPr>
      </w:pPr>
      <w:del w:id="362" w:author="Unknown Author" w:date="2020-09-21T12:41:39Z">
        <w:r>
          <w:rPr/>
          <w:delText xml:space="preserve">            </w:delText>
        </w:r>
      </w:del>
      <w:del w:id="363" w:author="Unknown Author" w:date="2020-09-21T12:41:39Z">
        <w:r>
          <w:rPr/>
          <w:delText>number = 0;</w:delText>
        </w:r>
      </w:del>
    </w:p>
    <w:p>
      <w:pPr>
        <w:pStyle w:val="PreformattedText"/>
        <w:bidi w:val="0"/>
        <w:jc w:val="left"/>
        <w:rPr>
          <w:rFonts w:ascii="Nimbus Mono PS" w:hAnsi="Nimbus Mono PS"/>
          <w:del w:id="367" w:author="Unknown Author" w:date="2020-09-21T12:41:39Z"/>
        </w:rPr>
      </w:pPr>
      <w:del w:id="365" w:author="Unknown Author" w:date="2020-09-21T12:41:39Z">
        <w:r>
          <w:rPr/>
          <w:delText xml:space="preserve">        </w:delText>
        </w:r>
      </w:del>
      <w:del w:id="366" w:author="Unknown Author" w:date="2020-09-21T12:41:39Z">
        <w:r>
          <w:rPr/>
          <w:delText>}</w:delText>
        </w:r>
      </w:del>
    </w:p>
    <w:p>
      <w:pPr>
        <w:pStyle w:val="PreformattedText"/>
        <w:bidi w:val="0"/>
        <w:jc w:val="left"/>
        <w:rPr>
          <w:rFonts w:ascii="Nimbus Mono PS" w:hAnsi="Nimbus Mono PS"/>
          <w:del w:id="370" w:author="Unknown Author" w:date="2020-09-21T12:41:39Z"/>
        </w:rPr>
      </w:pPr>
      <w:del w:id="368" w:author="Unknown Author" w:date="2020-09-21T12:41:39Z">
        <w:r>
          <w:rPr/>
          <w:delText xml:space="preserve">        </w:delText>
        </w:r>
      </w:del>
      <w:del w:id="369" w:author="Unknown Author" w:date="2020-09-21T12:41:39Z">
        <w:r>
          <w:rPr/>
          <w:delText>if(s[i]=='+'||s[i]=='\0'){</w:delText>
        </w:r>
      </w:del>
    </w:p>
    <w:p>
      <w:pPr>
        <w:pStyle w:val="PreformattedText"/>
        <w:bidi w:val="0"/>
        <w:jc w:val="left"/>
        <w:rPr>
          <w:rFonts w:ascii="Nimbus Mono PS" w:hAnsi="Nimbus Mono PS"/>
          <w:del w:id="373" w:author="Unknown Author" w:date="2020-09-21T12:41:39Z"/>
        </w:rPr>
      </w:pPr>
      <w:del w:id="371" w:author="Unknown Author" w:date="2020-09-21T12:41:39Z">
        <w:r>
          <w:rPr/>
          <w:delText xml:space="preserve">                    </w:delText>
        </w:r>
      </w:del>
      <w:del w:id="372" w:author="Unknown Author" w:date="2020-09-21T12:41:39Z">
        <w:r>
          <w:rPr/>
          <w:delText>count++;</w:delText>
        </w:r>
      </w:del>
    </w:p>
    <w:p>
      <w:pPr>
        <w:pStyle w:val="PreformattedText"/>
        <w:bidi w:val="0"/>
        <w:jc w:val="left"/>
        <w:rPr>
          <w:rFonts w:ascii="Nimbus Mono PS" w:hAnsi="Nimbus Mono PS"/>
          <w:del w:id="376" w:author="Unknown Author" w:date="2020-09-21T12:41:39Z"/>
        </w:rPr>
      </w:pPr>
      <w:del w:id="374" w:author="Unknown Author" w:date="2020-09-21T12:41:39Z">
        <w:r>
          <w:rPr/>
          <w:delText xml:space="preserve">                    </w:delText>
        </w:r>
      </w:del>
      <w:del w:id="375" w:author="Unknown Author" w:date="2020-09-21T12:41:39Z">
        <w:r>
          <w:rPr/>
          <w:delText>a[count][0] = numberStack[numberStackTop--];</w:delText>
        </w:r>
      </w:del>
    </w:p>
    <w:p>
      <w:pPr>
        <w:pStyle w:val="PreformattedText"/>
        <w:bidi w:val="0"/>
        <w:jc w:val="left"/>
        <w:rPr>
          <w:rFonts w:ascii="Nimbus Mono PS" w:hAnsi="Nimbus Mono PS"/>
          <w:del w:id="379" w:author="Unknown Author" w:date="2020-09-21T12:41:39Z"/>
        </w:rPr>
      </w:pPr>
      <w:del w:id="377" w:author="Unknown Author" w:date="2020-09-21T12:41:39Z">
        <w:r>
          <w:rPr/>
          <w:delText xml:space="preserve">                    </w:delText>
        </w:r>
      </w:del>
      <w:del w:id="378" w:author="Unknown Author" w:date="2020-09-21T12:41:39Z">
        <w:r>
          <w:rPr/>
          <w:delText>a[count][1] = numberStack[numberStackTop--];</w:delText>
        </w:r>
      </w:del>
    </w:p>
    <w:p>
      <w:pPr>
        <w:pStyle w:val="PreformattedText"/>
        <w:bidi w:val="0"/>
        <w:jc w:val="left"/>
        <w:rPr>
          <w:rFonts w:ascii="Nimbus Mono PS" w:hAnsi="Nimbus Mono PS"/>
          <w:del w:id="382" w:author="Unknown Author" w:date="2020-09-21T12:41:39Z"/>
        </w:rPr>
      </w:pPr>
      <w:del w:id="380" w:author="Unknown Author" w:date="2020-09-21T12:41:39Z">
        <w:r>
          <w:rPr/>
          <w:delText xml:space="preserve">        </w:delText>
        </w:r>
      </w:del>
      <w:del w:id="381" w:author="Unknown Author" w:date="2020-09-21T12:41:39Z">
        <w:r>
          <w:rPr/>
          <w:delText>}</w:delText>
        </w:r>
      </w:del>
    </w:p>
    <w:p>
      <w:pPr>
        <w:pStyle w:val="PreformattedText"/>
        <w:bidi w:val="0"/>
        <w:jc w:val="left"/>
        <w:rPr>
          <w:rFonts w:ascii="Nimbus Mono PS" w:hAnsi="Nimbus Mono PS"/>
          <w:del w:id="384" w:author="Unknown Author" w:date="2020-09-21T12:41:39Z"/>
        </w:rPr>
      </w:pPr>
      <w:del w:id="383" w:author="Unknown Author" w:date="2020-09-21T12:41:39Z">
        <w:r>
          <w:rPr/>
        </w:r>
      </w:del>
    </w:p>
    <w:p>
      <w:pPr>
        <w:pStyle w:val="PreformattedText"/>
        <w:bidi w:val="0"/>
        <w:jc w:val="left"/>
        <w:rPr>
          <w:rFonts w:ascii="Nimbus Mono PS" w:hAnsi="Nimbus Mono PS"/>
          <w:del w:id="387" w:author="Unknown Author" w:date="2020-09-21T12:41:39Z"/>
        </w:rPr>
      </w:pPr>
      <w:del w:id="385" w:author="Unknown Author" w:date="2020-09-21T12:41:39Z">
        <w:r>
          <w:rPr/>
          <w:delText xml:space="preserve">    </w:delText>
        </w:r>
      </w:del>
      <w:del w:id="386" w:author="Unknown Author" w:date="2020-09-21T12:41:39Z">
        <w:r>
          <w:rPr/>
          <w:delText>}</w:delText>
        </w:r>
      </w:del>
    </w:p>
    <w:p>
      <w:pPr>
        <w:pStyle w:val="PreformattedText"/>
        <w:bidi w:val="0"/>
        <w:jc w:val="left"/>
        <w:rPr>
          <w:rFonts w:ascii="Nimbus Mono PS" w:hAnsi="Nimbus Mono PS"/>
          <w:del w:id="390" w:author="Unknown Author" w:date="2020-09-21T12:41:39Z"/>
        </w:rPr>
      </w:pPr>
      <w:del w:id="388" w:author="Unknown Author" w:date="2020-09-21T12:41:39Z">
        <w:r>
          <w:rPr/>
          <w:delText xml:space="preserve">    </w:delText>
        </w:r>
      </w:del>
      <w:del w:id="389" w:author="Unknown Author" w:date="2020-09-21T12:41:39Z">
        <w:r>
          <w:rPr/>
          <w:delText>a[0][0] = count;</w:delText>
        </w:r>
      </w:del>
    </w:p>
    <w:p>
      <w:pPr>
        <w:pStyle w:val="PreformattedText"/>
        <w:bidi w:val="0"/>
        <w:jc w:val="left"/>
        <w:rPr>
          <w:rFonts w:ascii="Nimbus Mono PS" w:hAnsi="Nimbus Mono PS"/>
          <w:del w:id="392" w:author="Unknown Author" w:date="2020-09-21T12:41:39Z"/>
        </w:rPr>
      </w:pPr>
      <w:del w:id="391" w:author="Unknown Author" w:date="2020-09-21T12:41:39Z">
        <w:r>
          <w:rPr/>
        </w:r>
      </w:del>
    </w:p>
    <w:p>
      <w:pPr>
        <w:pStyle w:val="PreformattedText"/>
        <w:bidi w:val="0"/>
        <w:jc w:val="left"/>
        <w:rPr>
          <w:rFonts w:ascii="Nimbus Mono PS" w:hAnsi="Nimbus Mono PS"/>
          <w:del w:id="395" w:author="Unknown Author" w:date="2020-09-21T12:41:39Z"/>
        </w:rPr>
      </w:pPr>
      <w:del w:id="393" w:author="Unknown Author" w:date="2020-09-21T12:41:39Z">
        <w:r>
          <w:rPr/>
          <w:delText xml:space="preserve">    </w:delText>
        </w:r>
      </w:del>
      <w:del w:id="394" w:author="Unknown Author" w:date="2020-09-21T12:41:39Z">
        <w:r>
          <w:rPr/>
          <w:delText>return a;</w:delText>
        </w:r>
      </w:del>
    </w:p>
    <w:p>
      <w:pPr>
        <w:pStyle w:val="PreformattedText"/>
        <w:bidi w:val="0"/>
        <w:jc w:val="left"/>
        <w:rPr>
          <w:rFonts w:ascii="Nimbus Mono PS" w:hAnsi="Nimbus Mono PS"/>
          <w:del w:id="397" w:author="Unknown Author" w:date="2020-09-21T12:41:39Z"/>
        </w:rPr>
      </w:pPr>
      <w:del w:id="396" w:author="Unknown Author" w:date="2020-09-21T12:41:39Z">
        <w:r>
          <w:rPr/>
          <w:delText>}</w:delText>
        </w:r>
      </w:del>
    </w:p>
    <w:p>
      <w:pPr>
        <w:pStyle w:val="PreformattedText"/>
        <w:bidi w:val="0"/>
        <w:jc w:val="left"/>
        <w:rPr>
          <w:rFonts w:ascii="Nimbus Mono PS" w:hAnsi="Nimbus Mono PS"/>
          <w:del w:id="399" w:author="Unknown Author" w:date="2020-09-21T12:41:39Z"/>
        </w:rPr>
      </w:pPr>
      <w:del w:id="398" w:author="Unknown Author" w:date="2020-09-21T12:41:39Z">
        <w:r>
          <w:rPr/>
        </w:r>
      </w:del>
    </w:p>
    <w:p>
      <w:pPr>
        <w:pStyle w:val="PreformattedText"/>
        <w:bidi w:val="0"/>
        <w:jc w:val="left"/>
        <w:rPr>
          <w:rFonts w:ascii="Nimbus Mono PS" w:hAnsi="Nimbus Mono PS"/>
          <w:del w:id="401" w:author="Unknown Author" w:date="2020-09-21T12:41:39Z"/>
        </w:rPr>
      </w:pPr>
      <w:del w:id="400" w:author="Unknown Author" w:date="2020-09-21T12:41:39Z">
        <w:r>
          <w:rPr/>
          <w:delText>/*Funtion to find the sum of the polynomials*/</w:delText>
        </w:r>
      </w:del>
    </w:p>
    <w:p>
      <w:pPr>
        <w:pStyle w:val="PreformattedText"/>
        <w:bidi w:val="0"/>
        <w:jc w:val="left"/>
        <w:rPr>
          <w:rFonts w:ascii="Nimbus Mono PS" w:hAnsi="Nimbus Mono PS"/>
          <w:del w:id="403" w:author="Unknown Author" w:date="2020-09-21T12:41:39Z"/>
        </w:rPr>
      </w:pPr>
      <w:del w:id="402" w:author="Unknown Author" w:date="2020-09-21T12:41:39Z">
        <w:r>
          <w:rPr/>
          <w:delText>int** sumOfPoly(int** a, int** b){</w:delText>
        </w:r>
      </w:del>
    </w:p>
    <w:p>
      <w:pPr>
        <w:pStyle w:val="PreformattedText"/>
        <w:bidi w:val="0"/>
        <w:jc w:val="left"/>
        <w:rPr>
          <w:rFonts w:ascii="Nimbus Mono PS" w:hAnsi="Nimbus Mono PS"/>
          <w:del w:id="406" w:author="Unknown Author" w:date="2020-09-21T12:41:39Z"/>
        </w:rPr>
      </w:pPr>
      <w:del w:id="404" w:author="Unknown Author" w:date="2020-09-21T12:41:39Z">
        <w:r>
          <w:rPr/>
          <w:delText xml:space="preserve">    </w:delText>
        </w:r>
      </w:del>
      <w:del w:id="405" w:author="Unknown Author" w:date="2020-09-21T12:41:39Z">
        <w:r>
          <w:rPr/>
          <w:delText>int totalSize = a[0][0] + b[0][0]+2;</w:delText>
        </w:r>
      </w:del>
    </w:p>
    <w:p>
      <w:pPr>
        <w:pStyle w:val="PreformattedText"/>
        <w:bidi w:val="0"/>
        <w:jc w:val="left"/>
        <w:rPr>
          <w:rFonts w:ascii="Nimbus Mono PS" w:hAnsi="Nimbus Mono PS"/>
          <w:del w:id="409" w:author="Unknown Author" w:date="2020-09-21T12:41:39Z"/>
        </w:rPr>
      </w:pPr>
      <w:del w:id="407" w:author="Unknown Author" w:date="2020-09-21T12:41:39Z">
        <w:r>
          <w:rPr/>
          <w:delText xml:space="preserve">    </w:delText>
        </w:r>
      </w:del>
      <w:del w:id="408" w:author="Unknown Author" w:date="2020-09-21T12:41:39Z">
        <w:r>
          <w:rPr/>
          <w:delText>int **c;</w:delText>
        </w:r>
      </w:del>
    </w:p>
    <w:p>
      <w:pPr>
        <w:pStyle w:val="PreformattedText"/>
        <w:bidi w:val="0"/>
        <w:jc w:val="left"/>
        <w:rPr>
          <w:rFonts w:ascii="Nimbus Mono PS" w:hAnsi="Nimbus Mono PS"/>
          <w:del w:id="412" w:author="Unknown Author" w:date="2020-09-21T12:41:39Z"/>
        </w:rPr>
      </w:pPr>
      <w:del w:id="410" w:author="Unknown Author" w:date="2020-09-21T12:41:39Z">
        <w:r>
          <w:rPr/>
          <w:delText xml:space="preserve">    </w:delText>
        </w:r>
      </w:del>
      <w:del w:id="411" w:author="Unknown Author" w:date="2020-09-21T12:41:39Z">
        <w:r>
          <w:rPr/>
          <w:delText>int count = 0;</w:delText>
        </w:r>
      </w:del>
    </w:p>
    <w:p>
      <w:pPr>
        <w:pStyle w:val="PreformattedText"/>
        <w:bidi w:val="0"/>
        <w:jc w:val="left"/>
        <w:rPr>
          <w:rFonts w:ascii="Nimbus Mono PS" w:hAnsi="Nimbus Mono PS"/>
          <w:del w:id="415" w:author="Unknown Author" w:date="2020-09-21T12:41:39Z"/>
        </w:rPr>
      </w:pPr>
      <w:del w:id="413" w:author="Unknown Author" w:date="2020-09-21T12:41:39Z">
        <w:r>
          <w:rPr/>
          <w:delText xml:space="preserve">    </w:delText>
        </w:r>
      </w:del>
      <w:del w:id="414" w:author="Unknown Author" w:date="2020-09-21T12:41:39Z">
        <w:r>
          <w:rPr/>
          <w:delText>c = (int**) malloc(totalSize*sizeof(int*));</w:delText>
        </w:r>
      </w:del>
    </w:p>
    <w:p>
      <w:pPr>
        <w:pStyle w:val="PreformattedText"/>
        <w:bidi w:val="0"/>
        <w:jc w:val="left"/>
        <w:rPr>
          <w:rFonts w:ascii="Nimbus Mono PS" w:hAnsi="Nimbus Mono PS"/>
          <w:del w:id="417" w:author="Unknown Author" w:date="2020-09-21T12:41:39Z"/>
        </w:rPr>
      </w:pPr>
      <w:del w:id="416" w:author="Unknown Author" w:date="2020-09-21T12:41:39Z">
        <w:r>
          <w:rPr/>
          <w:delText xml:space="preserve">    </w:delText>
        </w:r>
      </w:del>
    </w:p>
    <w:p>
      <w:pPr>
        <w:pStyle w:val="PreformattedText"/>
        <w:bidi w:val="0"/>
        <w:jc w:val="left"/>
        <w:rPr>
          <w:rFonts w:ascii="Nimbus Mono PS" w:hAnsi="Nimbus Mono PS"/>
          <w:del w:id="420" w:author="Unknown Author" w:date="2020-09-21T12:41:39Z"/>
        </w:rPr>
      </w:pPr>
      <w:del w:id="418" w:author="Unknown Author" w:date="2020-09-21T12:41:39Z">
        <w:r>
          <w:rPr/>
          <w:delText xml:space="preserve">    </w:delText>
        </w:r>
      </w:del>
      <w:del w:id="419" w:author="Unknown Author" w:date="2020-09-21T12:41:39Z">
        <w:r>
          <w:rPr/>
          <w:delText>int i,j;</w:delText>
        </w:r>
      </w:del>
    </w:p>
    <w:p>
      <w:pPr>
        <w:pStyle w:val="PreformattedText"/>
        <w:bidi w:val="0"/>
        <w:jc w:val="left"/>
        <w:rPr>
          <w:rFonts w:ascii="Nimbus Mono PS" w:hAnsi="Nimbus Mono PS"/>
          <w:del w:id="423" w:author="Unknown Author" w:date="2020-09-21T12:41:39Z"/>
        </w:rPr>
      </w:pPr>
      <w:del w:id="421" w:author="Unknown Author" w:date="2020-09-21T12:41:39Z">
        <w:r>
          <w:rPr/>
          <w:delText xml:space="preserve">    </w:delText>
        </w:r>
      </w:del>
      <w:del w:id="422" w:author="Unknown Author" w:date="2020-09-21T12:41:39Z">
        <w:r>
          <w:rPr/>
          <w:delText>for(i = 0;i&lt;totalSize;i++){</w:delText>
        </w:r>
      </w:del>
    </w:p>
    <w:p>
      <w:pPr>
        <w:pStyle w:val="PreformattedText"/>
        <w:bidi w:val="0"/>
        <w:jc w:val="left"/>
        <w:rPr>
          <w:rFonts w:ascii="Nimbus Mono PS" w:hAnsi="Nimbus Mono PS"/>
          <w:del w:id="426" w:author="Unknown Author" w:date="2020-09-21T12:41:39Z"/>
        </w:rPr>
      </w:pPr>
      <w:del w:id="424" w:author="Unknown Author" w:date="2020-09-21T12:41:39Z">
        <w:r>
          <w:rPr/>
          <w:delText xml:space="preserve">        </w:delText>
        </w:r>
      </w:del>
      <w:del w:id="425" w:author="Unknown Author" w:date="2020-09-21T12:41:39Z">
        <w:r>
          <w:rPr/>
          <w:delText xml:space="preserve">c[i] = (int*) malloc(2*sizeof(int));   </w:delText>
        </w:r>
      </w:del>
    </w:p>
    <w:p>
      <w:pPr>
        <w:pStyle w:val="PreformattedText"/>
        <w:bidi w:val="0"/>
        <w:jc w:val="left"/>
        <w:rPr>
          <w:rFonts w:ascii="Nimbus Mono PS" w:hAnsi="Nimbus Mono PS"/>
          <w:del w:id="429" w:author="Unknown Author" w:date="2020-09-21T12:41:39Z"/>
        </w:rPr>
      </w:pPr>
      <w:del w:id="427" w:author="Unknown Author" w:date="2020-09-21T12:41:39Z">
        <w:r>
          <w:rPr/>
          <w:delText xml:space="preserve">    </w:delText>
        </w:r>
      </w:del>
      <w:del w:id="428" w:author="Unknown Author" w:date="2020-09-21T12:41:39Z">
        <w:r>
          <w:rPr/>
          <w:delText>}</w:delText>
        </w:r>
      </w:del>
    </w:p>
    <w:p>
      <w:pPr>
        <w:pStyle w:val="PreformattedText"/>
        <w:bidi w:val="0"/>
        <w:jc w:val="left"/>
        <w:rPr>
          <w:rFonts w:ascii="Nimbus Mono PS" w:hAnsi="Nimbus Mono PS"/>
          <w:del w:id="431" w:author="Unknown Author" w:date="2020-09-21T12:41:39Z"/>
        </w:rPr>
      </w:pPr>
      <w:del w:id="430" w:author="Unknown Author" w:date="2020-09-21T12:41:39Z">
        <w:r>
          <w:rPr/>
          <w:delText xml:space="preserve">    </w:delText>
        </w:r>
      </w:del>
    </w:p>
    <w:p>
      <w:pPr>
        <w:pStyle w:val="PreformattedText"/>
        <w:bidi w:val="0"/>
        <w:jc w:val="left"/>
        <w:rPr>
          <w:rFonts w:ascii="Nimbus Mono PS" w:hAnsi="Nimbus Mono PS"/>
          <w:del w:id="434" w:author="Unknown Author" w:date="2020-09-21T12:41:39Z"/>
        </w:rPr>
      </w:pPr>
      <w:del w:id="432" w:author="Unknown Author" w:date="2020-09-21T12:41:39Z">
        <w:r>
          <w:rPr/>
          <w:delText xml:space="preserve">    </w:delText>
        </w:r>
      </w:del>
      <w:del w:id="433" w:author="Unknown Author" w:date="2020-09-21T12:41:39Z">
        <w:r>
          <w:rPr/>
          <w:delText>i=1,j=1;</w:delText>
        </w:r>
      </w:del>
    </w:p>
    <w:p>
      <w:pPr>
        <w:pStyle w:val="PreformattedText"/>
        <w:bidi w:val="0"/>
        <w:jc w:val="left"/>
        <w:rPr>
          <w:rFonts w:ascii="Nimbus Mono PS" w:hAnsi="Nimbus Mono PS"/>
          <w:del w:id="437" w:author="Unknown Author" w:date="2020-09-21T12:41:39Z"/>
        </w:rPr>
      </w:pPr>
      <w:del w:id="435" w:author="Unknown Author" w:date="2020-09-21T12:41:39Z">
        <w:r>
          <w:rPr/>
          <w:delText xml:space="preserve">    </w:delText>
        </w:r>
      </w:del>
      <w:del w:id="436" w:author="Unknown Author" w:date="2020-09-21T12:41:39Z">
        <w:r>
          <w:rPr/>
          <w:delText>while(i&lt;=a[0][0]&amp;&amp;j&lt;=b[0][0]){</w:delText>
        </w:r>
      </w:del>
    </w:p>
    <w:p>
      <w:pPr>
        <w:pStyle w:val="PreformattedText"/>
        <w:bidi w:val="0"/>
        <w:jc w:val="left"/>
        <w:rPr>
          <w:rFonts w:ascii="Nimbus Mono PS" w:hAnsi="Nimbus Mono PS"/>
          <w:del w:id="440" w:author="Unknown Author" w:date="2020-09-21T12:41:39Z"/>
        </w:rPr>
      </w:pPr>
      <w:del w:id="438" w:author="Unknown Author" w:date="2020-09-21T12:41:39Z">
        <w:r>
          <w:rPr/>
          <w:delText xml:space="preserve">        </w:delText>
        </w:r>
      </w:del>
      <w:del w:id="439" w:author="Unknown Author" w:date="2020-09-21T12:41:39Z">
        <w:r>
          <w:rPr/>
          <w:delText>//If the powers are same then add the coefficients</w:delText>
        </w:r>
      </w:del>
    </w:p>
    <w:p>
      <w:pPr>
        <w:pStyle w:val="PreformattedText"/>
        <w:bidi w:val="0"/>
        <w:jc w:val="left"/>
        <w:rPr>
          <w:rFonts w:ascii="Nimbus Mono PS" w:hAnsi="Nimbus Mono PS"/>
          <w:del w:id="443" w:author="Unknown Author" w:date="2020-09-21T12:41:39Z"/>
        </w:rPr>
      </w:pPr>
      <w:del w:id="441" w:author="Unknown Author" w:date="2020-09-21T12:41:39Z">
        <w:r>
          <w:rPr/>
          <w:delText xml:space="preserve">        </w:delText>
        </w:r>
      </w:del>
      <w:del w:id="442" w:author="Unknown Author" w:date="2020-09-21T12:41:39Z">
        <w:r>
          <w:rPr/>
          <w:delText>if(a[i][0]==b[j][0]){</w:delText>
        </w:r>
      </w:del>
    </w:p>
    <w:p>
      <w:pPr>
        <w:pStyle w:val="PreformattedText"/>
        <w:bidi w:val="0"/>
        <w:jc w:val="left"/>
        <w:rPr>
          <w:rFonts w:ascii="Nimbus Mono PS" w:hAnsi="Nimbus Mono PS"/>
          <w:del w:id="446" w:author="Unknown Author" w:date="2020-09-21T12:41:39Z"/>
        </w:rPr>
      </w:pPr>
      <w:del w:id="444" w:author="Unknown Author" w:date="2020-09-21T12:41:39Z">
        <w:r>
          <w:rPr/>
          <w:delText xml:space="preserve">            </w:delText>
        </w:r>
      </w:del>
      <w:del w:id="445" w:author="Unknown Author" w:date="2020-09-21T12:41:39Z">
        <w:r>
          <w:rPr/>
          <w:delText>if(a[i][1]+b[j][1]==0){</w:delText>
        </w:r>
      </w:del>
    </w:p>
    <w:p>
      <w:pPr>
        <w:pStyle w:val="PreformattedText"/>
        <w:bidi w:val="0"/>
        <w:jc w:val="left"/>
        <w:rPr>
          <w:rFonts w:ascii="Nimbus Mono PS" w:hAnsi="Nimbus Mono PS"/>
          <w:del w:id="449" w:author="Unknown Author" w:date="2020-09-21T12:41:39Z"/>
        </w:rPr>
      </w:pPr>
      <w:del w:id="447" w:author="Unknown Author" w:date="2020-09-21T12:41:39Z">
        <w:r>
          <w:rPr/>
          <w:delText xml:space="preserve">                </w:delText>
        </w:r>
      </w:del>
      <w:del w:id="448" w:author="Unknown Author" w:date="2020-09-21T12:41:39Z">
        <w:r>
          <w:rPr/>
          <w:delText>i++;j++;</w:delText>
        </w:r>
      </w:del>
    </w:p>
    <w:p>
      <w:pPr>
        <w:pStyle w:val="PreformattedText"/>
        <w:bidi w:val="0"/>
        <w:jc w:val="left"/>
        <w:rPr>
          <w:rFonts w:ascii="Nimbus Mono PS" w:hAnsi="Nimbus Mono PS"/>
          <w:del w:id="452" w:author="Unknown Author" w:date="2020-09-21T12:41:39Z"/>
        </w:rPr>
      </w:pPr>
      <w:del w:id="450" w:author="Unknown Author" w:date="2020-09-21T12:41:39Z">
        <w:r>
          <w:rPr/>
          <w:delText xml:space="preserve">                </w:delText>
        </w:r>
      </w:del>
      <w:del w:id="451" w:author="Unknown Author" w:date="2020-09-21T12:41:39Z">
        <w:r>
          <w:rPr/>
          <w:delText>continue;</w:delText>
        </w:r>
      </w:del>
    </w:p>
    <w:p>
      <w:pPr>
        <w:pStyle w:val="PreformattedText"/>
        <w:bidi w:val="0"/>
        <w:jc w:val="left"/>
        <w:rPr>
          <w:rFonts w:ascii="Nimbus Mono PS" w:hAnsi="Nimbus Mono PS"/>
          <w:del w:id="455" w:author="Unknown Author" w:date="2020-09-21T12:41:39Z"/>
        </w:rPr>
      </w:pPr>
      <w:del w:id="453" w:author="Unknown Author" w:date="2020-09-21T12:41:39Z">
        <w:r>
          <w:rPr/>
          <w:delText xml:space="preserve">            </w:delText>
        </w:r>
      </w:del>
      <w:del w:id="454" w:author="Unknown Author" w:date="2020-09-21T12:41:39Z">
        <w:r>
          <w:rPr/>
          <w:delText>}</w:delText>
        </w:r>
      </w:del>
    </w:p>
    <w:p>
      <w:pPr>
        <w:pStyle w:val="PreformattedText"/>
        <w:bidi w:val="0"/>
        <w:jc w:val="left"/>
        <w:rPr>
          <w:rFonts w:ascii="Nimbus Mono PS" w:hAnsi="Nimbus Mono PS"/>
          <w:del w:id="458" w:author="Unknown Author" w:date="2020-09-21T12:41:39Z"/>
        </w:rPr>
      </w:pPr>
      <w:del w:id="456" w:author="Unknown Author" w:date="2020-09-21T12:41:39Z">
        <w:r>
          <w:rPr/>
          <w:delText xml:space="preserve">            </w:delText>
        </w:r>
      </w:del>
      <w:del w:id="457" w:author="Unknown Author" w:date="2020-09-21T12:41:39Z">
        <w:r>
          <w:rPr/>
          <w:delText>else{</w:delText>
        </w:r>
      </w:del>
    </w:p>
    <w:p>
      <w:pPr>
        <w:pStyle w:val="PreformattedText"/>
        <w:bidi w:val="0"/>
        <w:jc w:val="left"/>
        <w:rPr>
          <w:rFonts w:ascii="Nimbus Mono PS" w:hAnsi="Nimbus Mono PS"/>
          <w:del w:id="461" w:author="Unknown Author" w:date="2020-09-21T12:41:39Z"/>
        </w:rPr>
      </w:pPr>
      <w:del w:id="459" w:author="Unknown Author" w:date="2020-09-21T12:41:39Z">
        <w:r>
          <w:rPr/>
          <w:delText xml:space="preserve">                </w:delText>
        </w:r>
      </w:del>
      <w:del w:id="460" w:author="Unknown Author" w:date="2020-09-21T12:41:39Z">
        <w:r>
          <w:rPr/>
          <w:delText>count++;</w:delText>
        </w:r>
      </w:del>
    </w:p>
    <w:p>
      <w:pPr>
        <w:pStyle w:val="PreformattedText"/>
        <w:bidi w:val="0"/>
        <w:jc w:val="left"/>
        <w:rPr>
          <w:rFonts w:ascii="Nimbus Mono PS" w:hAnsi="Nimbus Mono PS"/>
          <w:del w:id="464" w:author="Unknown Author" w:date="2020-09-21T12:41:39Z"/>
        </w:rPr>
      </w:pPr>
      <w:del w:id="462" w:author="Unknown Author" w:date="2020-09-21T12:41:39Z">
        <w:r>
          <w:rPr/>
          <w:delText xml:space="preserve">                </w:delText>
        </w:r>
      </w:del>
      <w:del w:id="463" w:author="Unknown Author" w:date="2020-09-21T12:41:39Z">
        <w:r>
          <w:rPr/>
          <w:delText>c[count][0] = a[i][0];</w:delText>
        </w:r>
      </w:del>
    </w:p>
    <w:p>
      <w:pPr>
        <w:pStyle w:val="PreformattedText"/>
        <w:bidi w:val="0"/>
        <w:jc w:val="left"/>
        <w:rPr>
          <w:rFonts w:ascii="Nimbus Mono PS" w:hAnsi="Nimbus Mono PS"/>
          <w:del w:id="467" w:author="Unknown Author" w:date="2020-09-21T12:41:39Z"/>
        </w:rPr>
      </w:pPr>
      <w:del w:id="465" w:author="Unknown Author" w:date="2020-09-21T12:41:39Z">
        <w:r>
          <w:rPr/>
          <w:delText xml:space="preserve">                </w:delText>
        </w:r>
      </w:del>
      <w:del w:id="466" w:author="Unknown Author" w:date="2020-09-21T12:41:39Z">
        <w:r>
          <w:rPr/>
          <w:delText>c[count][1] = a[i][1]+b[j][1];</w:delText>
        </w:r>
      </w:del>
    </w:p>
    <w:p>
      <w:pPr>
        <w:pStyle w:val="PreformattedText"/>
        <w:bidi w:val="0"/>
        <w:jc w:val="left"/>
        <w:rPr>
          <w:rFonts w:ascii="Nimbus Mono PS" w:hAnsi="Nimbus Mono PS"/>
          <w:del w:id="470" w:author="Unknown Author" w:date="2020-09-21T12:41:39Z"/>
        </w:rPr>
      </w:pPr>
      <w:del w:id="468" w:author="Unknown Author" w:date="2020-09-21T12:41:39Z">
        <w:r>
          <w:rPr/>
          <w:delText xml:space="preserve">                </w:delText>
        </w:r>
      </w:del>
      <w:del w:id="469" w:author="Unknown Author" w:date="2020-09-21T12:41:39Z">
        <w:r>
          <w:rPr/>
          <w:delText>i++;j++;</w:delText>
        </w:r>
      </w:del>
    </w:p>
    <w:p>
      <w:pPr>
        <w:pStyle w:val="PreformattedText"/>
        <w:bidi w:val="0"/>
        <w:jc w:val="left"/>
        <w:rPr>
          <w:rFonts w:ascii="Nimbus Mono PS" w:hAnsi="Nimbus Mono PS"/>
          <w:del w:id="473" w:author="Unknown Author" w:date="2020-09-21T12:41:39Z"/>
        </w:rPr>
      </w:pPr>
      <w:del w:id="471" w:author="Unknown Author" w:date="2020-09-21T12:41:39Z">
        <w:r>
          <w:rPr/>
          <w:delText xml:space="preserve">            </w:delText>
        </w:r>
      </w:del>
      <w:del w:id="472" w:author="Unknown Author" w:date="2020-09-21T12:41:39Z">
        <w:r>
          <w:rPr/>
          <w:delText>}</w:delText>
        </w:r>
      </w:del>
    </w:p>
    <w:p>
      <w:pPr>
        <w:pStyle w:val="PreformattedText"/>
        <w:bidi w:val="0"/>
        <w:jc w:val="left"/>
        <w:rPr>
          <w:rFonts w:ascii="Nimbus Mono PS" w:hAnsi="Nimbus Mono PS"/>
          <w:del w:id="476" w:author="Unknown Author" w:date="2020-09-21T12:41:39Z"/>
        </w:rPr>
      </w:pPr>
      <w:del w:id="474" w:author="Unknown Author" w:date="2020-09-21T12:41:39Z">
        <w:r>
          <w:rPr/>
          <w:delText xml:space="preserve">        </w:delText>
        </w:r>
      </w:del>
      <w:del w:id="475" w:author="Unknown Author" w:date="2020-09-21T12:41:39Z">
        <w:r>
          <w:rPr/>
          <w:delText>}</w:delText>
        </w:r>
      </w:del>
    </w:p>
    <w:p>
      <w:pPr>
        <w:pStyle w:val="PreformattedText"/>
        <w:bidi w:val="0"/>
        <w:jc w:val="left"/>
        <w:rPr>
          <w:rFonts w:ascii="Nimbus Mono PS" w:hAnsi="Nimbus Mono PS"/>
          <w:del w:id="479" w:author="Unknown Author" w:date="2020-09-21T12:41:39Z"/>
        </w:rPr>
      </w:pPr>
      <w:del w:id="477" w:author="Unknown Author" w:date="2020-09-21T12:41:39Z">
        <w:r>
          <w:rPr/>
          <w:delText xml:space="preserve">        </w:delText>
        </w:r>
      </w:del>
      <w:del w:id="478" w:author="Unknown Author" w:date="2020-09-21T12:41:39Z">
        <w:r>
          <w:rPr/>
          <w:delText>//If the powers arent same then push the one with the highest power into polynomial c</w:delText>
        </w:r>
      </w:del>
    </w:p>
    <w:p>
      <w:pPr>
        <w:pStyle w:val="PreformattedText"/>
        <w:bidi w:val="0"/>
        <w:jc w:val="left"/>
        <w:rPr>
          <w:rFonts w:ascii="Nimbus Mono PS" w:hAnsi="Nimbus Mono PS"/>
          <w:del w:id="482" w:author="Unknown Author" w:date="2020-09-21T12:41:39Z"/>
        </w:rPr>
      </w:pPr>
      <w:del w:id="480" w:author="Unknown Author" w:date="2020-09-21T12:41:39Z">
        <w:r>
          <w:rPr/>
          <w:delText xml:space="preserve">        </w:delText>
        </w:r>
      </w:del>
      <w:del w:id="481" w:author="Unknown Author" w:date="2020-09-21T12:41:39Z">
        <w:r>
          <w:rPr/>
          <w:delText>else if(a[i][0]&lt;b[j][0]){</w:delText>
        </w:r>
      </w:del>
    </w:p>
    <w:p>
      <w:pPr>
        <w:pStyle w:val="PreformattedText"/>
        <w:bidi w:val="0"/>
        <w:jc w:val="left"/>
        <w:rPr>
          <w:rFonts w:ascii="Nimbus Mono PS" w:hAnsi="Nimbus Mono PS"/>
          <w:del w:id="485" w:author="Unknown Author" w:date="2020-09-21T12:41:39Z"/>
        </w:rPr>
      </w:pPr>
      <w:del w:id="483" w:author="Unknown Author" w:date="2020-09-21T12:41:39Z">
        <w:r>
          <w:rPr/>
          <w:delText xml:space="preserve">            </w:delText>
        </w:r>
      </w:del>
      <w:del w:id="484" w:author="Unknown Author" w:date="2020-09-21T12:41:39Z">
        <w:r>
          <w:rPr/>
          <w:delText>count++;</w:delText>
        </w:r>
      </w:del>
    </w:p>
    <w:p>
      <w:pPr>
        <w:pStyle w:val="PreformattedText"/>
        <w:bidi w:val="0"/>
        <w:jc w:val="left"/>
        <w:rPr>
          <w:rFonts w:ascii="Nimbus Mono PS" w:hAnsi="Nimbus Mono PS"/>
          <w:del w:id="488" w:author="Unknown Author" w:date="2020-09-21T12:41:39Z"/>
        </w:rPr>
      </w:pPr>
      <w:del w:id="486" w:author="Unknown Author" w:date="2020-09-21T12:41:39Z">
        <w:r>
          <w:rPr/>
          <w:delText xml:space="preserve">            </w:delText>
        </w:r>
      </w:del>
      <w:del w:id="487" w:author="Unknown Author" w:date="2020-09-21T12:41:39Z">
        <w:r>
          <w:rPr/>
          <w:delText>c[count][0] = b[j][0];</w:delText>
        </w:r>
      </w:del>
    </w:p>
    <w:p>
      <w:pPr>
        <w:pStyle w:val="PreformattedText"/>
        <w:bidi w:val="0"/>
        <w:jc w:val="left"/>
        <w:rPr>
          <w:rFonts w:ascii="Nimbus Mono PS" w:hAnsi="Nimbus Mono PS"/>
          <w:del w:id="491" w:author="Unknown Author" w:date="2020-09-21T12:41:39Z"/>
        </w:rPr>
      </w:pPr>
      <w:del w:id="489" w:author="Unknown Author" w:date="2020-09-21T12:41:39Z">
        <w:r>
          <w:rPr/>
          <w:delText xml:space="preserve">            </w:delText>
        </w:r>
      </w:del>
      <w:del w:id="490" w:author="Unknown Author" w:date="2020-09-21T12:41:39Z">
        <w:r>
          <w:rPr/>
          <w:delText>c[count][1] = b[j][1];</w:delText>
        </w:r>
      </w:del>
    </w:p>
    <w:p>
      <w:pPr>
        <w:pStyle w:val="PreformattedText"/>
        <w:bidi w:val="0"/>
        <w:jc w:val="left"/>
        <w:rPr>
          <w:rFonts w:ascii="Nimbus Mono PS" w:hAnsi="Nimbus Mono PS"/>
          <w:del w:id="494" w:author="Unknown Author" w:date="2020-09-21T12:41:39Z"/>
        </w:rPr>
      </w:pPr>
      <w:del w:id="492" w:author="Unknown Author" w:date="2020-09-21T12:41:39Z">
        <w:r>
          <w:rPr/>
          <w:delText xml:space="preserve">            </w:delText>
        </w:r>
      </w:del>
      <w:del w:id="493" w:author="Unknown Author" w:date="2020-09-21T12:41:39Z">
        <w:r>
          <w:rPr/>
          <w:delText>j++;</w:delText>
        </w:r>
      </w:del>
    </w:p>
    <w:p>
      <w:pPr>
        <w:pStyle w:val="PreformattedText"/>
        <w:bidi w:val="0"/>
        <w:jc w:val="left"/>
        <w:rPr>
          <w:rFonts w:ascii="Nimbus Mono PS" w:hAnsi="Nimbus Mono PS"/>
          <w:del w:id="497" w:author="Unknown Author" w:date="2020-09-21T12:41:39Z"/>
        </w:rPr>
      </w:pPr>
      <w:del w:id="495" w:author="Unknown Author" w:date="2020-09-21T12:41:39Z">
        <w:r>
          <w:rPr/>
          <w:delText xml:space="preserve">        </w:delText>
        </w:r>
      </w:del>
      <w:del w:id="496" w:author="Unknown Author" w:date="2020-09-21T12:41:39Z">
        <w:r>
          <w:rPr/>
          <w:delText>}</w:delText>
        </w:r>
      </w:del>
    </w:p>
    <w:p>
      <w:pPr>
        <w:pStyle w:val="PreformattedText"/>
        <w:bidi w:val="0"/>
        <w:jc w:val="left"/>
        <w:rPr>
          <w:rFonts w:ascii="Nimbus Mono PS" w:hAnsi="Nimbus Mono PS"/>
          <w:del w:id="500" w:author="Unknown Author" w:date="2020-09-21T12:41:39Z"/>
        </w:rPr>
      </w:pPr>
      <w:del w:id="498" w:author="Unknown Author" w:date="2020-09-21T12:41:39Z">
        <w:r>
          <w:rPr/>
          <w:delText xml:space="preserve">        </w:delText>
        </w:r>
      </w:del>
      <w:del w:id="499" w:author="Unknown Author" w:date="2020-09-21T12:41:39Z">
        <w:r>
          <w:rPr/>
          <w:delText>else if(b[j][0]&lt;a[i][0]){</w:delText>
        </w:r>
      </w:del>
    </w:p>
    <w:p>
      <w:pPr>
        <w:pStyle w:val="PreformattedText"/>
        <w:bidi w:val="0"/>
        <w:jc w:val="left"/>
        <w:rPr>
          <w:rFonts w:ascii="Nimbus Mono PS" w:hAnsi="Nimbus Mono PS"/>
          <w:del w:id="503" w:author="Unknown Author" w:date="2020-09-21T12:41:39Z"/>
        </w:rPr>
      </w:pPr>
      <w:del w:id="501" w:author="Unknown Author" w:date="2020-09-21T12:41:39Z">
        <w:r>
          <w:rPr/>
          <w:delText xml:space="preserve">            </w:delText>
        </w:r>
      </w:del>
      <w:del w:id="502" w:author="Unknown Author" w:date="2020-09-21T12:41:39Z">
        <w:r>
          <w:rPr/>
          <w:delText>count++;</w:delText>
        </w:r>
      </w:del>
    </w:p>
    <w:p>
      <w:pPr>
        <w:pStyle w:val="PreformattedText"/>
        <w:bidi w:val="0"/>
        <w:jc w:val="left"/>
        <w:rPr>
          <w:rFonts w:ascii="Nimbus Mono PS" w:hAnsi="Nimbus Mono PS"/>
          <w:del w:id="506" w:author="Unknown Author" w:date="2020-09-21T12:41:39Z"/>
        </w:rPr>
      </w:pPr>
      <w:del w:id="504" w:author="Unknown Author" w:date="2020-09-21T12:41:39Z">
        <w:r>
          <w:rPr/>
          <w:delText xml:space="preserve">            </w:delText>
        </w:r>
      </w:del>
      <w:del w:id="505" w:author="Unknown Author" w:date="2020-09-21T12:41:39Z">
        <w:r>
          <w:rPr/>
          <w:delText>c[count][0] = a[i][0];</w:delText>
        </w:r>
      </w:del>
    </w:p>
    <w:p>
      <w:pPr>
        <w:pStyle w:val="PreformattedText"/>
        <w:bidi w:val="0"/>
        <w:jc w:val="left"/>
        <w:rPr>
          <w:rFonts w:ascii="Nimbus Mono PS" w:hAnsi="Nimbus Mono PS"/>
          <w:del w:id="509" w:author="Unknown Author" w:date="2020-09-21T12:41:39Z"/>
        </w:rPr>
      </w:pPr>
      <w:del w:id="507" w:author="Unknown Author" w:date="2020-09-21T12:41:39Z">
        <w:r>
          <w:rPr/>
          <w:delText xml:space="preserve">            </w:delText>
        </w:r>
      </w:del>
      <w:del w:id="508" w:author="Unknown Author" w:date="2020-09-21T12:41:39Z">
        <w:r>
          <w:rPr/>
          <w:delText>c[count][1] = a[i][1];</w:delText>
        </w:r>
      </w:del>
    </w:p>
    <w:p>
      <w:pPr>
        <w:pStyle w:val="PreformattedText"/>
        <w:bidi w:val="0"/>
        <w:jc w:val="left"/>
        <w:rPr>
          <w:rFonts w:ascii="Nimbus Mono PS" w:hAnsi="Nimbus Mono PS"/>
          <w:del w:id="512" w:author="Unknown Author" w:date="2020-09-21T12:41:39Z"/>
        </w:rPr>
      </w:pPr>
      <w:del w:id="510" w:author="Unknown Author" w:date="2020-09-21T12:41:39Z">
        <w:r>
          <w:rPr/>
          <w:delText xml:space="preserve">            </w:delText>
        </w:r>
      </w:del>
      <w:del w:id="511" w:author="Unknown Author" w:date="2020-09-21T12:41:39Z">
        <w:r>
          <w:rPr/>
          <w:delText>i++;</w:delText>
        </w:r>
      </w:del>
    </w:p>
    <w:p>
      <w:pPr>
        <w:pStyle w:val="PreformattedText"/>
        <w:bidi w:val="0"/>
        <w:jc w:val="left"/>
        <w:rPr>
          <w:rFonts w:ascii="Nimbus Mono PS" w:hAnsi="Nimbus Mono PS"/>
          <w:del w:id="515" w:author="Unknown Author" w:date="2020-09-21T12:41:39Z"/>
        </w:rPr>
      </w:pPr>
      <w:del w:id="513" w:author="Unknown Author" w:date="2020-09-21T12:41:39Z">
        <w:r>
          <w:rPr/>
          <w:delText xml:space="preserve">        </w:delText>
        </w:r>
      </w:del>
      <w:del w:id="514" w:author="Unknown Author" w:date="2020-09-21T12:41:39Z">
        <w:r>
          <w:rPr/>
          <w:delText>}</w:delText>
        </w:r>
      </w:del>
    </w:p>
    <w:p>
      <w:pPr>
        <w:pStyle w:val="PreformattedText"/>
        <w:bidi w:val="0"/>
        <w:jc w:val="left"/>
        <w:rPr>
          <w:rFonts w:ascii="Nimbus Mono PS" w:hAnsi="Nimbus Mono PS"/>
          <w:del w:id="518" w:author="Unknown Author" w:date="2020-09-21T12:41:39Z"/>
        </w:rPr>
      </w:pPr>
      <w:del w:id="516" w:author="Unknown Author" w:date="2020-09-21T12:41:39Z">
        <w:r>
          <w:rPr/>
          <w:delText xml:space="preserve">    </w:delText>
        </w:r>
      </w:del>
      <w:del w:id="517" w:author="Unknown Author" w:date="2020-09-21T12:41:39Z">
        <w:r>
          <w:rPr/>
          <w:delText>}</w:delText>
        </w:r>
      </w:del>
    </w:p>
    <w:p>
      <w:pPr>
        <w:pStyle w:val="PreformattedText"/>
        <w:bidi w:val="0"/>
        <w:jc w:val="left"/>
        <w:rPr>
          <w:rFonts w:ascii="Nimbus Mono PS" w:hAnsi="Nimbus Mono PS"/>
          <w:del w:id="520" w:author="Unknown Author" w:date="2020-09-21T12:41:39Z"/>
        </w:rPr>
      </w:pPr>
      <w:del w:id="519" w:author="Unknown Author" w:date="2020-09-21T12:41:39Z">
        <w:r>
          <w:rPr/>
        </w:r>
      </w:del>
    </w:p>
    <w:p>
      <w:pPr>
        <w:pStyle w:val="PreformattedText"/>
        <w:bidi w:val="0"/>
        <w:jc w:val="left"/>
        <w:rPr>
          <w:rFonts w:ascii="Nimbus Mono PS" w:hAnsi="Nimbus Mono PS"/>
          <w:del w:id="523" w:author="Unknown Author" w:date="2020-09-21T12:41:39Z"/>
        </w:rPr>
      </w:pPr>
      <w:del w:id="521" w:author="Unknown Author" w:date="2020-09-21T12:41:39Z">
        <w:r>
          <w:rPr/>
          <w:delText xml:space="preserve">    </w:delText>
        </w:r>
      </w:del>
      <w:del w:id="522" w:author="Unknown Author" w:date="2020-09-21T12:41:39Z">
        <w:r>
          <w:rPr/>
          <w:delText>/* If the while loop abve terminates prematurely i.e. after the elements of the shorter of the two</w:delText>
        </w:r>
      </w:del>
    </w:p>
    <w:p>
      <w:pPr>
        <w:pStyle w:val="PreformattedText"/>
        <w:bidi w:val="0"/>
        <w:jc w:val="left"/>
        <w:rPr>
          <w:rFonts w:ascii="Nimbus Mono PS" w:hAnsi="Nimbus Mono PS"/>
          <w:del w:id="526" w:author="Unknown Author" w:date="2020-09-21T12:41:39Z"/>
        </w:rPr>
      </w:pPr>
      <w:del w:id="524" w:author="Unknown Author" w:date="2020-09-21T12:41:39Z">
        <w:r>
          <w:rPr/>
          <w:delText xml:space="preserve">       </w:delText>
        </w:r>
      </w:del>
      <w:del w:id="525" w:author="Unknown Author" w:date="2020-09-21T12:41:39Z">
        <w:r>
          <w:rPr/>
          <w:delText>polynomial is added to the c polynomial*/</w:delText>
        </w:r>
      </w:del>
    </w:p>
    <w:p>
      <w:pPr>
        <w:pStyle w:val="PreformattedText"/>
        <w:bidi w:val="0"/>
        <w:jc w:val="left"/>
        <w:rPr>
          <w:rFonts w:ascii="Nimbus Mono PS" w:hAnsi="Nimbus Mono PS"/>
          <w:del w:id="528" w:author="Unknown Author" w:date="2020-09-21T12:41:39Z"/>
        </w:rPr>
      </w:pPr>
      <w:del w:id="527" w:author="Unknown Author" w:date="2020-09-21T12:41:39Z">
        <w:r>
          <w:rPr/>
        </w:r>
      </w:del>
    </w:p>
    <w:p>
      <w:pPr>
        <w:pStyle w:val="PreformattedText"/>
        <w:bidi w:val="0"/>
        <w:jc w:val="left"/>
        <w:rPr>
          <w:rFonts w:ascii="Nimbus Mono PS" w:hAnsi="Nimbus Mono PS"/>
          <w:del w:id="531" w:author="Unknown Author" w:date="2020-09-21T12:41:39Z"/>
        </w:rPr>
      </w:pPr>
      <w:del w:id="529" w:author="Unknown Author" w:date="2020-09-21T12:41:39Z">
        <w:r>
          <w:rPr/>
          <w:delText xml:space="preserve">    </w:delText>
        </w:r>
      </w:del>
      <w:del w:id="530" w:author="Unknown Author" w:date="2020-09-21T12:41:39Z">
        <w:r>
          <w:rPr/>
          <w:delText>while(i&lt;=a[0][0]){</w:delText>
        </w:r>
      </w:del>
    </w:p>
    <w:p>
      <w:pPr>
        <w:pStyle w:val="PreformattedText"/>
        <w:bidi w:val="0"/>
        <w:jc w:val="left"/>
        <w:rPr>
          <w:rFonts w:ascii="Nimbus Mono PS" w:hAnsi="Nimbus Mono PS"/>
          <w:del w:id="534" w:author="Unknown Author" w:date="2020-09-21T12:41:39Z"/>
        </w:rPr>
      </w:pPr>
      <w:del w:id="532" w:author="Unknown Author" w:date="2020-09-21T12:41:39Z">
        <w:r>
          <w:rPr/>
          <w:delText xml:space="preserve">        </w:delText>
        </w:r>
      </w:del>
      <w:del w:id="533" w:author="Unknown Author" w:date="2020-09-21T12:41:39Z">
        <w:r>
          <w:rPr/>
          <w:delText>count++;</w:delText>
        </w:r>
      </w:del>
    </w:p>
    <w:p>
      <w:pPr>
        <w:pStyle w:val="PreformattedText"/>
        <w:bidi w:val="0"/>
        <w:jc w:val="left"/>
        <w:rPr>
          <w:rFonts w:ascii="Nimbus Mono PS" w:hAnsi="Nimbus Mono PS"/>
          <w:del w:id="537" w:author="Unknown Author" w:date="2020-09-21T12:41:39Z"/>
        </w:rPr>
      </w:pPr>
      <w:del w:id="535" w:author="Unknown Author" w:date="2020-09-21T12:41:39Z">
        <w:r>
          <w:rPr/>
          <w:delText xml:space="preserve">        </w:delText>
        </w:r>
      </w:del>
      <w:del w:id="536" w:author="Unknown Author" w:date="2020-09-21T12:41:39Z">
        <w:r>
          <w:rPr/>
          <w:delText>c[count][0] = a[i][0];</w:delText>
        </w:r>
      </w:del>
    </w:p>
    <w:p>
      <w:pPr>
        <w:pStyle w:val="PreformattedText"/>
        <w:bidi w:val="0"/>
        <w:jc w:val="left"/>
        <w:rPr>
          <w:rFonts w:ascii="Nimbus Mono PS" w:hAnsi="Nimbus Mono PS"/>
          <w:del w:id="540" w:author="Unknown Author" w:date="2020-09-21T12:41:39Z"/>
        </w:rPr>
      </w:pPr>
      <w:del w:id="538" w:author="Unknown Author" w:date="2020-09-21T12:41:39Z">
        <w:r>
          <w:rPr/>
          <w:delText xml:space="preserve">        </w:delText>
        </w:r>
      </w:del>
      <w:del w:id="539" w:author="Unknown Author" w:date="2020-09-21T12:41:39Z">
        <w:r>
          <w:rPr/>
          <w:delText>c[count][1] = a[i][1];</w:delText>
        </w:r>
      </w:del>
    </w:p>
    <w:p>
      <w:pPr>
        <w:pStyle w:val="PreformattedText"/>
        <w:bidi w:val="0"/>
        <w:jc w:val="left"/>
        <w:rPr>
          <w:rFonts w:ascii="Nimbus Mono PS" w:hAnsi="Nimbus Mono PS"/>
          <w:del w:id="543" w:author="Unknown Author" w:date="2020-09-21T12:41:39Z"/>
        </w:rPr>
      </w:pPr>
      <w:del w:id="541" w:author="Unknown Author" w:date="2020-09-21T12:41:39Z">
        <w:r>
          <w:rPr/>
          <w:delText xml:space="preserve">        </w:delText>
        </w:r>
      </w:del>
      <w:del w:id="542" w:author="Unknown Author" w:date="2020-09-21T12:41:39Z">
        <w:r>
          <w:rPr/>
          <w:delText>i++;</w:delText>
        </w:r>
      </w:del>
    </w:p>
    <w:p>
      <w:pPr>
        <w:pStyle w:val="PreformattedText"/>
        <w:bidi w:val="0"/>
        <w:jc w:val="left"/>
        <w:rPr>
          <w:rFonts w:ascii="Nimbus Mono PS" w:hAnsi="Nimbus Mono PS"/>
          <w:del w:id="546" w:author="Unknown Author" w:date="2020-09-21T12:41:39Z"/>
        </w:rPr>
      </w:pPr>
      <w:del w:id="544" w:author="Unknown Author" w:date="2020-09-21T12:41:39Z">
        <w:r>
          <w:rPr/>
          <w:delText xml:space="preserve">    </w:delText>
        </w:r>
      </w:del>
      <w:del w:id="545" w:author="Unknown Author" w:date="2020-09-21T12:41:39Z">
        <w:r>
          <w:rPr/>
          <w:delText>}</w:delText>
        </w:r>
      </w:del>
    </w:p>
    <w:p>
      <w:pPr>
        <w:pStyle w:val="PreformattedText"/>
        <w:bidi w:val="0"/>
        <w:jc w:val="left"/>
        <w:rPr>
          <w:rFonts w:ascii="Nimbus Mono PS" w:hAnsi="Nimbus Mono PS"/>
          <w:del w:id="548" w:author="Unknown Author" w:date="2020-09-21T12:41:39Z"/>
        </w:rPr>
      </w:pPr>
      <w:del w:id="547" w:author="Unknown Author" w:date="2020-09-21T12:41:39Z">
        <w:r>
          <w:rPr/>
        </w:r>
      </w:del>
    </w:p>
    <w:p>
      <w:pPr>
        <w:pStyle w:val="PreformattedText"/>
        <w:bidi w:val="0"/>
        <w:jc w:val="left"/>
        <w:rPr>
          <w:rFonts w:ascii="Nimbus Mono PS" w:hAnsi="Nimbus Mono PS"/>
          <w:del w:id="551" w:author="Unknown Author" w:date="2020-09-21T12:41:39Z"/>
        </w:rPr>
      </w:pPr>
      <w:del w:id="549" w:author="Unknown Author" w:date="2020-09-21T12:41:39Z">
        <w:r>
          <w:rPr/>
          <w:delText xml:space="preserve">    </w:delText>
        </w:r>
      </w:del>
      <w:del w:id="550" w:author="Unknown Author" w:date="2020-09-21T12:41:39Z">
        <w:r>
          <w:rPr/>
          <w:delText>while(j&lt;=b[0][0]){</w:delText>
        </w:r>
      </w:del>
    </w:p>
    <w:p>
      <w:pPr>
        <w:pStyle w:val="PreformattedText"/>
        <w:bidi w:val="0"/>
        <w:jc w:val="left"/>
        <w:rPr>
          <w:rFonts w:ascii="Nimbus Mono PS" w:hAnsi="Nimbus Mono PS"/>
          <w:del w:id="554" w:author="Unknown Author" w:date="2020-09-21T12:41:39Z"/>
        </w:rPr>
      </w:pPr>
      <w:del w:id="552" w:author="Unknown Author" w:date="2020-09-21T12:41:39Z">
        <w:r>
          <w:rPr/>
          <w:delText xml:space="preserve">        </w:delText>
        </w:r>
      </w:del>
      <w:del w:id="553" w:author="Unknown Author" w:date="2020-09-21T12:41:39Z">
        <w:r>
          <w:rPr/>
          <w:delText>count++;</w:delText>
        </w:r>
      </w:del>
    </w:p>
    <w:p>
      <w:pPr>
        <w:pStyle w:val="PreformattedText"/>
        <w:bidi w:val="0"/>
        <w:jc w:val="left"/>
        <w:rPr>
          <w:rFonts w:ascii="Nimbus Mono PS" w:hAnsi="Nimbus Mono PS"/>
          <w:del w:id="557" w:author="Unknown Author" w:date="2020-09-21T12:41:39Z"/>
        </w:rPr>
      </w:pPr>
      <w:del w:id="555" w:author="Unknown Author" w:date="2020-09-21T12:41:39Z">
        <w:r>
          <w:rPr/>
          <w:delText xml:space="preserve">        </w:delText>
        </w:r>
      </w:del>
      <w:del w:id="556" w:author="Unknown Author" w:date="2020-09-21T12:41:39Z">
        <w:r>
          <w:rPr/>
          <w:delText>c[count][0] = b[j][0];</w:delText>
        </w:r>
      </w:del>
    </w:p>
    <w:p>
      <w:pPr>
        <w:pStyle w:val="PreformattedText"/>
        <w:bidi w:val="0"/>
        <w:jc w:val="left"/>
        <w:rPr>
          <w:rFonts w:ascii="Nimbus Mono PS" w:hAnsi="Nimbus Mono PS"/>
          <w:del w:id="560" w:author="Unknown Author" w:date="2020-09-21T12:41:39Z"/>
        </w:rPr>
      </w:pPr>
      <w:del w:id="558" w:author="Unknown Author" w:date="2020-09-21T12:41:39Z">
        <w:r>
          <w:rPr/>
          <w:delText xml:space="preserve">        </w:delText>
        </w:r>
      </w:del>
      <w:del w:id="559" w:author="Unknown Author" w:date="2020-09-21T12:41:39Z">
        <w:r>
          <w:rPr/>
          <w:delText>c[count][1] = b[j][1];</w:delText>
        </w:r>
      </w:del>
    </w:p>
    <w:p>
      <w:pPr>
        <w:pStyle w:val="PreformattedText"/>
        <w:bidi w:val="0"/>
        <w:jc w:val="left"/>
        <w:rPr>
          <w:rFonts w:ascii="Nimbus Mono PS" w:hAnsi="Nimbus Mono PS"/>
          <w:del w:id="563" w:author="Unknown Author" w:date="2020-09-21T12:41:39Z"/>
        </w:rPr>
      </w:pPr>
      <w:del w:id="561" w:author="Unknown Author" w:date="2020-09-21T12:41:39Z">
        <w:r>
          <w:rPr/>
          <w:delText xml:space="preserve">        </w:delText>
        </w:r>
      </w:del>
      <w:del w:id="562" w:author="Unknown Author" w:date="2020-09-21T12:41:39Z">
        <w:r>
          <w:rPr/>
          <w:delText>j++;</w:delText>
        </w:r>
      </w:del>
    </w:p>
    <w:p>
      <w:pPr>
        <w:pStyle w:val="PreformattedText"/>
        <w:bidi w:val="0"/>
        <w:jc w:val="left"/>
        <w:rPr>
          <w:rFonts w:ascii="Nimbus Mono PS" w:hAnsi="Nimbus Mono PS"/>
          <w:del w:id="566" w:author="Unknown Author" w:date="2020-09-21T12:41:39Z"/>
        </w:rPr>
      </w:pPr>
      <w:del w:id="564" w:author="Unknown Author" w:date="2020-09-21T12:41:39Z">
        <w:r>
          <w:rPr/>
          <w:delText xml:space="preserve">    </w:delText>
        </w:r>
      </w:del>
      <w:del w:id="565" w:author="Unknown Author" w:date="2020-09-21T12:41:39Z">
        <w:r>
          <w:rPr/>
          <w:delText>}</w:delText>
        </w:r>
      </w:del>
    </w:p>
    <w:p>
      <w:pPr>
        <w:pStyle w:val="PreformattedText"/>
        <w:bidi w:val="0"/>
        <w:jc w:val="left"/>
        <w:rPr>
          <w:rFonts w:ascii="Nimbus Mono PS" w:hAnsi="Nimbus Mono PS"/>
          <w:del w:id="568" w:author="Unknown Author" w:date="2020-09-21T12:41:39Z"/>
        </w:rPr>
      </w:pPr>
      <w:del w:id="567" w:author="Unknown Author" w:date="2020-09-21T12:41:39Z">
        <w:r>
          <w:rPr/>
          <w:delText xml:space="preserve">    </w:delText>
        </w:r>
      </w:del>
    </w:p>
    <w:p>
      <w:pPr>
        <w:pStyle w:val="PreformattedText"/>
        <w:bidi w:val="0"/>
        <w:jc w:val="left"/>
        <w:rPr>
          <w:rFonts w:ascii="Nimbus Mono PS" w:hAnsi="Nimbus Mono PS"/>
          <w:del w:id="571" w:author="Unknown Author" w:date="2020-09-21T12:41:39Z"/>
        </w:rPr>
      </w:pPr>
      <w:del w:id="569" w:author="Unknown Author" w:date="2020-09-21T12:41:39Z">
        <w:r>
          <w:rPr/>
          <w:delText xml:space="preserve">    </w:delText>
        </w:r>
      </w:del>
      <w:del w:id="570" w:author="Unknown Author" w:date="2020-09-21T12:41:39Z">
        <w:r>
          <w:rPr/>
          <w:delText>c[0][0] = count;</w:delText>
        </w:r>
      </w:del>
    </w:p>
    <w:p>
      <w:pPr>
        <w:pStyle w:val="PreformattedText"/>
        <w:bidi w:val="0"/>
        <w:jc w:val="left"/>
        <w:rPr>
          <w:rFonts w:ascii="Nimbus Mono PS" w:hAnsi="Nimbus Mono PS"/>
          <w:del w:id="574" w:author="Unknown Author" w:date="2020-09-21T12:41:39Z"/>
        </w:rPr>
      </w:pPr>
      <w:del w:id="572" w:author="Unknown Author" w:date="2020-09-21T12:41:39Z">
        <w:r>
          <w:rPr/>
          <w:delText xml:space="preserve">    </w:delText>
        </w:r>
      </w:del>
      <w:del w:id="573" w:author="Unknown Author" w:date="2020-09-21T12:41:39Z">
        <w:r>
          <w:rPr/>
          <w:delText>return c;</w:delText>
        </w:r>
      </w:del>
    </w:p>
    <w:p>
      <w:pPr>
        <w:pStyle w:val="PreformattedText"/>
        <w:bidi w:val="0"/>
        <w:jc w:val="left"/>
        <w:rPr>
          <w:rFonts w:ascii="Nimbus Mono PS" w:hAnsi="Nimbus Mono PS"/>
          <w:del w:id="576" w:author="Unknown Author" w:date="2020-09-21T12:41:39Z"/>
        </w:rPr>
      </w:pPr>
      <w:del w:id="575" w:author="Unknown Author" w:date="2020-09-21T12:41:39Z">
        <w:r>
          <w:rPr/>
          <w:delText>}</w:delText>
        </w:r>
      </w:del>
    </w:p>
    <w:p>
      <w:pPr>
        <w:pStyle w:val="PreformattedText"/>
        <w:bidi w:val="0"/>
        <w:jc w:val="left"/>
        <w:rPr>
          <w:rFonts w:ascii="Nimbus Mono PS" w:hAnsi="Nimbus Mono PS"/>
          <w:del w:id="578" w:author="Unknown Author" w:date="2020-09-21T12:41:39Z"/>
        </w:rPr>
      </w:pPr>
      <w:del w:id="577" w:author="Unknown Author" w:date="2020-09-21T12:41:39Z">
        <w:r>
          <w:rPr/>
          <w:delText>void main(){</w:delText>
        </w:r>
      </w:del>
    </w:p>
    <w:p>
      <w:pPr>
        <w:pStyle w:val="PreformattedText"/>
        <w:bidi w:val="0"/>
        <w:jc w:val="left"/>
        <w:rPr>
          <w:rFonts w:ascii="Nimbus Mono PS" w:hAnsi="Nimbus Mono PS"/>
          <w:del w:id="581" w:author="Unknown Author" w:date="2020-09-21T12:41:39Z"/>
        </w:rPr>
      </w:pPr>
      <w:del w:id="579" w:author="Unknown Author" w:date="2020-09-21T12:41:39Z">
        <w:r>
          <w:rPr/>
          <w:delText xml:space="preserve">    </w:delText>
        </w:r>
      </w:del>
      <w:del w:id="580" w:author="Unknown Author" w:date="2020-09-21T12:41:39Z">
        <w:r>
          <w:rPr/>
          <w:delText>int** a;</w:delText>
        </w:r>
      </w:del>
    </w:p>
    <w:p>
      <w:pPr>
        <w:pStyle w:val="PreformattedText"/>
        <w:bidi w:val="0"/>
        <w:jc w:val="left"/>
        <w:rPr>
          <w:rFonts w:ascii="Nimbus Mono PS" w:hAnsi="Nimbus Mono PS"/>
          <w:del w:id="584" w:author="Unknown Author" w:date="2020-09-21T12:41:39Z"/>
        </w:rPr>
      </w:pPr>
      <w:del w:id="582" w:author="Unknown Author" w:date="2020-09-21T12:41:39Z">
        <w:r>
          <w:rPr/>
          <w:delText xml:space="preserve">    </w:delText>
        </w:r>
      </w:del>
      <w:del w:id="583" w:author="Unknown Author" w:date="2020-09-21T12:41:39Z">
        <w:r>
          <w:rPr/>
          <w:delText>int** b;</w:delText>
        </w:r>
      </w:del>
    </w:p>
    <w:p>
      <w:pPr>
        <w:pStyle w:val="PreformattedText"/>
        <w:bidi w:val="0"/>
        <w:jc w:val="left"/>
        <w:rPr>
          <w:rFonts w:ascii="Nimbus Mono PS" w:hAnsi="Nimbus Mono PS"/>
          <w:del w:id="587" w:author="Unknown Author" w:date="2020-09-21T12:41:39Z"/>
        </w:rPr>
      </w:pPr>
      <w:del w:id="585" w:author="Unknown Author" w:date="2020-09-21T12:41:39Z">
        <w:r>
          <w:rPr/>
          <w:delText xml:space="preserve">    </w:delText>
        </w:r>
      </w:del>
      <w:del w:id="586" w:author="Unknown Author" w:date="2020-09-21T12:41:39Z">
        <w:r>
          <w:rPr/>
          <w:delText>int** c;</w:delText>
        </w:r>
      </w:del>
    </w:p>
    <w:p>
      <w:pPr>
        <w:pStyle w:val="PreformattedText"/>
        <w:bidi w:val="0"/>
        <w:jc w:val="left"/>
        <w:rPr>
          <w:rFonts w:ascii="Nimbus Mono PS" w:hAnsi="Nimbus Mono PS"/>
          <w:del w:id="590" w:author="Unknown Author" w:date="2020-09-21T12:41:39Z"/>
        </w:rPr>
      </w:pPr>
      <w:del w:id="588" w:author="Unknown Author" w:date="2020-09-21T12:41:39Z">
        <w:r>
          <w:rPr/>
          <w:delText xml:space="preserve">    </w:delText>
        </w:r>
      </w:del>
      <w:del w:id="589" w:author="Unknown Author" w:date="2020-09-21T12:41:39Z">
        <w:r>
          <w:rPr/>
          <w:delText>int strLength = 100;</w:delText>
        </w:r>
      </w:del>
    </w:p>
    <w:p>
      <w:pPr>
        <w:pStyle w:val="PreformattedText"/>
        <w:bidi w:val="0"/>
        <w:jc w:val="left"/>
        <w:rPr>
          <w:rFonts w:ascii="Nimbus Mono PS" w:hAnsi="Nimbus Mono PS"/>
          <w:del w:id="593" w:author="Unknown Author" w:date="2020-09-21T12:41:39Z"/>
        </w:rPr>
      </w:pPr>
      <w:del w:id="591" w:author="Unknown Author" w:date="2020-09-21T12:41:39Z">
        <w:r>
          <w:rPr/>
          <w:delText xml:space="preserve">    </w:delText>
        </w:r>
      </w:del>
      <w:del w:id="592" w:author="Unknown Author" w:date="2020-09-21T12:41:39Z">
        <w:r>
          <w:rPr/>
          <w:delText>char* polyString = (char*) malloc(strLength*sizeof(char));</w:delText>
        </w:r>
      </w:del>
    </w:p>
    <w:p>
      <w:pPr>
        <w:pStyle w:val="PreformattedText"/>
        <w:bidi w:val="0"/>
        <w:jc w:val="left"/>
        <w:rPr>
          <w:rFonts w:ascii="Nimbus Mono PS" w:hAnsi="Nimbus Mono PS"/>
          <w:del w:id="595" w:author="Unknown Author" w:date="2020-09-21T12:41:39Z"/>
        </w:rPr>
      </w:pPr>
      <w:del w:id="594" w:author="Unknown Author" w:date="2020-09-21T12:41:39Z">
        <w:r>
          <w:rPr/>
        </w:r>
      </w:del>
    </w:p>
    <w:p>
      <w:pPr>
        <w:pStyle w:val="PreformattedText"/>
        <w:bidi w:val="0"/>
        <w:jc w:val="left"/>
        <w:rPr>
          <w:rFonts w:ascii="Nimbus Mono PS" w:hAnsi="Nimbus Mono PS"/>
          <w:del w:id="598" w:author="Unknown Author" w:date="2020-09-21T12:41:39Z"/>
        </w:rPr>
      </w:pPr>
      <w:del w:id="596" w:author="Unknown Author" w:date="2020-09-21T12:41:39Z">
        <w:r>
          <w:rPr/>
          <w:delText xml:space="preserve">    </w:delText>
        </w:r>
      </w:del>
      <w:del w:id="597" w:author="Unknown Author" w:date="2020-09-21T12:41:39Z">
        <w:r>
          <w:rPr/>
          <w:delText>/*Read the polynomials*/</w:delText>
        </w:r>
      </w:del>
    </w:p>
    <w:p>
      <w:pPr>
        <w:pStyle w:val="PreformattedText"/>
        <w:bidi w:val="0"/>
        <w:jc w:val="left"/>
        <w:rPr>
          <w:rFonts w:ascii="Nimbus Mono PS" w:hAnsi="Nimbus Mono PS"/>
          <w:del w:id="601" w:author="Unknown Author" w:date="2020-09-21T12:41:39Z"/>
        </w:rPr>
      </w:pPr>
      <w:del w:id="599" w:author="Unknown Author" w:date="2020-09-21T12:41:39Z">
        <w:r>
          <w:rPr/>
          <w:delText xml:space="preserve">        </w:delText>
        </w:r>
      </w:del>
      <w:del w:id="600" w:author="Unknown Author" w:date="2020-09-21T12:41:39Z">
        <w:r>
          <w:rPr/>
          <w:delText>fflush(stdin);</w:delText>
        </w:r>
      </w:del>
    </w:p>
    <w:p>
      <w:pPr>
        <w:pStyle w:val="PreformattedText"/>
        <w:bidi w:val="0"/>
        <w:jc w:val="left"/>
        <w:rPr>
          <w:rFonts w:ascii="Nimbus Mono PS" w:hAnsi="Nimbus Mono PS"/>
          <w:del w:id="604" w:author="Unknown Author" w:date="2020-09-21T12:41:39Z"/>
        </w:rPr>
      </w:pPr>
      <w:del w:id="602" w:author="Unknown Author" w:date="2020-09-21T12:41:39Z">
        <w:r>
          <w:rPr/>
          <w:delText xml:space="preserve">        </w:delText>
        </w:r>
      </w:del>
      <w:del w:id="603" w:author="Unknown Author" w:date="2020-09-21T12:41:39Z">
        <w:r>
          <w:rPr/>
          <w:delText>printf("Enter polynomial 1 in the form : a0*X^n + a1*X^n-1 + a2*X^n-2 ..... an*X^0 ");</w:delText>
        </w:r>
      </w:del>
    </w:p>
    <w:p>
      <w:pPr>
        <w:pStyle w:val="PreformattedText"/>
        <w:bidi w:val="0"/>
        <w:jc w:val="left"/>
        <w:rPr>
          <w:rFonts w:ascii="Nimbus Mono PS" w:hAnsi="Nimbus Mono PS"/>
          <w:del w:id="607" w:author="Unknown Author" w:date="2020-09-21T12:41:39Z"/>
        </w:rPr>
      </w:pPr>
      <w:del w:id="605" w:author="Unknown Author" w:date="2020-09-21T12:41:39Z">
        <w:r>
          <w:rPr/>
          <w:delText xml:space="preserve">        </w:delText>
        </w:r>
      </w:del>
      <w:del w:id="606" w:author="Unknown Author" w:date="2020-09-21T12:41:39Z">
        <w:r>
          <w:rPr/>
          <w:delText>scanf("%[^\n]",polyString);</w:delText>
        </w:r>
      </w:del>
    </w:p>
    <w:p>
      <w:pPr>
        <w:pStyle w:val="PreformattedText"/>
        <w:bidi w:val="0"/>
        <w:jc w:val="left"/>
        <w:rPr>
          <w:rFonts w:ascii="Nimbus Mono PS" w:hAnsi="Nimbus Mono PS"/>
          <w:del w:id="610" w:author="Unknown Author" w:date="2020-09-21T12:41:39Z"/>
        </w:rPr>
      </w:pPr>
      <w:del w:id="608" w:author="Unknown Author" w:date="2020-09-21T12:41:39Z">
        <w:r>
          <w:rPr/>
          <w:delText xml:space="preserve">        </w:delText>
        </w:r>
      </w:del>
      <w:del w:id="609" w:author="Unknown Author" w:date="2020-09-21T12:41:39Z">
        <w:r>
          <w:rPr/>
          <w:delText>scanf("%*c"); //remove the \n charecter from the input stream</w:delText>
        </w:r>
      </w:del>
    </w:p>
    <w:p>
      <w:pPr>
        <w:pStyle w:val="PreformattedText"/>
        <w:bidi w:val="0"/>
        <w:jc w:val="left"/>
        <w:rPr>
          <w:rFonts w:ascii="Nimbus Mono PS" w:hAnsi="Nimbus Mono PS"/>
          <w:del w:id="613" w:author="Unknown Author" w:date="2020-09-21T12:41:39Z"/>
        </w:rPr>
      </w:pPr>
      <w:del w:id="611" w:author="Unknown Author" w:date="2020-09-21T12:41:39Z">
        <w:r>
          <w:rPr/>
          <w:delText xml:space="preserve">        </w:delText>
        </w:r>
      </w:del>
      <w:del w:id="612" w:author="Unknown Author" w:date="2020-09-21T12:41:39Z">
        <w:r>
          <w:rPr/>
          <w:delText xml:space="preserve">a  = createPolyFromString(polyString);    </w:delText>
        </w:r>
      </w:del>
    </w:p>
    <w:p>
      <w:pPr>
        <w:pStyle w:val="PreformattedText"/>
        <w:bidi w:val="0"/>
        <w:jc w:val="left"/>
        <w:rPr>
          <w:rFonts w:ascii="Nimbus Mono PS" w:hAnsi="Nimbus Mono PS"/>
          <w:del w:id="616" w:author="Unknown Author" w:date="2020-09-21T12:41:39Z"/>
        </w:rPr>
      </w:pPr>
      <w:del w:id="614" w:author="Unknown Author" w:date="2020-09-21T12:41:39Z">
        <w:r>
          <w:rPr/>
          <w:delText xml:space="preserve">        </w:delText>
        </w:r>
      </w:del>
      <w:del w:id="615" w:author="Unknown Author" w:date="2020-09-21T12:41:39Z">
        <w:r>
          <w:rPr/>
          <w:delText>free(polyString);</w:delText>
        </w:r>
      </w:del>
    </w:p>
    <w:p>
      <w:pPr>
        <w:pStyle w:val="PreformattedText"/>
        <w:bidi w:val="0"/>
        <w:jc w:val="left"/>
        <w:rPr>
          <w:rFonts w:ascii="Nimbus Mono PS" w:hAnsi="Nimbus Mono PS"/>
          <w:del w:id="618" w:author="Unknown Author" w:date="2020-09-21T12:41:39Z"/>
        </w:rPr>
      </w:pPr>
      <w:del w:id="617" w:author="Unknown Author" w:date="2020-09-21T12:41:39Z">
        <w:r>
          <w:rPr/>
          <w:delText xml:space="preserve">    </w:delText>
        </w:r>
      </w:del>
    </w:p>
    <w:p>
      <w:pPr>
        <w:pStyle w:val="PreformattedText"/>
        <w:bidi w:val="0"/>
        <w:jc w:val="left"/>
        <w:rPr>
          <w:rFonts w:ascii="Nimbus Mono PS" w:hAnsi="Nimbus Mono PS"/>
          <w:del w:id="621" w:author="Unknown Author" w:date="2020-09-21T12:41:39Z"/>
        </w:rPr>
      </w:pPr>
      <w:del w:id="619" w:author="Unknown Author" w:date="2020-09-21T12:41:39Z">
        <w:r>
          <w:rPr/>
          <w:delText xml:space="preserve">        </w:delText>
        </w:r>
      </w:del>
      <w:del w:id="620" w:author="Unknown Author" w:date="2020-09-21T12:41:39Z">
        <w:r>
          <w:rPr/>
          <w:delText>fflush(stdin);</w:delText>
        </w:r>
      </w:del>
    </w:p>
    <w:p>
      <w:pPr>
        <w:pStyle w:val="PreformattedText"/>
        <w:bidi w:val="0"/>
        <w:jc w:val="left"/>
        <w:rPr>
          <w:rFonts w:ascii="Nimbus Mono PS" w:hAnsi="Nimbus Mono PS"/>
          <w:del w:id="624" w:author="Unknown Author" w:date="2020-09-21T12:41:39Z"/>
        </w:rPr>
      </w:pPr>
      <w:del w:id="622" w:author="Unknown Author" w:date="2020-09-21T12:41:39Z">
        <w:r>
          <w:rPr/>
          <w:delText xml:space="preserve">        </w:delText>
        </w:r>
      </w:del>
      <w:del w:id="623" w:author="Unknown Author" w:date="2020-09-21T12:41:39Z">
        <w:r>
          <w:rPr/>
          <w:delText>fflush(stdout);</w:delText>
        </w:r>
      </w:del>
    </w:p>
    <w:p>
      <w:pPr>
        <w:pStyle w:val="PreformattedText"/>
        <w:bidi w:val="0"/>
        <w:jc w:val="left"/>
        <w:rPr>
          <w:rFonts w:ascii="Nimbus Mono PS" w:hAnsi="Nimbus Mono PS"/>
          <w:del w:id="626" w:author="Unknown Author" w:date="2020-09-21T12:41:39Z"/>
        </w:rPr>
      </w:pPr>
      <w:del w:id="625" w:author="Unknown Author" w:date="2020-09-21T12:41:39Z">
        <w:r>
          <w:rPr/>
          <w:delText xml:space="preserve">    </w:delText>
        </w:r>
      </w:del>
    </w:p>
    <w:p>
      <w:pPr>
        <w:pStyle w:val="PreformattedText"/>
        <w:bidi w:val="0"/>
        <w:jc w:val="left"/>
        <w:rPr>
          <w:rFonts w:ascii="Nimbus Mono PS" w:hAnsi="Nimbus Mono PS"/>
          <w:del w:id="629" w:author="Unknown Author" w:date="2020-09-21T12:41:39Z"/>
        </w:rPr>
      </w:pPr>
      <w:del w:id="627" w:author="Unknown Author" w:date="2020-09-21T12:41:39Z">
        <w:r>
          <w:rPr/>
          <w:delText xml:space="preserve">        </w:delText>
        </w:r>
      </w:del>
      <w:del w:id="628" w:author="Unknown Author" w:date="2020-09-21T12:41:39Z">
        <w:r>
          <w:rPr/>
          <w:delText>polyString = (char*) malloc(strLength*sizeof(char));</w:delText>
        </w:r>
      </w:del>
    </w:p>
    <w:p>
      <w:pPr>
        <w:pStyle w:val="PreformattedText"/>
        <w:bidi w:val="0"/>
        <w:jc w:val="left"/>
        <w:rPr>
          <w:rFonts w:ascii="Nimbus Mono PS" w:hAnsi="Nimbus Mono PS"/>
          <w:del w:id="631" w:author="Unknown Author" w:date="2020-09-21T12:41:39Z"/>
        </w:rPr>
      </w:pPr>
      <w:del w:id="630" w:author="Unknown Author" w:date="2020-09-21T12:41:39Z">
        <w:r>
          <w:rPr/>
        </w:r>
      </w:del>
    </w:p>
    <w:p>
      <w:pPr>
        <w:pStyle w:val="PreformattedText"/>
        <w:bidi w:val="0"/>
        <w:jc w:val="left"/>
        <w:rPr>
          <w:rFonts w:ascii="Nimbus Mono PS" w:hAnsi="Nimbus Mono PS"/>
          <w:del w:id="634" w:author="Unknown Author" w:date="2020-09-21T12:41:39Z"/>
        </w:rPr>
      </w:pPr>
      <w:del w:id="632" w:author="Unknown Author" w:date="2020-09-21T12:41:39Z">
        <w:r>
          <w:rPr/>
          <w:delText xml:space="preserve">        </w:delText>
        </w:r>
      </w:del>
      <w:del w:id="633" w:author="Unknown Author" w:date="2020-09-21T12:41:39Z">
        <w:r>
          <w:rPr/>
          <w:delText>printf("Enter polynomial 2 in the form : a0*X^n + a1*X^n-1 + a2*X^n-2 ..... an*X^0 ");</w:delText>
        </w:r>
      </w:del>
    </w:p>
    <w:p>
      <w:pPr>
        <w:pStyle w:val="PreformattedText"/>
        <w:bidi w:val="0"/>
        <w:jc w:val="left"/>
        <w:rPr>
          <w:rFonts w:ascii="Nimbus Mono PS" w:hAnsi="Nimbus Mono PS"/>
          <w:del w:id="637" w:author="Unknown Author" w:date="2020-09-21T12:41:39Z"/>
        </w:rPr>
      </w:pPr>
      <w:del w:id="635" w:author="Unknown Author" w:date="2020-09-21T12:41:39Z">
        <w:r>
          <w:rPr/>
          <w:delText xml:space="preserve">        </w:delText>
        </w:r>
      </w:del>
      <w:del w:id="636" w:author="Unknown Author" w:date="2020-09-21T12:41:39Z">
        <w:r>
          <w:rPr/>
          <w:delText>scanf("%[^\n]",polyString);</w:delText>
        </w:r>
      </w:del>
    </w:p>
    <w:p>
      <w:pPr>
        <w:pStyle w:val="PreformattedText"/>
        <w:bidi w:val="0"/>
        <w:jc w:val="left"/>
        <w:rPr>
          <w:rFonts w:ascii="Nimbus Mono PS" w:hAnsi="Nimbus Mono PS"/>
          <w:del w:id="640" w:author="Unknown Author" w:date="2020-09-21T12:41:39Z"/>
        </w:rPr>
      </w:pPr>
      <w:del w:id="638" w:author="Unknown Author" w:date="2020-09-21T12:41:39Z">
        <w:r>
          <w:rPr/>
          <w:delText xml:space="preserve">        </w:delText>
        </w:r>
      </w:del>
      <w:del w:id="639" w:author="Unknown Author" w:date="2020-09-21T12:41:39Z">
        <w:r>
          <w:rPr/>
          <w:delText xml:space="preserve">b  = createPolyFromString(polyString);    </w:delText>
        </w:r>
      </w:del>
    </w:p>
    <w:p>
      <w:pPr>
        <w:pStyle w:val="PreformattedText"/>
        <w:bidi w:val="0"/>
        <w:jc w:val="left"/>
        <w:rPr>
          <w:rFonts w:ascii="Nimbus Mono PS" w:hAnsi="Nimbus Mono PS"/>
          <w:del w:id="643" w:author="Unknown Author" w:date="2020-09-21T12:41:39Z"/>
        </w:rPr>
      </w:pPr>
      <w:del w:id="641" w:author="Unknown Author" w:date="2020-09-21T12:41:39Z">
        <w:r>
          <w:rPr/>
          <w:delText xml:space="preserve">        </w:delText>
        </w:r>
      </w:del>
      <w:del w:id="642" w:author="Unknown Author" w:date="2020-09-21T12:41:39Z">
        <w:r>
          <w:rPr/>
          <w:delText>free(polyString);</w:delText>
        </w:r>
      </w:del>
    </w:p>
    <w:p>
      <w:pPr>
        <w:pStyle w:val="PreformattedText"/>
        <w:bidi w:val="0"/>
        <w:jc w:val="left"/>
        <w:rPr>
          <w:rFonts w:ascii="Nimbus Mono PS" w:hAnsi="Nimbus Mono PS"/>
          <w:del w:id="646" w:author="Unknown Author" w:date="2020-09-21T12:41:39Z"/>
        </w:rPr>
      </w:pPr>
      <w:del w:id="644" w:author="Unknown Author" w:date="2020-09-21T12:41:39Z">
        <w:r>
          <w:rPr/>
          <w:delText xml:space="preserve">    </w:delText>
        </w:r>
      </w:del>
      <w:del w:id="645" w:author="Unknown Author" w:date="2020-09-21T12:41:39Z">
        <w:r>
          <w:rPr/>
          <w:delText>/*Finish reading Polynomials*/</w:delText>
        </w:r>
      </w:del>
    </w:p>
    <w:p>
      <w:pPr>
        <w:pStyle w:val="PreformattedText"/>
        <w:bidi w:val="0"/>
        <w:jc w:val="left"/>
        <w:rPr>
          <w:rFonts w:ascii="Nimbus Mono PS" w:hAnsi="Nimbus Mono PS"/>
          <w:del w:id="648" w:author="Unknown Author" w:date="2020-09-21T12:41:39Z"/>
        </w:rPr>
      </w:pPr>
      <w:del w:id="647" w:author="Unknown Author" w:date="2020-09-21T12:41:39Z">
        <w:r>
          <w:rPr/>
        </w:r>
      </w:del>
    </w:p>
    <w:p>
      <w:pPr>
        <w:pStyle w:val="PreformattedText"/>
        <w:bidi w:val="0"/>
        <w:jc w:val="left"/>
        <w:rPr>
          <w:rFonts w:ascii="Nimbus Mono PS" w:hAnsi="Nimbus Mono PS"/>
          <w:del w:id="651" w:author="Unknown Author" w:date="2020-09-21T12:41:39Z"/>
        </w:rPr>
      </w:pPr>
      <w:del w:id="649" w:author="Unknown Author" w:date="2020-09-21T12:41:39Z">
        <w:r>
          <w:rPr/>
          <w:delText xml:space="preserve">    </w:delText>
        </w:r>
      </w:del>
      <w:del w:id="650" w:author="Unknown Author" w:date="2020-09-21T12:41:39Z">
        <w:r>
          <w:rPr/>
          <w:delText>printf("\nPolynomial 1 is: ");</w:delText>
        </w:r>
      </w:del>
    </w:p>
    <w:p>
      <w:pPr>
        <w:pStyle w:val="PreformattedText"/>
        <w:bidi w:val="0"/>
        <w:jc w:val="left"/>
        <w:rPr>
          <w:rFonts w:ascii="Nimbus Mono PS" w:hAnsi="Nimbus Mono PS"/>
          <w:del w:id="654" w:author="Unknown Author" w:date="2020-09-21T12:41:39Z"/>
        </w:rPr>
      </w:pPr>
      <w:del w:id="652" w:author="Unknown Author" w:date="2020-09-21T12:41:39Z">
        <w:r>
          <w:rPr/>
          <w:delText xml:space="preserve">    </w:delText>
        </w:r>
      </w:del>
      <w:del w:id="653" w:author="Unknown Author" w:date="2020-09-21T12:41:39Z">
        <w:r>
          <w:rPr/>
          <w:delText>printPoly(a);</w:delText>
        </w:r>
      </w:del>
    </w:p>
    <w:p>
      <w:pPr>
        <w:pStyle w:val="PreformattedText"/>
        <w:bidi w:val="0"/>
        <w:jc w:val="left"/>
        <w:rPr>
          <w:rFonts w:ascii="Nimbus Mono PS" w:hAnsi="Nimbus Mono PS"/>
          <w:del w:id="657" w:author="Unknown Author" w:date="2020-09-21T12:41:39Z"/>
        </w:rPr>
      </w:pPr>
      <w:del w:id="655" w:author="Unknown Author" w:date="2020-09-21T12:41:39Z">
        <w:r>
          <w:rPr/>
          <w:delText xml:space="preserve">    </w:delText>
        </w:r>
      </w:del>
      <w:del w:id="656" w:author="Unknown Author" w:date="2020-09-21T12:41:39Z">
        <w:r>
          <w:rPr/>
          <w:delText>printf("\nPolynomial 2 is: ");</w:delText>
        </w:r>
      </w:del>
    </w:p>
    <w:p>
      <w:pPr>
        <w:pStyle w:val="PreformattedText"/>
        <w:bidi w:val="0"/>
        <w:jc w:val="left"/>
        <w:rPr>
          <w:rFonts w:ascii="Nimbus Mono PS" w:hAnsi="Nimbus Mono PS"/>
          <w:del w:id="660" w:author="Unknown Author" w:date="2020-09-21T12:41:39Z"/>
        </w:rPr>
      </w:pPr>
      <w:del w:id="658" w:author="Unknown Author" w:date="2020-09-21T12:41:39Z">
        <w:r>
          <w:rPr/>
          <w:delText xml:space="preserve">    </w:delText>
        </w:r>
      </w:del>
      <w:del w:id="659" w:author="Unknown Author" w:date="2020-09-21T12:41:39Z">
        <w:r>
          <w:rPr/>
          <w:delText>printPoly(b);</w:delText>
        </w:r>
      </w:del>
    </w:p>
    <w:p>
      <w:pPr>
        <w:pStyle w:val="PreformattedText"/>
        <w:bidi w:val="0"/>
        <w:jc w:val="left"/>
        <w:rPr>
          <w:rFonts w:ascii="Nimbus Mono PS" w:hAnsi="Nimbus Mono PS"/>
          <w:del w:id="662" w:author="Unknown Author" w:date="2020-09-21T12:41:39Z"/>
        </w:rPr>
      </w:pPr>
      <w:del w:id="661" w:author="Unknown Author" w:date="2020-09-21T12:41:39Z">
        <w:r>
          <w:rPr/>
          <w:delText xml:space="preserve">    </w:delText>
        </w:r>
      </w:del>
    </w:p>
    <w:p>
      <w:pPr>
        <w:pStyle w:val="PreformattedText"/>
        <w:bidi w:val="0"/>
        <w:jc w:val="left"/>
        <w:rPr>
          <w:rFonts w:ascii="Nimbus Mono PS" w:hAnsi="Nimbus Mono PS"/>
          <w:del w:id="665" w:author="Unknown Author" w:date="2020-09-21T12:41:39Z"/>
        </w:rPr>
      </w:pPr>
      <w:del w:id="663" w:author="Unknown Author" w:date="2020-09-21T12:41:39Z">
        <w:r>
          <w:rPr/>
          <w:delText xml:space="preserve">    </w:delText>
        </w:r>
      </w:del>
      <w:del w:id="664" w:author="Unknown Author" w:date="2020-09-21T12:41:39Z">
        <w:r>
          <w:rPr/>
          <w:delText xml:space="preserve">c = sumOfPoly(a,b); //Find the sum of the polynomials </w:delText>
        </w:r>
      </w:del>
    </w:p>
    <w:p>
      <w:pPr>
        <w:pStyle w:val="PreformattedText"/>
        <w:bidi w:val="0"/>
        <w:jc w:val="left"/>
        <w:rPr>
          <w:rFonts w:ascii="Nimbus Mono PS" w:hAnsi="Nimbus Mono PS"/>
          <w:del w:id="668" w:author="Unknown Author" w:date="2020-09-21T12:41:39Z"/>
        </w:rPr>
      </w:pPr>
      <w:del w:id="666" w:author="Unknown Author" w:date="2020-09-21T12:41:39Z">
        <w:r>
          <w:rPr/>
          <w:delText xml:space="preserve">    </w:delText>
        </w:r>
      </w:del>
      <w:del w:id="667" w:author="Unknown Author" w:date="2020-09-21T12:41:39Z">
        <w:r>
          <w:rPr/>
          <w:delText>printf("\nSum is ");</w:delText>
        </w:r>
      </w:del>
    </w:p>
    <w:p>
      <w:pPr>
        <w:pStyle w:val="PreformattedText"/>
        <w:bidi w:val="0"/>
        <w:jc w:val="left"/>
        <w:rPr>
          <w:rFonts w:ascii="Nimbus Mono PS" w:hAnsi="Nimbus Mono PS"/>
          <w:del w:id="671" w:author="Unknown Author" w:date="2020-09-21T12:41:39Z"/>
        </w:rPr>
      </w:pPr>
      <w:del w:id="669" w:author="Unknown Author" w:date="2020-09-21T12:41:39Z">
        <w:r>
          <w:rPr/>
          <w:delText xml:space="preserve">    </w:delText>
        </w:r>
      </w:del>
      <w:del w:id="670" w:author="Unknown Author" w:date="2020-09-21T12:41:39Z">
        <w:r>
          <w:rPr/>
          <w:delText>printPoly(c);</w:delText>
        </w:r>
      </w:del>
    </w:p>
    <w:p>
      <w:pPr>
        <w:pStyle w:val="PreformattedText"/>
        <w:bidi w:val="0"/>
        <w:jc w:val="left"/>
        <w:rPr>
          <w:rFonts w:ascii="Nimbus Mono PS" w:hAnsi="Nimbus Mono PS"/>
          <w:del w:id="674" w:author="Unknown Author" w:date="2020-09-21T12:41:39Z"/>
        </w:rPr>
      </w:pPr>
      <w:del w:id="672" w:author="Unknown Author" w:date="2020-09-21T12:41:39Z">
        <w:r>
          <w:rPr/>
          <w:delText xml:space="preserve">    </w:delText>
        </w:r>
      </w:del>
      <w:del w:id="673" w:author="Unknown Author" w:date="2020-09-21T12:41:39Z">
        <w:r>
          <w:rPr/>
          <w:delText>free(a);</w:delText>
        </w:r>
      </w:del>
    </w:p>
    <w:p>
      <w:pPr>
        <w:pStyle w:val="PreformattedText"/>
        <w:bidi w:val="0"/>
        <w:jc w:val="left"/>
        <w:rPr>
          <w:rFonts w:ascii="Nimbus Mono PS" w:hAnsi="Nimbus Mono PS"/>
          <w:del w:id="677" w:author="Unknown Author" w:date="2020-09-21T12:41:39Z"/>
        </w:rPr>
      </w:pPr>
      <w:del w:id="675" w:author="Unknown Author" w:date="2020-09-21T12:41:39Z">
        <w:r>
          <w:rPr/>
          <w:delText xml:space="preserve">    </w:delText>
        </w:r>
      </w:del>
      <w:del w:id="676" w:author="Unknown Author" w:date="2020-09-21T12:41:39Z">
        <w:r>
          <w:rPr/>
          <w:delText>free(b);</w:delText>
        </w:r>
      </w:del>
    </w:p>
    <w:p>
      <w:pPr>
        <w:pStyle w:val="PreformattedText"/>
        <w:bidi w:val="0"/>
        <w:jc w:val="left"/>
        <w:rPr>
          <w:rFonts w:ascii="Nimbus Mono PS" w:hAnsi="Nimbus Mono PS"/>
          <w:del w:id="680" w:author="Unknown Author" w:date="2020-09-21T12:41:39Z"/>
        </w:rPr>
      </w:pPr>
      <w:del w:id="678" w:author="Unknown Author" w:date="2020-09-21T12:41:39Z">
        <w:r>
          <w:rPr/>
          <w:delText xml:space="preserve">    </w:delText>
        </w:r>
      </w:del>
      <w:del w:id="679" w:author="Unknown Author" w:date="2020-09-21T12:41:39Z">
        <w:r>
          <w:rPr/>
          <w:delText>free(c);</w:delText>
        </w:r>
      </w:del>
    </w:p>
    <w:p>
      <w:pPr>
        <w:pStyle w:val="PreformattedText"/>
        <w:widowControl w:val="false"/>
        <w:suppressAutoHyphens w:val="true"/>
        <w:bidi w:val="0"/>
        <w:spacing w:before="0" w:after="0"/>
        <w:jc w:val="left"/>
        <w:rPr>
          <w:rFonts w:ascii="FreeSerif" w:hAnsi="FreeSerif"/>
          <w:b/>
          <w:b/>
          <w:bCs/>
          <w:del w:id="682" w:author="Unknown Author" w:date="2020-11-09T16:49:24Z"/>
        </w:rPr>
      </w:pPr>
      <w:del w:id="681" w:author="Unknown Author" w:date="2020-09-21T12:41:39Z">
        <w:r>
          <w:rPr/>
          <w:delText>}</w:delText>
        </w:r>
      </w:del>
    </w:p>
    <w:p>
      <w:pPr>
        <w:pStyle w:val="PreformattedText"/>
        <w:widowControl w:val="false"/>
        <w:suppressAutoHyphens w:val="true"/>
        <w:bidi w:val="0"/>
        <w:spacing w:before="0" w:after="0"/>
        <w:jc w:val="left"/>
        <w:rPr>
          <w:rFonts w:ascii="Nimbus Mono PS" w:hAnsi="Nimbus Mono PS"/>
          <w:del w:id="684" w:author="Unknown Author" w:date="2020-11-09T16:49:24Z"/>
        </w:rPr>
      </w:pPr>
      <w:del w:id="683" w:author="Unknown Author" w:date="2020-11-09T16:49:24Z">
        <w:r>
          <w:rPr/>
        </w:r>
      </w:del>
    </w:p>
    <w:p>
      <w:pPr>
        <w:pStyle w:val="PreformattedText"/>
        <w:widowControl w:val="false"/>
        <w:suppressAutoHyphens w:val="true"/>
        <w:bidi w:val="0"/>
        <w:spacing w:before="0" w:after="0"/>
        <w:jc w:val="left"/>
        <w:rPr>
          <w:rFonts w:ascii="Nimbus Mono PS" w:hAnsi="Nimbus Mono PS"/>
          <w:del w:id="686" w:author="Unknown Author" w:date="2020-11-09T16:49:24Z"/>
        </w:rPr>
      </w:pPr>
      <w:del w:id="685" w:author="Unknown Author" w:date="2020-11-09T16:49:24Z">
        <w:r>
          <w:rPr>
            <w:rFonts w:ascii="FreeSerif" w:hAnsi="FreeSerif"/>
            <w:b/>
            <w:bCs/>
          </w:rPr>
          <w:delText>Sample Input/Output</w:delText>
        </w:r>
      </w:del>
    </w:p>
    <w:p>
      <w:pPr>
        <w:pStyle w:val="PreformattedText"/>
        <w:widowControl w:val="false"/>
        <w:suppressAutoHyphens w:val="true"/>
        <w:bidi w:val="0"/>
        <w:spacing w:before="0" w:after="0"/>
        <w:jc w:val="left"/>
        <w:rPr>
          <w:rFonts w:ascii="Nimbus Mono PS" w:hAnsi="Nimbus Mono PS"/>
          <w:del w:id="688" w:author="Unknown Author" w:date="2020-09-21T13:23:24Z"/>
        </w:rPr>
      </w:pPr>
      <w:del w:id="687" w:author="Unknown Author" w:date="2020-09-21T13:23:24Z">
        <w:r>
          <w:rPr/>
        </w:r>
      </w:del>
    </w:p>
    <w:p>
      <w:pPr>
        <w:pStyle w:val="PreformattedText"/>
        <w:widowControl w:val="false"/>
        <w:suppressAutoHyphens w:val="true"/>
        <w:bidi w:val="0"/>
        <w:spacing w:before="0" w:after="0"/>
        <w:jc w:val="left"/>
        <w:rPr>
          <w:b/>
          <w:b/>
          <w:bCs/>
          <w:i w:val="false"/>
          <w:i w:val="false"/>
          <w:iCs w:val="false"/>
          <w:u w:val="single"/>
          <w:del w:id="690" w:author="Unknown Author" w:date="2020-09-21T12:41:43Z"/>
        </w:rPr>
      </w:pPr>
      <w:del w:id="689" w:author="Unknown Author" w:date="2020-09-21T12:41:43Z">
        <w:r>
          <w:rPr>
            <w:b/>
            <w:bCs/>
            <w:i w:val="false"/>
            <w:iCs w:val="false"/>
            <w:u w:val="single"/>
          </w:rPr>
          <w:delText>Sample input 1:</w:delText>
        </w:r>
      </w:del>
    </w:p>
    <w:p>
      <w:pPr>
        <w:pStyle w:val="PreformattedText"/>
        <w:bidi w:val="0"/>
        <w:spacing w:before="0" w:after="0"/>
        <w:jc w:val="left"/>
        <w:rPr>
          <w:del w:id="692" w:author="Unknown Author" w:date="2020-09-21T12:41:43Z"/>
        </w:rPr>
      </w:pPr>
      <w:del w:id="691" w:author="Unknown Author" w:date="2020-09-21T12:41:43Z">
        <w:r>
          <w:rPr/>
          <w:delText>100*X^10 + 29*X^5 + 10*X^0</w:delText>
        </w:r>
      </w:del>
    </w:p>
    <w:p>
      <w:pPr>
        <w:pStyle w:val="PreformattedText"/>
        <w:bidi w:val="0"/>
        <w:spacing w:before="0" w:after="0"/>
        <w:jc w:val="left"/>
        <w:rPr>
          <w:del w:id="694" w:author="Unknown Author" w:date="2020-09-21T12:41:43Z"/>
        </w:rPr>
      </w:pPr>
      <w:del w:id="693" w:author="Unknown Author" w:date="2020-09-21T12:41:43Z">
        <w:r>
          <w:rPr/>
          <w:delText>21*X^9 + 1*X^5 + 3*X^3 + 2X^1</w:delText>
        </w:r>
      </w:del>
    </w:p>
    <w:p>
      <w:pPr>
        <w:pStyle w:val="PreformattedText"/>
        <w:bidi w:val="0"/>
        <w:spacing w:before="0" w:after="0"/>
        <w:jc w:val="left"/>
        <w:rPr>
          <w:del w:id="696" w:author="Unknown Author" w:date="2020-09-21T12:41:43Z"/>
        </w:rPr>
      </w:pPr>
      <w:del w:id="695" w:author="Unknown Author" w:date="2020-09-21T12:41:43Z">
        <w:r>
          <w:rPr>
            <w:b/>
            <w:bCs/>
            <w:u w:val="single"/>
          </w:rPr>
          <w:delText>Sample output 1:</w:delText>
        </w:r>
      </w:del>
    </w:p>
    <w:p>
      <w:pPr>
        <w:pStyle w:val="PreformattedText"/>
        <w:bidi w:val="0"/>
        <w:spacing w:before="0" w:after="0"/>
        <w:jc w:val="left"/>
        <w:rPr>
          <w:del w:id="698" w:author="Unknown Author" w:date="2020-09-21T12:41:43Z"/>
        </w:rPr>
      </w:pPr>
      <w:del w:id="697" w:author="Unknown Author" w:date="2020-09-21T12:41:43Z">
        <w:r>
          <w:rPr/>
          <w:delText>Enter polynomial 1 in the form : a0*X^n + a1*X^n-1 + a2*X^n-2 ..... an*X^0 --&gt; 100*X^10 + 29*X^5 + 10*X^0</w:delText>
        </w:r>
      </w:del>
    </w:p>
    <w:p>
      <w:pPr>
        <w:pStyle w:val="PreformattedText"/>
        <w:bidi w:val="0"/>
        <w:spacing w:before="0" w:after="0"/>
        <w:jc w:val="left"/>
        <w:rPr>
          <w:del w:id="700" w:author="Unknown Author" w:date="2020-09-21T12:41:43Z"/>
        </w:rPr>
      </w:pPr>
      <w:del w:id="699" w:author="Unknown Author" w:date="2020-09-21T12:41:43Z">
        <w:r>
          <w:rPr/>
          <w:delText>Enter polynomial 2 in the form : a0*X^n + a1*X^n-1 + a2*X^n-2 ..... an*X^0 --&gt; 21*X^9 + 1*X^5 + 3*X^3 + 2X^1</w:delText>
        </w:r>
      </w:del>
    </w:p>
    <w:p>
      <w:pPr>
        <w:pStyle w:val="PreformattedText"/>
        <w:bidi w:val="0"/>
        <w:spacing w:before="0" w:after="0"/>
        <w:jc w:val="left"/>
        <w:rPr>
          <w:del w:id="702" w:author="Unknown Author" w:date="2020-09-21T12:41:43Z"/>
        </w:rPr>
      </w:pPr>
      <w:del w:id="701" w:author="Unknown Author" w:date="2020-09-21T12:41:43Z">
        <w:r>
          <w:rPr/>
        </w:r>
      </w:del>
    </w:p>
    <w:p>
      <w:pPr>
        <w:pStyle w:val="PreformattedText"/>
        <w:bidi w:val="0"/>
        <w:spacing w:before="0" w:after="0"/>
        <w:jc w:val="left"/>
        <w:rPr>
          <w:del w:id="704" w:author="Unknown Author" w:date="2020-09-21T12:41:43Z"/>
        </w:rPr>
      </w:pPr>
      <w:del w:id="703" w:author="Unknown Author" w:date="2020-09-21T12:41:43Z">
        <w:r>
          <w:rPr/>
          <w:delText>Polynomial 1 is: 100*X^10 + 29*X^5 + 10*X^0</w:delText>
        </w:r>
      </w:del>
    </w:p>
    <w:p>
      <w:pPr>
        <w:pStyle w:val="PreformattedText"/>
        <w:bidi w:val="0"/>
        <w:spacing w:before="0" w:after="0"/>
        <w:jc w:val="left"/>
        <w:rPr>
          <w:del w:id="706" w:author="Unknown Author" w:date="2020-09-21T12:41:43Z"/>
        </w:rPr>
      </w:pPr>
      <w:del w:id="705" w:author="Unknown Author" w:date="2020-09-21T12:41:43Z">
        <w:r>
          <w:rPr/>
        </w:r>
      </w:del>
    </w:p>
    <w:p>
      <w:pPr>
        <w:pStyle w:val="PreformattedText"/>
        <w:bidi w:val="0"/>
        <w:spacing w:before="0" w:after="0"/>
        <w:jc w:val="left"/>
        <w:rPr>
          <w:del w:id="708" w:author="Unknown Author" w:date="2020-09-21T12:41:43Z"/>
        </w:rPr>
      </w:pPr>
      <w:del w:id="707" w:author="Unknown Author" w:date="2020-09-21T12:41:43Z">
        <w:r>
          <w:rPr/>
          <w:delText>Polynomial 2 is: 21*X^9 + 1*X^5 + 3*X^3 + 2*X^1</w:delText>
        </w:r>
      </w:del>
    </w:p>
    <w:p>
      <w:pPr>
        <w:pStyle w:val="PreformattedText"/>
        <w:bidi w:val="0"/>
        <w:spacing w:before="0" w:after="0"/>
        <w:jc w:val="left"/>
        <w:rPr>
          <w:del w:id="710" w:author="Unknown Author" w:date="2020-09-21T12:41:43Z"/>
        </w:rPr>
      </w:pPr>
      <w:del w:id="709" w:author="Unknown Author" w:date="2020-09-21T12:41:43Z">
        <w:r>
          <w:rPr/>
        </w:r>
      </w:del>
    </w:p>
    <w:p>
      <w:pPr>
        <w:pStyle w:val="PreformattedText"/>
        <w:bidi w:val="0"/>
        <w:spacing w:before="0" w:after="0"/>
        <w:jc w:val="left"/>
        <w:rPr>
          <w:del w:id="712" w:author="Unknown Author" w:date="2020-09-21T12:41:43Z"/>
        </w:rPr>
      </w:pPr>
      <w:del w:id="711" w:author="Unknown Author" w:date="2020-09-21T12:41:43Z">
        <w:r>
          <w:rPr/>
          <w:delText>Sum is 100*X^10 + 21*X^9 + 30*X^5 + 3*X^3 + 2*X^1 + 10*X^0</w:delText>
        </w:r>
      </w:del>
    </w:p>
    <w:p>
      <w:pPr>
        <w:pStyle w:val="PreformattedText"/>
        <w:bidi w:val="0"/>
        <w:spacing w:before="0" w:after="0"/>
        <w:jc w:val="left"/>
        <w:rPr>
          <w:del w:id="714" w:author="Unknown Author" w:date="2020-09-21T12:41:43Z"/>
        </w:rPr>
      </w:pPr>
      <w:del w:id="713" w:author="Unknown Author" w:date="2020-09-21T12:41:43Z">
        <w:r>
          <w:rPr/>
        </w:r>
      </w:del>
    </w:p>
    <w:p>
      <w:pPr>
        <w:pStyle w:val="PreformattedText"/>
        <w:bidi w:val="0"/>
        <w:spacing w:before="0" w:after="0"/>
        <w:jc w:val="left"/>
        <w:rPr>
          <w:b/>
          <w:b/>
          <w:bCs/>
          <w:u w:val="single"/>
          <w:del w:id="716" w:author="Unknown Author" w:date="2020-09-21T12:41:43Z"/>
        </w:rPr>
      </w:pPr>
      <w:del w:id="715" w:author="Unknown Author" w:date="2020-09-21T12:41:43Z">
        <w:r>
          <w:rPr>
            <w:b/>
            <w:bCs/>
            <w:u w:val="single"/>
          </w:rPr>
          <w:delText>Sample input 2:</w:delText>
        </w:r>
      </w:del>
    </w:p>
    <w:p>
      <w:pPr>
        <w:pStyle w:val="PreformattedText"/>
        <w:bidi w:val="0"/>
        <w:spacing w:before="0" w:after="0"/>
        <w:jc w:val="left"/>
        <w:rPr>
          <w:del w:id="718" w:author="Unknown Author" w:date="2020-09-21T12:41:43Z"/>
        </w:rPr>
      </w:pPr>
      <w:del w:id="717" w:author="Unknown Author" w:date="2020-09-21T12:41:43Z">
        <w:r>
          <w:rPr/>
          <w:delText>12*X^100 +12*X^1</w:delText>
        </w:r>
      </w:del>
    </w:p>
    <w:p>
      <w:pPr>
        <w:pStyle w:val="PreformattedText"/>
        <w:bidi w:val="0"/>
        <w:spacing w:before="0" w:after="0"/>
        <w:jc w:val="left"/>
        <w:rPr>
          <w:del w:id="720" w:author="Unknown Author" w:date="2020-09-21T12:41:43Z"/>
        </w:rPr>
      </w:pPr>
      <w:del w:id="719" w:author="Unknown Author" w:date="2020-09-21T12:41:43Z">
        <w:r>
          <w:rPr/>
          <w:delText>13*X^101 + -12*X^100 + 1*X^2</w:delText>
        </w:r>
      </w:del>
    </w:p>
    <w:p>
      <w:pPr>
        <w:pStyle w:val="PreformattedText"/>
        <w:bidi w:val="0"/>
        <w:spacing w:before="0" w:after="0"/>
        <w:jc w:val="left"/>
        <w:rPr>
          <w:del w:id="722" w:author="Unknown Author" w:date="2020-09-21T12:41:43Z"/>
        </w:rPr>
      </w:pPr>
      <w:del w:id="721" w:author="Unknown Author" w:date="2020-09-21T12:41:43Z">
        <w:r>
          <w:rPr/>
        </w:r>
      </w:del>
    </w:p>
    <w:p>
      <w:pPr>
        <w:pStyle w:val="PreformattedText"/>
        <w:bidi w:val="0"/>
        <w:spacing w:before="0" w:after="0"/>
        <w:jc w:val="left"/>
        <w:rPr>
          <w:b/>
          <w:b/>
          <w:bCs/>
          <w:u w:val="single"/>
          <w:del w:id="724" w:author="Unknown Author" w:date="2020-09-21T12:41:43Z"/>
        </w:rPr>
      </w:pPr>
      <w:del w:id="723" w:author="Unknown Author" w:date="2020-09-21T12:41:43Z">
        <w:r>
          <w:rPr>
            <w:b/>
            <w:bCs/>
            <w:u w:val="single"/>
          </w:rPr>
          <w:delText>Sample output 2:</w:delText>
        </w:r>
      </w:del>
    </w:p>
    <w:p>
      <w:pPr>
        <w:pStyle w:val="PreformattedText"/>
        <w:bidi w:val="0"/>
        <w:spacing w:before="0" w:after="0"/>
        <w:jc w:val="left"/>
        <w:rPr>
          <w:del w:id="726" w:author="Unknown Author" w:date="2020-09-21T12:41:43Z"/>
        </w:rPr>
      </w:pPr>
      <w:del w:id="725" w:author="Unknown Author" w:date="2020-09-21T12:41:43Z">
        <w:r>
          <w:rPr/>
          <w:delText>Enter polynomial 1 in the form : a0*X^n + a1*X^n-1 + a2*X^n-2 ..... an*X^0 --&gt; 12*X^100 +12*X^1</w:delText>
        </w:r>
      </w:del>
    </w:p>
    <w:p>
      <w:pPr>
        <w:pStyle w:val="PreformattedText"/>
        <w:bidi w:val="0"/>
        <w:spacing w:before="0" w:after="0"/>
        <w:jc w:val="left"/>
        <w:rPr>
          <w:del w:id="728" w:author="Unknown Author" w:date="2020-09-21T12:41:43Z"/>
        </w:rPr>
      </w:pPr>
      <w:del w:id="727" w:author="Unknown Author" w:date="2020-09-21T12:41:43Z">
        <w:r>
          <w:rPr/>
          <w:delText>Enter polynomial 2 in the form : a0*X^n + a1*X^n-1 + a2*X^n-2 ..... an*X^0 --&gt; 13*X^101 + -12*X^100 + 1*X^2</w:delText>
        </w:r>
      </w:del>
    </w:p>
    <w:p>
      <w:pPr>
        <w:pStyle w:val="PreformattedText"/>
        <w:bidi w:val="0"/>
        <w:spacing w:before="0" w:after="0"/>
        <w:jc w:val="left"/>
        <w:rPr>
          <w:del w:id="730" w:author="Unknown Author" w:date="2020-09-21T12:41:43Z"/>
        </w:rPr>
      </w:pPr>
      <w:del w:id="729" w:author="Unknown Author" w:date="2020-09-21T12:41:43Z">
        <w:r>
          <w:rPr/>
        </w:r>
      </w:del>
    </w:p>
    <w:p>
      <w:pPr>
        <w:pStyle w:val="PreformattedText"/>
        <w:bidi w:val="0"/>
        <w:spacing w:before="0" w:after="0"/>
        <w:jc w:val="left"/>
        <w:rPr>
          <w:del w:id="732" w:author="Unknown Author" w:date="2020-09-21T12:41:43Z"/>
        </w:rPr>
      </w:pPr>
      <w:del w:id="731" w:author="Unknown Author" w:date="2020-09-21T12:41:43Z">
        <w:r>
          <w:rPr/>
          <w:delText>Polynomial 1 is: 12*X^100 + 12*X^1</w:delText>
        </w:r>
      </w:del>
    </w:p>
    <w:p>
      <w:pPr>
        <w:pStyle w:val="PreformattedText"/>
        <w:bidi w:val="0"/>
        <w:spacing w:before="0" w:after="0"/>
        <w:jc w:val="left"/>
        <w:rPr>
          <w:del w:id="734" w:author="Unknown Author" w:date="2020-09-21T12:41:43Z"/>
        </w:rPr>
      </w:pPr>
      <w:del w:id="733" w:author="Unknown Author" w:date="2020-09-21T12:41:43Z">
        <w:r>
          <w:rPr/>
        </w:r>
      </w:del>
    </w:p>
    <w:p>
      <w:pPr>
        <w:pStyle w:val="PreformattedText"/>
        <w:bidi w:val="0"/>
        <w:spacing w:before="0" w:after="0"/>
        <w:jc w:val="left"/>
        <w:rPr>
          <w:del w:id="736" w:author="Unknown Author" w:date="2020-09-21T12:41:43Z"/>
        </w:rPr>
      </w:pPr>
      <w:del w:id="735" w:author="Unknown Author" w:date="2020-09-21T12:41:43Z">
        <w:r>
          <w:rPr/>
          <w:delText>Polynomial 2 is: 13*X^101 + -12*X^100 + 1*X^2</w:delText>
        </w:r>
      </w:del>
    </w:p>
    <w:p>
      <w:pPr>
        <w:pStyle w:val="PreformattedText"/>
        <w:bidi w:val="0"/>
        <w:spacing w:before="0" w:after="0"/>
        <w:jc w:val="left"/>
        <w:rPr>
          <w:del w:id="738" w:author="Unknown Author" w:date="2020-09-21T12:41:43Z"/>
        </w:rPr>
      </w:pPr>
      <w:del w:id="737" w:author="Unknown Author" w:date="2020-09-21T12:41:43Z">
        <w:r>
          <w:rPr/>
        </w:r>
      </w:del>
    </w:p>
    <w:p>
      <w:pPr>
        <w:pStyle w:val="PreformattedText"/>
        <w:bidi w:val="0"/>
        <w:spacing w:before="0" w:after="0"/>
        <w:jc w:val="left"/>
        <w:rPr>
          <w:del w:id="740" w:author="Unknown Author" w:date="2020-09-21T12:41:43Z"/>
        </w:rPr>
      </w:pPr>
      <w:del w:id="739" w:author="Unknown Author" w:date="2020-09-21T12:41:43Z">
        <w:r>
          <w:rPr/>
          <w:delText>Sum is 13*X^101 + 1*X^2 + 12*X^1</w:delText>
        </w:r>
      </w:del>
    </w:p>
    <w:p>
      <w:pPr>
        <w:pStyle w:val="PreformattedText"/>
        <w:bidi w:val="0"/>
        <w:spacing w:before="0" w:after="0"/>
        <w:jc w:val="left"/>
        <w:rPr>
          <w:del w:id="742" w:author="Unknown Author" w:date="2020-09-21T12:41:43Z"/>
        </w:rPr>
      </w:pPr>
      <w:del w:id="741" w:author="Unknown Author" w:date="2020-09-21T12:41:43Z">
        <w:r>
          <w:rPr/>
        </w:r>
      </w:del>
    </w:p>
    <w:p>
      <w:pPr>
        <w:pStyle w:val="PreformattedText"/>
        <w:bidi w:val="0"/>
        <w:spacing w:before="0" w:after="0"/>
        <w:jc w:val="left"/>
        <w:rPr>
          <w:del w:id="744" w:author="Unknown Author" w:date="2020-09-21T12:41:43Z"/>
        </w:rPr>
      </w:pPr>
      <w:del w:id="743" w:author="Unknown Author" w:date="2020-09-21T12:41:43Z">
        <w:r>
          <w:rPr>
            <w:b/>
            <w:bCs/>
            <w:u w:val="single"/>
          </w:rPr>
          <w:delText>Sample input 3:</w:delText>
        </w:r>
      </w:del>
    </w:p>
    <w:p>
      <w:pPr>
        <w:pStyle w:val="PreformattedText"/>
        <w:widowControl w:val="false"/>
        <w:suppressAutoHyphens w:val="true"/>
        <w:bidi w:val="0"/>
        <w:spacing w:before="0" w:after="0"/>
        <w:jc w:val="left"/>
        <w:rPr>
          <w:rFonts w:ascii="FreeSerif" w:hAnsi="FreeSerif"/>
          <w:b/>
          <w:b/>
          <w:bCs/>
          <w:del w:id="746" w:author="Unknown Author" w:date="2020-09-21T10:28:23Z"/>
        </w:rPr>
      </w:pPr>
      <w:del w:id="745" w:author="Unknown Author" w:date="2020-09-21T10:27:23Z">
        <w:r>
          <w:rPr/>
          <w:delText>12*X^100 +12*X^1</w:delText>
        </w:r>
      </w:del>
    </w:p>
    <w:p>
      <w:pPr>
        <w:pStyle w:val="PreformattedText"/>
        <w:widowControl w:val="false"/>
        <w:suppressAutoHyphens w:val="true"/>
        <w:bidi w:val="0"/>
        <w:spacing w:before="0" w:after="0"/>
        <w:jc w:val="left"/>
        <w:rPr>
          <w:rFonts w:ascii="FreeSerif" w:hAnsi="FreeSerif"/>
          <w:b/>
          <w:b/>
          <w:bCs/>
          <w:del w:id="749" w:author="Unknown Author" w:date="2020-09-21T12:41:43Z"/>
        </w:rPr>
      </w:pPr>
      <w:del w:id="747" w:author="Unknown Author" w:date="2020-09-21T10:28:23Z">
        <w:r>
          <w:rPr/>
          <w:delText>13*X^101</w:delText>
        </w:r>
      </w:del>
      <w:del w:id="748" w:author="Unknown Author" w:date="2020-09-21T10:32:43Z">
        <w:r>
          <w:rPr/>
          <w:delText xml:space="preserve"> + -12*X^100 + 1*X^2</w:delText>
        </w:r>
      </w:del>
    </w:p>
    <w:p>
      <w:pPr>
        <w:pStyle w:val="PreformattedText"/>
        <w:widowControl w:val="false"/>
        <w:suppressAutoHyphens w:val="true"/>
        <w:bidi w:val="0"/>
        <w:spacing w:before="0" w:after="0"/>
        <w:jc w:val="left"/>
        <w:rPr>
          <w:rFonts w:ascii="FreeSerif" w:hAnsi="FreeSerif"/>
          <w:b/>
          <w:b/>
          <w:bCs/>
          <w:del w:id="751" w:author="Unknown Author" w:date="2020-09-21T10:29:22Z"/>
        </w:rPr>
      </w:pPr>
      <w:del w:id="750" w:author="Unknown Author" w:date="2020-09-21T10:29:22Z">
        <w:r>
          <w:rPr/>
        </w:r>
      </w:del>
    </w:p>
    <w:p>
      <w:pPr>
        <w:pStyle w:val="PreformattedText"/>
        <w:widowControl w:val="false"/>
        <w:suppressAutoHyphens w:val="true"/>
        <w:bidi w:val="0"/>
        <w:spacing w:before="0" w:after="0"/>
        <w:jc w:val="left"/>
        <w:rPr>
          <w:rFonts w:ascii="FreeSerif" w:hAnsi="FreeSerif"/>
          <w:b/>
          <w:b/>
          <w:bCs/>
          <w:del w:id="753" w:author="Unknown Author" w:date="2020-09-21T12:41:43Z"/>
        </w:rPr>
      </w:pPr>
      <w:del w:id="752" w:author="Unknown Author" w:date="2020-09-21T12:41:43Z">
        <w:r>
          <w:rPr/>
        </w:r>
      </w:del>
    </w:p>
    <w:p>
      <w:pPr>
        <w:pStyle w:val="PreformattedText"/>
        <w:bidi w:val="0"/>
        <w:spacing w:before="0" w:after="0"/>
        <w:jc w:val="left"/>
        <w:rPr>
          <w:del w:id="755" w:author="Unknown Author" w:date="2020-09-21T12:41:43Z"/>
        </w:rPr>
      </w:pPr>
      <w:del w:id="754" w:author="Unknown Author" w:date="2020-09-21T12:41:43Z">
        <w:r>
          <w:rPr>
            <w:b/>
            <w:bCs/>
            <w:u w:val="single"/>
          </w:rPr>
          <w:delText>Sample output 3:</w:delText>
        </w:r>
      </w:del>
    </w:p>
    <w:p>
      <w:pPr>
        <w:pStyle w:val="PreformattedText"/>
        <w:bidi w:val="0"/>
        <w:spacing w:before="0" w:after="0"/>
        <w:jc w:val="left"/>
        <w:rPr>
          <w:del w:id="757" w:author="Unknown Author" w:date="2020-09-21T12:41:43Z"/>
        </w:rPr>
      </w:pPr>
      <w:del w:id="756" w:author="Unknown Author" w:date="2020-09-21T12:41:43Z">
        <w:r>
          <w:rPr/>
          <w:delText>Enter polynomial 1 in the form : a0*X^n + a1*X^n-1 + a2*X^n-2 ..... an*X^0 --&gt; -11*X^12 + 1*X^0</w:delText>
        </w:r>
      </w:del>
    </w:p>
    <w:p>
      <w:pPr>
        <w:pStyle w:val="PreformattedText"/>
        <w:bidi w:val="0"/>
        <w:spacing w:before="0" w:after="0"/>
        <w:jc w:val="left"/>
        <w:rPr>
          <w:del w:id="759" w:author="Unknown Author" w:date="2020-09-21T12:41:43Z"/>
        </w:rPr>
      </w:pPr>
      <w:del w:id="758" w:author="Unknown Author" w:date="2020-09-21T12:41:43Z">
        <w:r>
          <w:rPr/>
          <w:delText>Enter polynomial 2 in the form : a0*X^n + a1*X^n-1 + a2*X^n-2 ..... an*X^0 --&gt; 11*X^12 + 13*X^10 + 14*X^0</w:delText>
        </w:r>
      </w:del>
    </w:p>
    <w:p>
      <w:pPr>
        <w:pStyle w:val="PreformattedText"/>
        <w:bidi w:val="0"/>
        <w:spacing w:before="0" w:after="0"/>
        <w:jc w:val="left"/>
        <w:rPr>
          <w:del w:id="761" w:author="Unknown Author" w:date="2020-09-21T12:41:43Z"/>
        </w:rPr>
      </w:pPr>
      <w:del w:id="760" w:author="Unknown Author" w:date="2020-09-21T12:41:43Z">
        <w:r>
          <w:rPr/>
        </w:r>
      </w:del>
    </w:p>
    <w:p>
      <w:pPr>
        <w:pStyle w:val="PreformattedText"/>
        <w:bidi w:val="0"/>
        <w:spacing w:before="0" w:after="0"/>
        <w:jc w:val="left"/>
        <w:rPr>
          <w:del w:id="763" w:author="Unknown Author" w:date="2020-09-21T12:41:43Z"/>
        </w:rPr>
      </w:pPr>
      <w:del w:id="762" w:author="Unknown Author" w:date="2020-09-21T12:41:43Z">
        <w:r>
          <w:rPr/>
          <w:delText>Polynomial 1 is: -11*X^12 + 1*X^0</w:delText>
        </w:r>
      </w:del>
    </w:p>
    <w:p>
      <w:pPr>
        <w:pStyle w:val="PreformattedText"/>
        <w:bidi w:val="0"/>
        <w:spacing w:before="0" w:after="0"/>
        <w:jc w:val="left"/>
        <w:rPr>
          <w:del w:id="765" w:author="Unknown Author" w:date="2020-09-21T12:41:43Z"/>
        </w:rPr>
      </w:pPr>
      <w:del w:id="764" w:author="Unknown Author" w:date="2020-09-21T12:41:43Z">
        <w:r>
          <w:rPr/>
        </w:r>
      </w:del>
    </w:p>
    <w:p>
      <w:pPr>
        <w:pStyle w:val="PreformattedText"/>
        <w:bidi w:val="0"/>
        <w:spacing w:before="0" w:after="0"/>
        <w:jc w:val="left"/>
        <w:rPr>
          <w:del w:id="767" w:author="Unknown Author" w:date="2020-09-21T12:41:43Z"/>
        </w:rPr>
      </w:pPr>
      <w:del w:id="766" w:author="Unknown Author" w:date="2020-09-21T12:41:43Z">
        <w:r>
          <w:rPr/>
          <w:delText>Polynomial 2 is: 11*X^12 + 13*X^10 + 14*X^0</w:delText>
        </w:r>
      </w:del>
    </w:p>
    <w:p>
      <w:pPr>
        <w:pStyle w:val="PreformattedText"/>
        <w:bidi w:val="0"/>
        <w:spacing w:before="0" w:after="0"/>
        <w:jc w:val="left"/>
        <w:rPr>
          <w:del w:id="769" w:author="Unknown Author" w:date="2020-09-21T12:41:43Z"/>
        </w:rPr>
      </w:pPr>
      <w:del w:id="768" w:author="Unknown Author" w:date="2020-09-21T12:41:43Z">
        <w:r>
          <w:rPr/>
        </w:r>
      </w:del>
    </w:p>
    <w:p>
      <w:pPr>
        <w:pStyle w:val="PreformattedText"/>
        <w:widowControl w:val="false"/>
        <w:suppressAutoHyphens w:val="true"/>
        <w:bidi w:val="0"/>
        <w:spacing w:before="0" w:after="0"/>
        <w:jc w:val="left"/>
        <w:rPr>
          <w:rFonts w:ascii="FreeSerif" w:hAnsi="FreeSerif"/>
          <w:b/>
          <w:b/>
          <w:bCs/>
          <w:del w:id="771" w:author="Unknown Author" w:date="2020-11-09T16:49:24Z"/>
        </w:rPr>
      </w:pPr>
      <w:del w:id="770" w:author="Unknown Author" w:date="2020-09-21T12:41:43Z">
        <w:r>
          <w:rPr/>
          <w:delText>Sum is 13*X^10 + 15*X^0</w:delText>
        </w:r>
      </w:del>
    </w:p>
    <w:p>
      <w:pPr>
        <w:pStyle w:val="PreformattedText"/>
        <w:widowControl w:val="false"/>
        <w:suppressAutoHyphens w:val="true"/>
        <w:bidi w:val="0"/>
        <w:spacing w:before="0" w:after="0"/>
        <w:jc w:val="left"/>
        <w:rPr>
          <w:rFonts w:ascii="FreeSerif" w:hAnsi="FreeSerif"/>
          <w:ins w:id="773" w:author="Unknown Author" w:date="2020-11-09T17:07:47Z"/>
          <w:b/>
          <w:b/>
          <w:bCs/>
        </w:rPr>
      </w:pPr>
      <w:ins w:id="772" w:author="Unknown Author" w:date="2020-11-09T17:07:47Z">
        <w:r>
          <w:rPr/>
        </w:r>
      </w:ins>
    </w:p>
    <w:p>
      <w:pPr>
        <w:pStyle w:val="PreformattedText"/>
        <w:bidi w:val="0"/>
        <w:jc w:val="left"/>
        <w:rPr/>
      </w:pPr>
      <w:ins w:id="774" w:author="Unknown Author" w:date="2020-11-09T17:08:09Z">
        <w:r>
          <w:rPr>
            <w:rFonts w:ascii="FreeSerif" w:hAnsi="FreeSerif"/>
            <w:b/>
            <w:bCs/>
            <w:u w:val="single"/>
          </w:rPr>
          <w:t xml:space="preserve">Algorithm for </w:t>
        </w:r>
      </w:ins>
      <w:ins w:id="775" w:author="Unknown Author" w:date="2020-11-09T17:08:09Z">
        <w:r>
          <w:rPr>
            <w:rFonts w:eastAsia="Unifont" w:cs="FreeSans" w:ascii="FreeSerif" w:hAnsi="FreeSerif"/>
            <w:b/>
            <w:bCs/>
            <w:color w:val="auto"/>
            <w:kern w:val="0"/>
            <w:sz w:val="20"/>
            <w:szCs w:val="20"/>
            <w:u w:val="single"/>
            <w:lang w:val="en-US" w:eastAsia="zh-CN" w:bidi="hi-IN"/>
          </w:rPr>
          <w:t>Pop</w:t>
        </w:r>
      </w:ins>
    </w:p>
    <w:p>
      <w:pPr>
        <w:pStyle w:val="PreformattedText"/>
        <w:bidi w:val="0"/>
        <w:jc w:val="left"/>
        <w:rPr>
          <w:rFonts w:ascii="FreeSerif" w:hAnsi="FreeSerif"/>
          <w:ins w:id="779" w:author="Unknown Author" w:date="2020-11-09T17:08:09Z"/>
          <w:b/>
          <w:b/>
          <w:bCs/>
        </w:rPr>
      </w:pPr>
      <w:ins w:id="777" w:author="Unknown Author" w:date="2020-11-09T17:08:09Z">
        <w:r>
          <w:rPr>
            <w:rFonts w:ascii="FreeSerif" w:hAnsi="FreeSerif"/>
            <w:b/>
            <w:bCs/>
          </w:rPr>
          <w:tab/>
          <w:t xml:space="preserve">Input: </w:t>
        </w:r>
      </w:ins>
      <w:ins w:id="778" w:author="Unknown Author" w:date="2020-11-09T17:08:09Z">
        <w:r>
          <w:rPr>
            <w:rFonts w:ascii="FreeSerif" w:hAnsi="FreeSerif"/>
            <w:b w:val="false"/>
            <w:bCs w:val="false"/>
          </w:rPr>
          <w:t>The Stack (S) implemented using Linked List, the pointer to the element at the top (TOP)</w:t>
        </w:r>
      </w:ins>
    </w:p>
    <w:p>
      <w:pPr>
        <w:pStyle w:val="PreformattedText"/>
        <w:bidi w:val="0"/>
        <w:jc w:val="left"/>
        <w:rPr>
          <w:rFonts w:ascii="FreeSerif" w:hAnsi="FreeSerif"/>
          <w:ins w:id="783" w:author="Unknown Author" w:date="2020-11-09T17:08:09Z"/>
          <w:b/>
          <w:b/>
          <w:bCs/>
        </w:rPr>
      </w:pPr>
      <w:ins w:id="780" w:author="Unknown Author" w:date="2020-11-09T17:08:09Z">
        <w:r>
          <w:rPr>
            <w:rFonts w:ascii="FreeSerif" w:hAnsi="FreeSerif"/>
            <w:b/>
            <w:bCs/>
          </w:rPr>
          <w:tab/>
          <w:t xml:space="preserve">Output: </w:t>
        </w:r>
      </w:ins>
      <w:ins w:id="781" w:author="Unknown Author" w:date="2020-11-09T17:08:09Z">
        <w:r>
          <w:rPr>
            <w:rFonts w:ascii="FreeSerif" w:hAnsi="FreeSerif"/>
            <w:b w:val="false"/>
            <w:bCs w:val="false"/>
          </w:rPr>
          <w:t xml:space="preserve">The Stack (S) with , ITEM to be </w:t>
        </w:r>
      </w:ins>
      <w:ins w:id="782" w:author="Unknown Author" w:date="2020-11-09T17:08:09Z">
        <w:r>
          <w:rPr>
            <w:rFonts w:ascii="FreeSerif" w:hAnsi="FreeSerif"/>
            <w:b w:val="false"/>
            <w:bCs w:val="false"/>
          </w:rPr>
          <w:t>removed and the ITEM</w:t>
        </w:r>
      </w:ins>
    </w:p>
    <w:p>
      <w:pPr>
        <w:pStyle w:val="PreformattedText"/>
        <w:widowControl w:val="false"/>
        <w:suppressAutoHyphens w:val="true"/>
        <w:bidi w:val="0"/>
        <w:spacing w:before="0" w:after="0"/>
        <w:jc w:val="left"/>
        <w:rPr>
          <w:rFonts w:ascii="FreeSerif" w:hAnsi="FreeSerif"/>
          <w:ins w:id="789" w:author="Unknown Author" w:date="2020-11-09T17:12:01Z"/>
          <w:b/>
          <w:b/>
          <w:bCs/>
        </w:rPr>
      </w:pPr>
      <w:ins w:id="784" w:author="Unknown Author" w:date="2020-11-09T17:08:09Z">
        <w:r>
          <w:rPr>
            <w:rFonts w:eastAsia="Unifont" w:cs="FreeSans" w:ascii="FreeSerif" w:hAnsi="FreeSerif"/>
            <w:b w:val="false"/>
            <w:bCs w:val="false"/>
            <w:color w:val="auto"/>
            <w:kern w:val="0"/>
            <w:sz w:val="20"/>
            <w:szCs w:val="20"/>
            <w:lang w:val="en-US" w:eastAsia="zh-CN" w:bidi="hi-IN"/>
          </w:rPr>
          <w:tab/>
        </w:r>
      </w:ins>
      <w:ins w:id="785" w:author="Unknown Author" w:date="2020-11-09T17:08:09Z">
        <w:r>
          <w:rPr>
            <w:rFonts w:eastAsia="Unifont" w:cs="FreeSans" w:ascii="FreeSerif" w:hAnsi="FreeSerif"/>
            <w:b/>
            <w:bCs/>
            <w:color w:val="auto"/>
            <w:kern w:val="0"/>
            <w:sz w:val="20"/>
            <w:szCs w:val="20"/>
            <w:lang w:val="en-US" w:eastAsia="zh-CN" w:bidi="hi-IN"/>
          </w:rPr>
          <w:t>Data Structure:</w:t>
        </w:r>
      </w:ins>
      <w:ins w:id="786" w:author="Unknown Author" w:date="2020-11-09T17:08:09Z">
        <w:r>
          <w:rPr>
            <w:rFonts w:eastAsia="Unifont" w:cs="FreeSans" w:ascii="FreeSerif" w:hAnsi="FreeSerif"/>
            <w:b w:val="false"/>
            <w:bCs w:val="false"/>
            <w:color w:val="auto"/>
            <w:kern w:val="0"/>
            <w:sz w:val="20"/>
            <w:szCs w:val="20"/>
            <w:lang w:val="en-US" w:eastAsia="zh-CN" w:bidi="hi-IN"/>
          </w:rPr>
          <w:t xml:space="preserve"> Stack and </w:t>
        </w:r>
      </w:ins>
      <w:ins w:id="787" w:author="Unknown Author" w:date="2020-11-09T17:08:09Z">
        <w:r>
          <w:rPr>
            <w:rFonts w:eastAsia="Unifont" w:cs="FreeSans" w:ascii="FreeSerif" w:hAnsi="FreeSerif"/>
            <w:b w:val="false"/>
            <w:bCs w:val="false"/>
            <w:color w:val="auto"/>
            <w:kern w:val="0"/>
            <w:sz w:val="20"/>
            <w:szCs w:val="20"/>
            <w:lang w:val="en-US" w:eastAsia="zh-CN" w:bidi="hi-IN"/>
          </w:rPr>
          <w:t>L</w:t>
        </w:r>
      </w:ins>
      <w:ins w:id="788" w:author="Unknown Author" w:date="2020-11-09T17:08:09Z">
        <w:r>
          <w:rPr>
            <w:rFonts w:eastAsia="Unifont" w:cs="FreeSans" w:ascii="FreeSerif" w:hAnsi="FreeSerif"/>
            <w:b w:val="false"/>
            <w:bCs w:val="false"/>
            <w:color w:val="auto"/>
            <w:kern w:val="0"/>
            <w:sz w:val="20"/>
            <w:szCs w:val="20"/>
            <w:lang w:val="en-US" w:eastAsia="zh-CN" w:bidi="hi-IN"/>
          </w:rPr>
          <w:t>inked list</w:t>
        </w:r>
      </w:ins>
    </w:p>
    <w:p>
      <w:pPr>
        <w:pStyle w:val="PreformattedText"/>
        <w:widowControl w:val="false"/>
        <w:suppressAutoHyphens w:val="true"/>
        <w:bidi w:val="0"/>
        <w:spacing w:before="0" w:after="0"/>
        <w:jc w:val="left"/>
        <w:rPr>
          <w:rFonts w:ascii="FreeSerif" w:hAnsi="FreeSerif"/>
          <w:ins w:id="791" w:author="Unknown Author" w:date="2020-11-09T17:12:01Z"/>
          <w:b/>
          <w:b/>
          <w:bCs/>
        </w:rPr>
      </w:pPr>
      <w:ins w:id="790" w:author="Unknown Author" w:date="2020-11-09T17:12:01Z">
        <w:r>
          <w:rPr>
            <w:rFonts w:ascii="FreeSerif" w:hAnsi="FreeSerif"/>
            <w:b/>
            <w:bCs/>
          </w:rPr>
        </w:r>
      </w:ins>
    </w:p>
    <w:p>
      <w:pPr>
        <w:pStyle w:val="PreformattedText"/>
        <w:widowControl w:val="false"/>
        <w:suppressAutoHyphens w:val="true"/>
        <w:bidi w:val="0"/>
        <w:spacing w:before="0" w:after="0"/>
        <w:jc w:val="left"/>
        <w:rPr>
          <w:rFonts w:ascii="FreeSerif" w:hAnsi="FreeSerif"/>
          <w:ins w:id="794" w:author="Unknown Author" w:date="2020-11-09T17:12:01Z"/>
          <w:b/>
          <w:b/>
          <w:bCs/>
        </w:rPr>
      </w:pPr>
      <w:ins w:id="792" w:author="Unknown Author" w:date="2020-11-09T17:12:01Z">
        <w:r>
          <w:rPr>
            <w:rFonts w:eastAsia="Unifont" w:cs="FreeSans" w:ascii="FreeSerif" w:hAnsi="FreeSerif"/>
            <w:b w:val="false"/>
            <w:bCs w:val="false"/>
            <w:color w:val="auto"/>
            <w:kern w:val="0"/>
            <w:sz w:val="20"/>
            <w:szCs w:val="20"/>
            <w:lang w:val="en-US" w:eastAsia="zh-CN" w:bidi="hi-IN"/>
          </w:rPr>
          <w:tab/>
        </w:r>
      </w:ins>
      <w:ins w:id="793" w:author="Unknown Author" w:date="2020-11-09T17:12:01Z">
        <w:r>
          <w:rPr>
            <w:rFonts w:eastAsia="Unifont" w:cs="FreeSans" w:ascii="FreeSerif" w:hAnsi="FreeSerif"/>
            <w:b/>
            <w:bCs/>
            <w:color w:val="auto"/>
            <w:kern w:val="0"/>
            <w:sz w:val="20"/>
            <w:szCs w:val="20"/>
            <w:lang w:val="en-US" w:eastAsia="zh-CN" w:bidi="hi-IN"/>
          </w:rPr>
          <w:t>Steps:</w:t>
        </w:r>
      </w:ins>
    </w:p>
    <w:p>
      <w:pPr>
        <w:pStyle w:val="PreformattedText"/>
        <w:widowControl w:val="false"/>
        <w:suppressAutoHyphens w:val="true"/>
        <w:bidi w:val="0"/>
        <w:spacing w:before="0" w:after="0"/>
        <w:jc w:val="left"/>
        <w:rPr>
          <w:rFonts w:ascii="FreeSerif" w:hAnsi="FreeSerif"/>
          <w:ins w:id="797" w:author="Unknown Author" w:date="2020-11-09T17:12:01Z"/>
          <w:b/>
          <w:b/>
          <w:bCs/>
        </w:rPr>
      </w:pPr>
      <w:ins w:id="795" w:author="Unknown Author" w:date="2020-11-09T17:12:01Z">
        <w:r>
          <w:rPr>
            <w:rFonts w:eastAsia="Unifont" w:cs="FreeSans" w:ascii="FreeSerif" w:hAnsi="FreeSerif"/>
            <w:b/>
            <w:bCs/>
            <w:color w:val="auto"/>
            <w:kern w:val="0"/>
            <w:sz w:val="20"/>
            <w:szCs w:val="20"/>
            <w:lang w:val="en-US" w:eastAsia="zh-CN" w:bidi="hi-IN"/>
          </w:rPr>
          <w:tab/>
          <w:tab/>
        </w:r>
      </w:ins>
      <w:ins w:id="796" w:author="Unknown Author" w:date="2020-11-09T17:12:01Z">
        <w:r>
          <w:rPr>
            <w:rFonts w:eastAsia="Unifont" w:cs="FreeSans" w:ascii="FreeSerif" w:hAnsi="FreeSerif"/>
            <w:b w:val="false"/>
            <w:bCs w:val="false"/>
            <w:color w:val="auto"/>
            <w:kern w:val="0"/>
            <w:sz w:val="20"/>
            <w:szCs w:val="20"/>
            <w:lang w:val="en-US" w:eastAsia="zh-CN" w:bidi="hi-IN"/>
          </w:rPr>
          <w:t>Step 1:Start</w:t>
        </w:r>
      </w:ins>
    </w:p>
    <w:p>
      <w:pPr>
        <w:pStyle w:val="PreformattedText"/>
        <w:widowControl w:val="false"/>
        <w:suppressAutoHyphens w:val="true"/>
        <w:bidi w:val="0"/>
        <w:spacing w:before="0" w:after="0"/>
        <w:jc w:val="left"/>
        <w:rPr>
          <w:rFonts w:ascii="FreeSerif" w:hAnsi="FreeSerif"/>
          <w:ins w:id="799" w:author="Unknown Author" w:date="2020-11-09T17:12:01Z"/>
          <w:b/>
          <w:b/>
          <w:bCs/>
        </w:rPr>
      </w:pPr>
      <w:ins w:id="798" w:author="Unknown Author" w:date="2020-11-09T17:12:01Z">
        <w:r>
          <w:rPr>
            <w:rFonts w:eastAsia="Unifont" w:cs="FreeSans" w:ascii="FreeSerif" w:hAnsi="FreeSerif"/>
            <w:b w:val="false"/>
            <w:bCs w:val="false"/>
            <w:color w:val="auto"/>
            <w:kern w:val="0"/>
            <w:sz w:val="20"/>
            <w:szCs w:val="20"/>
            <w:lang w:val="en-US" w:eastAsia="zh-CN" w:bidi="hi-IN"/>
          </w:rPr>
          <w:tab/>
          <w:tab/>
          <w:t>Step 2: if(Top == NULL)</w:t>
        </w:r>
      </w:ins>
    </w:p>
    <w:p>
      <w:pPr>
        <w:pStyle w:val="PreformattedText"/>
        <w:widowControl w:val="false"/>
        <w:suppressAutoHyphens w:val="true"/>
        <w:bidi w:val="0"/>
        <w:spacing w:before="0" w:after="0"/>
        <w:jc w:val="left"/>
        <w:rPr>
          <w:rFonts w:ascii="FreeSerif" w:hAnsi="FreeSerif"/>
          <w:ins w:id="803" w:author="Unknown Author" w:date="2020-11-09T17:12:01Z"/>
          <w:b/>
          <w:b/>
          <w:bCs/>
        </w:rPr>
      </w:pPr>
      <w:ins w:id="800" w:author="Unknown Author" w:date="2020-11-09T17:12:01Z">
        <w:r>
          <w:rPr>
            <w:rFonts w:eastAsia="Unifont" w:cs="FreeSans" w:ascii="FreeSerif" w:hAnsi="FreeSerif"/>
            <w:b w:val="false"/>
            <w:bCs w:val="false"/>
            <w:color w:val="auto"/>
            <w:kern w:val="0"/>
            <w:sz w:val="20"/>
            <w:szCs w:val="20"/>
            <w:lang w:val="en-US" w:eastAsia="zh-CN" w:bidi="hi-IN"/>
          </w:rPr>
          <w:tab/>
          <w:tab/>
          <w:tab/>
          <w:t>Step 1: print(</w:t>
        </w:r>
      </w:ins>
      <w:ins w:id="801" w:author="Unknown Author" w:date="2020-11-09T17:18:05Z">
        <w:r>
          <w:rPr>
            <w:rFonts w:eastAsia="Unifont" w:cs="FreeSans" w:ascii="FreeSerif" w:hAnsi="FreeSerif"/>
            <w:b w:val="false"/>
            <w:bCs w:val="false"/>
            <w:color w:val="auto"/>
            <w:kern w:val="0"/>
            <w:sz w:val="20"/>
            <w:szCs w:val="20"/>
            <w:lang w:val="en-US" w:eastAsia="zh-CN" w:bidi="hi-IN"/>
          </w:rPr>
          <w:t>“The Stack is empty”</w:t>
        </w:r>
      </w:ins>
      <w:ins w:id="802" w:author="Unknown Author" w:date="2020-11-09T17:12:01Z">
        <w:r>
          <w:rPr>
            <w:rFonts w:eastAsia="Unifont" w:cs="FreeSans" w:ascii="FreeSerif" w:hAnsi="FreeSerif"/>
            <w:b w:val="false"/>
            <w:bCs w:val="false"/>
            <w:color w:val="auto"/>
            <w:kern w:val="0"/>
            <w:sz w:val="20"/>
            <w:szCs w:val="20"/>
            <w:lang w:val="en-US" w:eastAsia="zh-CN" w:bidi="hi-IN"/>
          </w:rPr>
          <w:t>)</w:t>
        </w:r>
      </w:ins>
    </w:p>
    <w:p>
      <w:pPr>
        <w:pStyle w:val="PreformattedText"/>
        <w:widowControl w:val="false"/>
        <w:suppressAutoHyphens w:val="true"/>
        <w:bidi w:val="0"/>
        <w:spacing w:before="0" w:after="0"/>
        <w:jc w:val="left"/>
        <w:rPr>
          <w:rFonts w:ascii="FreeSerif" w:hAnsi="FreeSerif"/>
          <w:ins w:id="805" w:author="Unknown Author" w:date="2020-11-09T17:12:01Z"/>
          <w:b/>
          <w:b/>
          <w:bCs/>
        </w:rPr>
      </w:pPr>
      <w:ins w:id="804" w:author="Unknown Author" w:date="2020-11-09T17:12:01Z">
        <w:r>
          <w:rPr>
            <w:rFonts w:eastAsia="Unifont" w:cs="FreeSans" w:ascii="FreeSerif" w:hAnsi="FreeSerif"/>
            <w:b w:val="false"/>
            <w:bCs w:val="false"/>
            <w:color w:val="auto"/>
            <w:kern w:val="0"/>
            <w:sz w:val="20"/>
            <w:szCs w:val="20"/>
            <w:lang w:val="en-US" w:eastAsia="zh-CN" w:bidi="hi-IN"/>
          </w:rPr>
          <w:tab/>
          <w:tab/>
          <w:tab/>
          <w:t>Step 2: exit</w:t>
        </w:r>
      </w:ins>
    </w:p>
    <w:p>
      <w:pPr>
        <w:pStyle w:val="PreformattedText"/>
        <w:widowControl w:val="false"/>
        <w:suppressAutoHyphens w:val="true"/>
        <w:bidi w:val="0"/>
        <w:spacing w:before="0" w:after="0"/>
        <w:jc w:val="left"/>
        <w:rPr>
          <w:rFonts w:ascii="FreeSerif" w:hAnsi="FreeSerif"/>
          <w:ins w:id="807" w:author="Unknown Author" w:date="2020-11-09T17:12:01Z"/>
          <w:b/>
          <w:b/>
          <w:bCs/>
        </w:rPr>
      </w:pPr>
      <w:ins w:id="806" w:author="Unknown Author" w:date="2020-11-09T17:12:01Z">
        <w:r>
          <w:rPr>
            <w:rFonts w:eastAsia="Unifont" w:cs="FreeSans" w:ascii="FreeSerif" w:hAnsi="FreeSerif"/>
            <w:b w:val="false"/>
            <w:bCs w:val="false"/>
            <w:color w:val="auto"/>
            <w:kern w:val="0"/>
            <w:sz w:val="20"/>
            <w:szCs w:val="20"/>
            <w:lang w:val="en-US" w:eastAsia="zh-CN" w:bidi="hi-IN"/>
          </w:rPr>
          <w:tab/>
          <w:tab/>
          <w:t>Step 3: else</w:t>
        </w:r>
      </w:ins>
    </w:p>
    <w:p>
      <w:pPr>
        <w:pStyle w:val="PreformattedText"/>
        <w:widowControl w:val="false"/>
        <w:suppressAutoHyphens w:val="true"/>
        <w:bidi w:val="0"/>
        <w:spacing w:before="0" w:after="0"/>
        <w:jc w:val="left"/>
        <w:rPr>
          <w:rFonts w:ascii="FreeSerif" w:hAnsi="FreeSerif"/>
          <w:ins w:id="810" w:author="Unknown Author" w:date="2020-11-09T17:12:01Z"/>
          <w:b/>
          <w:b/>
          <w:bCs/>
        </w:rPr>
      </w:pPr>
      <w:ins w:id="808" w:author="Unknown Author" w:date="2020-11-09T17:12:01Z">
        <w:r>
          <w:rPr>
            <w:rFonts w:eastAsia="Unifont" w:cs="FreeSans" w:ascii="FreeSerif" w:hAnsi="FreeSerif"/>
            <w:b w:val="false"/>
            <w:bCs w:val="false"/>
            <w:color w:val="auto"/>
            <w:kern w:val="0"/>
            <w:sz w:val="20"/>
            <w:szCs w:val="20"/>
            <w:lang w:val="en-US" w:eastAsia="zh-CN" w:bidi="hi-IN"/>
          </w:rPr>
          <w:tab/>
          <w:tab/>
          <w:tab/>
          <w:t xml:space="preserve">Step 1: </w:t>
        </w:r>
      </w:ins>
      <w:ins w:id="809" w:author="Unknown Author" w:date="2020-11-09T17:12:01Z">
        <w:r>
          <w:rPr>
            <w:rFonts w:eastAsia="Unifont" w:cs="FreeSans" w:ascii="FreeSerif" w:hAnsi="FreeSerif"/>
            <w:b w:val="false"/>
            <w:bCs w:val="false"/>
            <w:color w:val="auto"/>
            <w:kern w:val="0"/>
            <w:sz w:val="20"/>
            <w:szCs w:val="20"/>
            <w:lang w:val="en-US" w:eastAsia="zh-CN" w:bidi="hi-IN"/>
          </w:rPr>
          <w:t xml:space="preserve">ITEM = Top→data </w:t>
        </w:r>
      </w:ins>
    </w:p>
    <w:p>
      <w:pPr>
        <w:pStyle w:val="PreformattedText"/>
        <w:widowControl w:val="false"/>
        <w:suppressAutoHyphens w:val="true"/>
        <w:bidi w:val="0"/>
        <w:spacing w:before="0" w:after="0"/>
        <w:jc w:val="left"/>
        <w:rPr>
          <w:rFonts w:ascii="FreeSerif" w:hAnsi="FreeSerif"/>
          <w:ins w:id="812" w:author="Unknown Author" w:date="2020-11-09T17:12:01Z"/>
          <w:b/>
          <w:b/>
          <w:bCs/>
        </w:rPr>
      </w:pPr>
      <w:ins w:id="811" w:author="Unknown Author" w:date="2020-11-09T17:12:01Z">
        <w:r>
          <w:rPr>
            <w:rFonts w:eastAsia="Unifont" w:cs="FreeSans" w:ascii="FreeSerif" w:hAnsi="FreeSerif"/>
            <w:b w:val="false"/>
            <w:bCs w:val="false"/>
            <w:color w:val="auto"/>
            <w:kern w:val="0"/>
            <w:sz w:val="20"/>
            <w:szCs w:val="20"/>
            <w:lang w:val="en-US" w:eastAsia="zh-CN" w:bidi="hi-IN"/>
          </w:rPr>
          <w:tab/>
          <w:tab/>
          <w:tab/>
          <w:t>Step 2: remove = Top</w:t>
        </w:r>
      </w:ins>
    </w:p>
    <w:p>
      <w:pPr>
        <w:pStyle w:val="PreformattedText"/>
        <w:widowControl w:val="false"/>
        <w:suppressAutoHyphens w:val="true"/>
        <w:bidi w:val="0"/>
        <w:spacing w:before="0" w:after="0"/>
        <w:jc w:val="left"/>
        <w:rPr>
          <w:rFonts w:ascii="FreeSerif" w:hAnsi="FreeSerif"/>
          <w:ins w:id="814" w:author="Unknown Author" w:date="2020-11-09T17:12:01Z"/>
          <w:b/>
          <w:b/>
          <w:bCs/>
        </w:rPr>
      </w:pPr>
      <w:ins w:id="813" w:author="Unknown Author" w:date="2020-11-09T17:12:01Z">
        <w:r>
          <w:rPr>
            <w:rFonts w:eastAsia="Unifont" w:cs="FreeSans" w:ascii="FreeSerif" w:hAnsi="FreeSerif"/>
            <w:b w:val="false"/>
            <w:bCs w:val="false"/>
            <w:color w:val="auto"/>
            <w:kern w:val="0"/>
            <w:sz w:val="20"/>
            <w:szCs w:val="20"/>
            <w:lang w:val="en-US" w:eastAsia="zh-CN" w:bidi="hi-IN"/>
          </w:rPr>
          <w:tab/>
          <w:tab/>
          <w:tab/>
          <w:t>Step 3: Top= Top→link</w:t>
        </w:r>
      </w:ins>
    </w:p>
    <w:p>
      <w:pPr>
        <w:pStyle w:val="PreformattedText"/>
        <w:widowControl w:val="false"/>
        <w:suppressAutoHyphens w:val="true"/>
        <w:bidi w:val="0"/>
        <w:spacing w:before="0" w:after="0"/>
        <w:jc w:val="left"/>
        <w:rPr>
          <w:rFonts w:ascii="FreeSerif" w:hAnsi="FreeSerif"/>
          <w:ins w:id="816" w:author="Unknown Author" w:date="2020-11-09T17:12:01Z"/>
          <w:b/>
          <w:b/>
          <w:bCs/>
        </w:rPr>
      </w:pPr>
      <w:ins w:id="815" w:author="Unknown Author" w:date="2020-11-09T17:12:01Z">
        <w:r>
          <w:rPr>
            <w:rFonts w:eastAsia="Unifont" w:cs="FreeSans" w:ascii="FreeSerif" w:hAnsi="FreeSerif"/>
            <w:b w:val="false"/>
            <w:bCs w:val="false"/>
            <w:color w:val="auto"/>
            <w:kern w:val="0"/>
            <w:sz w:val="20"/>
            <w:szCs w:val="20"/>
            <w:lang w:val="en-US" w:eastAsia="zh-CN" w:bidi="hi-IN"/>
          </w:rPr>
          <w:tab/>
          <w:tab/>
          <w:tab/>
          <w:t>Step 4: RetrunNode(remove)</w:t>
        </w:r>
      </w:ins>
    </w:p>
    <w:p>
      <w:pPr>
        <w:pStyle w:val="PreformattedText"/>
        <w:widowControl w:val="false"/>
        <w:suppressAutoHyphens w:val="true"/>
        <w:bidi w:val="0"/>
        <w:spacing w:before="0" w:after="0"/>
        <w:jc w:val="left"/>
        <w:rPr>
          <w:rFonts w:ascii="FreeSerif" w:hAnsi="FreeSerif"/>
          <w:ins w:id="818" w:author="Unknown Author" w:date="2020-11-09T17:12:01Z"/>
          <w:b/>
          <w:b/>
          <w:bCs/>
        </w:rPr>
      </w:pPr>
      <w:ins w:id="817" w:author="Unknown Author" w:date="2020-11-09T17:12:01Z">
        <w:r>
          <w:rPr>
            <w:rFonts w:eastAsia="Unifont" w:cs="FreeSans" w:ascii="FreeSerif" w:hAnsi="FreeSerif"/>
            <w:b w:val="false"/>
            <w:bCs w:val="false"/>
            <w:color w:val="auto"/>
            <w:kern w:val="0"/>
            <w:sz w:val="20"/>
            <w:szCs w:val="20"/>
            <w:lang w:val="en-US" w:eastAsia="zh-CN" w:bidi="hi-IN"/>
          </w:rPr>
          <w:tab/>
          <w:tab/>
          <w:tab/>
          <w:t>Step 5: return ITEM</w:t>
        </w:r>
      </w:ins>
    </w:p>
    <w:p>
      <w:pPr>
        <w:pStyle w:val="PreformattedText"/>
        <w:widowControl w:val="false"/>
        <w:suppressAutoHyphens w:val="true"/>
        <w:bidi w:val="0"/>
        <w:spacing w:before="0" w:after="0"/>
        <w:jc w:val="left"/>
        <w:rPr>
          <w:rFonts w:ascii="FreeSerif" w:hAnsi="FreeSerif"/>
          <w:ins w:id="820" w:author="Unknown Author" w:date="2020-11-09T17:12:01Z"/>
          <w:b/>
          <w:b/>
          <w:bCs/>
        </w:rPr>
      </w:pPr>
      <w:ins w:id="819" w:author="Unknown Author" w:date="2020-11-09T17:12:01Z">
        <w:r>
          <w:rPr>
            <w:rFonts w:eastAsia="Unifont" w:cs="FreeSans" w:ascii="FreeSerif" w:hAnsi="FreeSerif"/>
            <w:b w:val="false"/>
            <w:bCs w:val="false"/>
            <w:color w:val="auto"/>
            <w:kern w:val="0"/>
            <w:sz w:val="20"/>
            <w:szCs w:val="20"/>
            <w:lang w:val="en-US" w:eastAsia="zh-CN" w:bidi="hi-IN"/>
          </w:rPr>
          <w:tab/>
          <w:tab/>
          <w:t>Step 4:endif</w:t>
        </w:r>
      </w:ins>
    </w:p>
    <w:p>
      <w:pPr>
        <w:pStyle w:val="PreformattedText"/>
        <w:widowControl w:val="false"/>
        <w:suppressAutoHyphens w:val="true"/>
        <w:bidi w:val="0"/>
        <w:spacing w:before="0" w:after="0"/>
        <w:jc w:val="left"/>
        <w:rPr>
          <w:rFonts w:ascii="FreeSerif" w:hAnsi="FreeSerif"/>
          <w:ins w:id="822" w:author="Unknown Author" w:date="2020-11-09T17:12:01Z"/>
          <w:b/>
          <w:b/>
          <w:bCs/>
        </w:rPr>
      </w:pPr>
      <w:ins w:id="821" w:author="Unknown Author" w:date="2020-11-09T17:12:01Z">
        <w:r>
          <w:rPr>
            <w:rFonts w:eastAsia="Unifont" w:cs="FreeSans" w:ascii="FreeSerif" w:hAnsi="FreeSerif"/>
            <w:b w:val="false"/>
            <w:bCs w:val="false"/>
            <w:color w:val="auto"/>
            <w:kern w:val="0"/>
            <w:sz w:val="20"/>
            <w:szCs w:val="20"/>
            <w:lang w:val="en-US" w:eastAsia="zh-CN" w:bidi="hi-IN"/>
          </w:rPr>
          <w:tab/>
          <w:tab/>
          <w:t>Step 5: Stop</w:t>
        </w:r>
      </w:ins>
    </w:p>
    <w:p>
      <w:pPr>
        <w:pStyle w:val="PreformattedText"/>
        <w:widowControl w:val="false"/>
        <w:suppressAutoHyphens w:val="true"/>
        <w:bidi w:val="0"/>
        <w:spacing w:before="0" w:after="0"/>
        <w:jc w:val="left"/>
        <w:rPr>
          <w:rFonts w:ascii="FreeSerif" w:hAnsi="FreeSerif"/>
          <w:ins w:id="824" w:author="Unknown Author" w:date="2020-11-09T17:12:01Z"/>
          <w:b/>
          <w:b/>
          <w:bCs/>
        </w:rPr>
      </w:pPr>
      <w:ins w:id="823" w:author="Unknown Author" w:date="2020-11-09T17:12:01Z">
        <w:r>
          <w:rPr>
            <w:rFonts w:ascii="FreeSerif" w:hAnsi="FreeSerif"/>
            <w:b/>
            <w:bCs/>
          </w:rPr>
        </w:r>
      </w:ins>
    </w:p>
    <w:p>
      <w:pPr>
        <w:pStyle w:val="PreformattedText"/>
        <w:widowControl w:val="false"/>
        <w:suppressAutoHyphens w:val="true"/>
        <w:bidi w:val="0"/>
        <w:spacing w:before="0" w:after="0"/>
        <w:jc w:val="left"/>
        <w:rPr>
          <w:rFonts w:ascii="FreeSerif" w:hAnsi="FreeSerif"/>
          <w:ins w:id="827" w:author="Unknown Author" w:date="2020-11-09T17:24:30Z"/>
          <w:b/>
          <w:b/>
          <w:bCs/>
        </w:rPr>
      </w:pPr>
      <w:ins w:id="825" w:author="Unknown Author" w:date="2020-11-09T17:12:01Z">
        <w:r>
          <w:rPr>
            <w:rFonts w:eastAsia="Unifont" w:cs="FreeSans" w:ascii="FreeSerif" w:hAnsi="FreeSerif"/>
            <w:b w:val="false"/>
            <w:bCs w:val="false"/>
            <w:color w:val="auto"/>
            <w:kern w:val="0"/>
            <w:sz w:val="20"/>
            <w:szCs w:val="20"/>
            <w:lang w:val="en-US" w:eastAsia="zh-CN" w:bidi="hi-IN"/>
          </w:rPr>
          <w:tab/>
        </w:r>
      </w:ins>
      <w:ins w:id="826" w:author="Unknown Author" w:date="2020-11-09T17:12:01Z">
        <w:r>
          <w:rPr>
            <w:rFonts w:eastAsia="Unifont" w:cs="FreeSans" w:ascii="FreeSerif" w:hAnsi="FreeSerif"/>
            <w:b/>
            <w:bCs/>
            <w:color w:val="auto"/>
            <w:kern w:val="0"/>
            <w:sz w:val="20"/>
            <w:szCs w:val="20"/>
            <w:lang w:val="en-US" w:eastAsia="zh-CN" w:bidi="hi-IN"/>
          </w:rPr>
          <w:t>Description of the algorithm:</w:t>
        </w:r>
      </w:ins>
    </w:p>
    <w:p>
      <w:pPr>
        <w:pStyle w:val="PreformattedText"/>
        <w:widowControl w:val="false"/>
        <w:suppressAutoHyphens w:val="true"/>
        <w:bidi w:val="0"/>
        <w:spacing w:before="0" w:after="0"/>
        <w:jc w:val="left"/>
        <w:rPr>
          <w:rFonts w:ascii="FreeSerif" w:hAnsi="FreeSerif"/>
          <w:ins w:id="834" w:author="Unknown Author" w:date="2020-11-09T17:31:08Z"/>
          <w:b/>
          <w:b/>
          <w:bCs/>
        </w:rPr>
      </w:pPr>
      <w:ins w:id="828" w:author="Unknown Author" w:date="2020-11-09T17:24:30Z">
        <w:r>
          <w:rPr>
            <w:rFonts w:eastAsia="Unifont" w:cs="FreeSans" w:ascii="FreeSerif" w:hAnsi="FreeSerif"/>
            <w:b/>
            <w:bCs/>
            <w:color w:val="auto"/>
            <w:kern w:val="0"/>
            <w:sz w:val="20"/>
            <w:szCs w:val="20"/>
            <w:lang w:val="en-US" w:eastAsia="zh-CN" w:bidi="hi-IN"/>
          </w:rPr>
          <w:tab/>
          <w:tab/>
        </w:r>
      </w:ins>
      <w:ins w:id="829" w:author="Unknown Author" w:date="2020-11-09T17:24:30Z">
        <w:r>
          <w:rPr>
            <w:rFonts w:eastAsia="Unifont" w:cs="FreeSans" w:ascii="FreeSerif" w:hAnsi="FreeSerif"/>
            <w:b w:val="false"/>
            <w:bCs w:val="false"/>
            <w:color w:val="auto"/>
            <w:kern w:val="0"/>
            <w:sz w:val="20"/>
            <w:szCs w:val="20"/>
            <w:lang w:val="en-US" w:eastAsia="zh-CN" w:bidi="hi-IN"/>
          </w:rPr>
          <w:t xml:space="preserve">This algorithm stores the value of the current Top item in a </w:t>
        </w:r>
      </w:ins>
      <w:ins w:id="830" w:author="Unknown Author" w:date="2020-11-09T17:25:02Z">
        <w:r>
          <w:rPr>
            <w:rFonts w:eastAsia="Unifont" w:cs="FreeSans" w:ascii="FreeSerif" w:hAnsi="FreeSerif"/>
            <w:b w:val="false"/>
            <w:bCs w:val="false"/>
            <w:color w:val="auto"/>
            <w:kern w:val="0"/>
            <w:sz w:val="20"/>
            <w:szCs w:val="20"/>
            <w:lang w:val="en-US" w:eastAsia="zh-CN" w:bidi="hi-IN"/>
          </w:rPr>
          <w:t xml:space="preserve">variable, and stores the </w:t>
        </w:r>
      </w:ins>
      <w:ins w:id="831" w:author="Unknown Author" w:date="2020-11-09T17:29:37Z">
        <w:r>
          <w:rPr>
            <w:rFonts w:eastAsia="Unifont" w:cs="FreeSans" w:ascii="FreeSerif" w:hAnsi="FreeSerif"/>
            <w:b w:val="false"/>
            <w:bCs w:val="false"/>
            <w:color w:val="auto"/>
            <w:kern w:val="0"/>
            <w:sz w:val="20"/>
            <w:szCs w:val="20"/>
            <w:lang w:val="en-US" w:eastAsia="zh-CN" w:bidi="hi-IN"/>
          </w:rPr>
          <w:t>value in a variable remove. Then i</w:t>
        </w:r>
      </w:ins>
      <w:ins w:id="832" w:author="Unknown Author" w:date="2020-11-09T17:30:01Z">
        <w:r>
          <w:rPr>
            <w:rFonts w:eastAsia="Unifont" w:cs="FreeSans" w:ascii="FreeSerif" w:hAnsi="FreeSerif"/>
            <w:b w:val="false"/>
            <w:bCs w:val="false"/>
            <w:color w:val="auto"/>
            <w:kern w:val="0"/>
            <w:sz w:val="20"/>
            <w:szCs w:val="20"/>
            <w:lang w:val="en-US" w:eastAsia="zh-CN" w:bidi="hi-IN"/>
          </w:rPr>
          <w:t>t assigns Top to Top→Link and returns the remove variable to the memory.</w:t>
        </w:r>
      </w:ins>
      <w:ins w:id="833" w:author="Unknown Author" w:date="2020-11-09T17:31:08Z">
        <w:r>
          <w:rPr>
            <w:rFonts w:eastAsia="Unifont" w:cs="FreeSans" w:ascii="FreeSerif" w:hAnsi="FreeSerif"/>
            <w:b w:val="false"/>
            <w:bCs w:val="false"/>
            <w:color w:val="auto"/>
            <w:kern w:val="0"/>
            <w:sz w:val="20"/>
            <w:szCs w:val="20"/>
            <w:lang w:val="en-US" w:eastAsia="zh-CN" w:bidi="hi-IN"/>
          </w:rPr>
          <w:t xml:space="preserve"> </w:t>
        </w:r>
      </w:ins>
    </w:p>
    <w:p>
      <w:pPr>
        <w:pStyle w:val="PreformattedText"/>
        <w:widowControl w:val="false"/>
        <w:suppressAutoHyphens w:val="true"/>
        <w:bidi w:val="0"/>
        <w:spacing w:before="0" w:after="0"/>
        <w:jc w:val="left"/>
        <w:rPr>
          <w:rFonts w:ascii="FreeSerif" w:hAnsi="FreeSerif"/>
          <w:ins w:id="836" w:author="Unknown Author" w:date="2020-11-09T17:31:08Z"/>
          <w:b/>
          <w:b/>
          <w:bCs/>
        </w:rPr>
      </w:pPr>
      <w:ins w:id="835" w:author="Unknown Author" w:date="2020-11-09T17:31:08Z">
        <w:r>
          <w:rPr>
            <w:rFonts w:ascii="FreeSerif" w:hAnsi="FreeSerif"/>
            <w:b/>
            <w:bCs/>
          </w:rPr>
        </w:r>
      </w:ins>
    </w:p>
    <w:p>
      <w:pPr>
        <w:pStyle w:val="PreformattedText"/>
        <w:widowControl w:val="false"/>
        <w:suppressAutoHyphens w:val="true"/>
        <w:bidi w:val="0"/>
        <w:spacing w:before="0" w:after="0"/>
        <w:jc w:val="left"/>
        <w:rPr>
          <w:rFonts w:ascii="FreeSerif" w:hAnsi="FreeSerif"/>
          <w:ins w:id="838" w:author="Unknown Author" w:date="2020-11-09T17:31:08Z"/>
          <w:b/>
          <w:b/>
          <w:bCs/>
          <w:u w:val="single"/>
        </w:rPr>
      </w:pPr>
      <w:ins w:id="837" w:author="Unknown Author" w:date="2020-11-09T17:31:08Z">
        <w:r>
          <w:rPr>
            <w:rFonts w:eastAsia="Unifont" w:cs="FreeSans" w:ascii="FreeSerif" w:hAnsi="FreeSerif"/>
            <w:b/>
            <w:bCs/>
            <w:color w:val="auto"/>
            <w:kern w:val="0"/>
            <w:sz w:val="20"/>
            <w:szCs w:val="20"/>
            <w:u w:val="single"/>
            <w:lang w:val="en-US" w:eastAsia="zh-CN" w:bidi="hi-IN"/>
          </w:rPr>
          <w:t>Program Code:</w:t>
        </w:r>
      </w:ins>
    </w:p>
    <w:p>
      <w:pPr>
        <w:pStyle w:val="PreformattedText"/>
        <w:widowControl w:val="false"/>
        <w:suppressAutoHyphens w:val="true"/>
        <w:bidi w:val="0"/>
        <w:spacing w:before="0" w:after="0"/>
        <w:jc w:val="left"/>
        <w:rPr>
          <w:rFonts w:eastAsia="Unifont" w:cs="FreeSans"/>
          <w:color w:val="auto"/>
          <w:kern w:val="0"/>
          <w:sz w:val="20"/>
          <w:szCs w:val="20"/>
          <w:lang w:val="en-US" w:eastAsia="zh-CN" w:bidi="hi-IN"/>
          <w:ins w:id="840" w:author="Unknown Author" w:date="2020-11-09T17:31:08Z"/>
        </w:rPr>
      </w:pPr>
      <w:ins w:id="839" w:author="Unknown Author" w:date="2020-11-09T17:31:08Z">
        <w:r>
          <w:rPr>
            <w:rFonts w:ascii="FreeSerif" w:hAnsi="FreeSerif"/>
            <w:b/>
            <w:bCs/>
            <w:u w:val="single"/>
          </w:rPr>
        </w:r>
      </w:ins>
    </w:p>
    <w:p>
      <w:pPr>
        <w:pStyle w:val="PreformattedText"/>
        <w:widowControl w:val="false"/>
        <w:suppressAutoHyphens w:val="true"/>
        <w:bidi w:val="0"/>
        <w:spacing w:lineRule="atLeast" w:line="202" w:before="0" w:after="0"/>
        <w:jc w:val="left"/>
        <w:rPr>
          <w:rFonts w:ascii="Nimbus Mono PS" w:hAnsi="Nimbus Mono PS"/>
          <w:ins w:id="842" w:author="Unknown Author" w:date="2020-11-09T17:34:47Z"/>
          <w:b w:val="false"/>
          <w:b w:val="false"/>
          <w:bCs w:val="false"/>
          <w:u w:val="none"/>
        </w:rPr>
      </w:pPr>
      <w:ins w:id="84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45" w:author="Unknown Author" w:date="2020-11-09T17:34:47Z"/>
          <w:b w:val="false"/>
          <w:b w:val="false"/>
          <w:bCs w:val="false"/>
          <w:u w:val="none"/>
        </w:rPr>
      </w:pPr>
      <w:ins w:id="84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44" w:author="Unknown Author" w:date="2020-11-09T17:34:47Z">
        <w:r>
          <w:rPr>
            <w:rFonts w:eastAsia="Unifont" w:cs="FreeSans" w:ascii="Nimbus Mono PS" w:hAnsi="Nimbus Mono PS"/>
            <w:b w:val="false"/>
            <w:bCs w:val="false"/>
            <w:color w:val="auto"/>
            <w:kern w:val="0"/>
            <w:sz w:val="20"/>
            <w:szCs w:val="20"/>
            <w:u w:val="none"/>
            <w:lang w:val="en-US" w:eastAsia="zh-CN" w:bidi="hi-IN"/>
          </w:rPr>
          <w:t>* Stack Implementation using a Linked List</w:t>
        </w:r>
      </w:ins>
    </w:p>
    <w:p>
      <w:pPr>
        <w:pStyle w:val="PreformattedText"/>
        <w:widowControl w:val="false"/>
        <w:suppressAutoHyphens w:val="true"/>
        <w:bidi w:val="0"/>
        <w:spacing w:lineRule="atLeast" w:line="202" w:before="0" w:after="0"/>
        <w:jc w:val="left"/>
        <w:rPr>
          <w:rFonts w:ascii="Nimbus Mono PS" w:hAnsi="Nimbus Mono PS"/>
          <w:ins w:id="848" w:author="Unknown Author" w:date="2020-11-09T17:34:47Z"/>
          <w:b w:val="false"/>
          <w:b w:val="false"/>
          <w:bCs w:val="false"/>
          <w:u w:val="none"/>
        </w:rPr>
      </w:pPr>
      <w:ins w:id="84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47" w:author="Unknown Author" w:date="2020-11-09T17:34:47Z">
        <w:r>
          <w:rPr>
            <w:rFonts w:eastAsia="Unifont" w:cs="FreeSans" w:ascii="Nimbus Mono PS" w:hAnsi="Nimbus Mono PS"/>
            <w:b w:val="false"/>
            <w:bCs w:val="false"/>
            <w:color w:val="auto"/>
            <w:kern w:val="0"/>
            <w:sz w:val="20"/>
            <w:szCs w:val="20"/>
            <w:u w:val="none"/>
            <w:lang w:val="en-US" w:eastAsia="zh-CN" w:bidi="hi-IN"/>
          </w:rPr>
          <w:t>* Done By: Rohit Karunakaran</w:t>
        </w:r>
      </w:ins>
    </w:p>
    <w:p>
      <w:pPr>
        <w:pStyle w:val="PreformattedText"/>
        <w:widowControl w:val="false"/>
        <w:suppressAutoHyphens w:val="true"/>
        <w:bidi w:val="0"/>
        <w:spacing w:lineRule="atLeast" w:line="202" w:before="0" w:after="0"/>
        <w:jc w:val="left"/>
        <w:rPr>
          <w:rFonts w:ascii="Nimbus Mono PS" w:hAnsi="Nimbus Mono PS"/>
          <w:ins w:id="851" w:author="Unknown Author" w:date="2020-11-09T17:34:47Z"/>
          <w:b w:val="false"/>
          <w:b w:val="false"/>
          <w:bCs w:val="false"/>
          <w:u w:val="none"/>
        </w:rPr>
      </w:pPr>
      <w:ins w:id="84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50" w:author="Unknown Author" w:date="2020-11-09T17:34:47Z">
        <w:r>
          <w:rPr>
            <w:rFonts w:eastAsia="Unifont" w:cs="FreeSans" w:ascii="Nimbus Mono PS" w:hAnsi="Nimbus Mono PS"/>
            <w:b w:val="false"/>
            <w:bCs w:val="false"/>
            <w:color w:val="auto"/>
            <w:kern w:val="0"/>
            <w:sz w:val="20"/>
            <w:szCs w:val="20"/>
            <w:u w:val="none"/>
            <w:lang w:val="en-US" w:eastAsia="zh-CN" w:bidi="hi-IN"/>
          </w:rPr>
          <w:t>* *****************************************/</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53" w:author="Unknown Author" w:date="2020-11-09T17:34:47Z"/>
        </w:rPr>
      </w:pPr>
      <w:ins w:id="852"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55" w:author="Unknown Author" w:date="2020-11-09T17:34:47Z"/>
          <w:b w:val="false"/>
          <w:b w:val="false"/>
          <w:bCs w:val="false"/>
          <w:u w:val="none"/>
        </w:rPr>
      </w:pPr>
      <w:ins w:id="854" w:author="Unknown Author" w:date="2020-11-09T17:34:47Z">
        <w:r>
          <w:rPr>
            <w:rFonts w:eastAsia="Unifont" w:cs="FreeSans" w:ascii="Nimbus Mono PS" w:hAnsi="Nimbus Mono PS"/>
            <w:b w:val="false"/>
            <w:bCs w:val="false"/>
            <w:color w:val="auto"/>
            <w:kern w:val="0"/>
            <w:sz w:val="20"/>
            <w:szCs w:val="20"/>
            <w:u w:val="none"/>
            <w:lang w:val="en-US" w:eastAsia="zh-CN" w:bidi="hi-IN"/>
          </w:rPr>
          <w:t>#include&lt;stdio.h&gt;</w:t>
        </w:r>
      </w:ins>
    </w:p>
    <w:p>
      <w:pPr>
        <w:pStyle w:val="PreformattedText"/>
        <w:widowControl w:val="false"/>
        <w:suppressAutoHyphens w:val="true"/>
        <w:bidi w:val="0"/>
        <w:spacing w:lineRule="atLeast" w:line="202" w:before="0" w:after="0"/>
        <w:jc w:val="left"/>
        <w:rPr>
          <w:rFonts w:ascii="Nimbus Mono PS" w:hAnsi="Nimbus Mono PS"/>
          <w:ins w:id="857" w:author="Unknown Author" w:date="2020-11-09T17:34:47Z"/>
          <w:b w:val="false"/>
          <w:b w:val="false"/>
          <w:bCs w:val="false"/>
          <w:u w:val="none"/>
        </w:rPr>
      </w:pPr>
      <w:ins w:id="856" w:author="Unknown Author" w:date="2020-11-09T17:34:47Z">
        <w:r>
          <w:rPr>
            <w:rFonts w:eastAsia="Unifont" w:cs="FreeSans" w:ascii="Nimbus Mono PS" w:hAnsi="Nimbus Mono PS"/>
            <w:b w:val="false"/>
            <w:bCs w:val="false"/>
            <w:color w:val="auto"/>
            <w:kern w:val="0"/>
            <w:sz w:val="20"/>
            <w:szCs w:val="20"/>
            <w:u w:val="none"/>
            <w:lang w:val="en-US" w:eastAsia="zh-CN" w:bidi="hi-IN"/>
          </w:rPr>
          <w:t>#include&lt;stdlib.h&gt;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59" w:author="Unknown Author" w:date="2020-11-09T17:34:47Z"/>
        </w:rPr>
      </w:pPr>
      <w:ins w:id="858"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61" w:author="Unknown Author" w:date="2020-11-09T17:34:47Z"/>
          <w:b w:val="false"/>
          <w:b w:val="false"/>
          <w:bCs w:val="false"/>
          <w:u w:val="none"/>
        </w:rPr>
      </w:pPr>
      <w:ins w:id="860" w:author="Unknown Author" w:date="2020-11-09T17:34:47Z">
        <w:r>
          <w:rPr>
            <w:rFonts w:eastAsia="Unifont" w:cs="FreeSans" w:ascii="Nimbus Mono PS" w:hAnsi="Nimbus Mono PS"/>
            <w:b w:val="false"/>
            <w:bCs w:val="false"/>
            <w:color w:val="auto"/>
            <w:kern w:val="0"/>
            <w:sz w:val="20"/>
            <w:szCs w:val="20"/>
            <w:u w:val="none"/>
            <w:lang w:val="en-US" w:eastAsia="zh-CN" w:bidi="hi-IN"/>
          </w:rPr>
          <w:t>typedef struct Linked_List_Node</w:t>
        </w:r>
      </w:ins>
    </w:p>
    <w:p>
      <w:pPr>
        <w:pStyle w:val="PreformattedText"/>
        <w:widowControl w:val="false"/>
        <w:suppressAutoHyphens w:val="true"/>
        <w:bidi w:val="0"/>
        <w:spacing w:lineRule="atLeast" w:line="202" w:before="0" w:after="0"/>
        <w:jc w:val="left"/>
        <w:rPr>
          <w:rFonts w:ascii="Nimbus Mono PS" w:hAnsi="Nimbus Mono PS"/>
          <w:ins w:id="863" w:author="Unknown Author" w:date="2020-11-09T17:34:47Z"/>
          <w:b w:val="false"/>
          <w:b w:val="false"/>
          <w:bCs w:val="false"/>
          <w:u w:val="none"/>
        </w:rPr>
      </w:pPr>
      <w:ins w:id="862"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66" w:author="Unknown Author" w:date="2020-11-09T17:34:47Z"/>
          <w:b w:val="false"/>
          <w:b w:val="false"/>
          <w:bCs w:val="false"/>
          <w:u w:val="none"/>
        </w:rPr>
      </w:pPr>
      <w:ins w:id="86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65" w:author="Unknown Author" w:date="2020-11-09T17:34:47Z">
        <w:r>
          <w:rPr>
            <w:rFonts w:eastAsia="Unifont" w:cs="FreeSans" w:ascii="Nimbus Mono PS" w:hAnsi="Nimbus Mono PS"/>
            <w:b w:val="false"/>
            <w:bCs w:val="false"/>
            <w:color w:val="auto"/>
            <w:kern w:val="0"/>
            <w:sz w:val="20"/>
            <w:szCs w:val="20"/>
            <w:u w:val="none"/>
            <w:lang w:val="en-US" w:eastAsia="zh-CN" w:bidi="hi-IN"/>
          </w:rPr>
          <w:t>struct Linked_List_Node *link;</w:t>
        </w:r>
      </w:ins>
    </w:p>
    <w:p>
      <w:pPr>
        <w:pStyle w:val="PreformattedText"/>
        <w:widowControl w:val="false"/>
        <w:suppressAutoHyphens w:val="true"/>
        <w:bidi w:val="0"/>
        <w:spacing w:lineRule="atLeast" w:line="202" w:before="0" w:after="0"/>
        <w:jc w:val="left"/>
        <w:rPr>
          <w:rFonts w:ascii="Nimbus Mono PS" w:hAnsi="Nimbus Mono PS"/>
          <w:ins w:id="869" w:author="Unknown Author" w:date="2020-11-09T17:34:47Z"/>
          <w:b w:val="false"/>
          <w:b w:val="false"/>
          <w:bCs w:val="false"/>
          <w:u w:val="none"/>
        </w:rPr>
      </w:pPr>
      <w:ins w:id="86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68" w:author="Unknown Author" w:date="2020-11-09T17:34:47Z">
        <w:r>
          <w:rPr>
            <w:rFonts w:eastAsia="Unifont" w:cs="FreeSans" w:ascii="Nimbus Mono PS" w:hAnsi="Nimbus Mono PS"/>
            <w:b w:val="false"/>
            <w:bCs w:val="false"/>
            <w:color w:val="auto"/>
            <w:kern w:val="0"/>
            <w:sz w:val="20"/>
            <w:szCs w:val="20"/>
            <w:u w:val="none"/>
            <w:lang w:val="en-US" w:eastAsia="zh-CN" w:bidi="hi-IN"/>
          </w:rPr>
          <w:t>int data;</w:t>
        </w:r>
      </w:ins>
    </w:p>
    <w:p>
      <w:pPr>
        <w:pStyle w:val="PreformattedText"/>
        <w:widowControl w:val="false"/>
        <w:suppressAutoHyphens w:val="true"/>
        <w:bidi w:val="0"/>
        <w:spacing w:lineRule="atLeast" w:line="202" w:before="0" w:after="0"/>
        <w:jc w:val="left"/>
        <w:rPr>
          <w:rFonts w:ascii="Nimbus Mono PS" w:hAnsi="Nimbus Mono PS"/>
          <w:ins w:id="871" w:author="Unknown Author" w:date="2020-11-09T17:34:47Z"/>
          <w:b w:val="false"/>
          <w:b w:val="false"/>
          <w:bCs w:val="false"/>
          <w:u w:val="none"/>
        </w:rPr>
      </w:pPr>
      <w:ins w:id="870" w:author="Unknown Author" w:date="2020-11-09T17:34:47Z">
        <w:r>
          <w:rPr>
            <w:rFonts w:eastAsia="Unifont" w:cs="FreeSans" w:ascii="Nimbus Mono PS" w:hAnsi="Nimbus Mono PS"/>
            <w:b w:val="false"/>
            <w:bCs w:val="false"/>
            <w:color w:val="auto"/>
            <w:kern w:val="0"/>
            <w:sz w:val="20"/>
            <w:szCs w:val="20"/>
            <w:u w:val="none"/>
            <w:lang w:val="en-US" w:eastAsia="zh-CN" w:bidi="hi-IN"/>
          </w:rPr>
          <w:t>}Node;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73" w:author="Unknown Author" w:date="2020-11-09T17:34:47Z"/>
        </w:rPr>
      </w:pPr>
      <w:ins w:id="872"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75" w:author="Unknown Author" w:date="2020-11-09T17:34:47Z"/>
          <w:b w:val="false"/>
          <w:b w:val="false"/>
          <w:bCs w:val="false"/>
          <w:u w:val="none"/>
        </w:rPr>
      </w:pPr>
      <w:ins w:id="874" w:author="Unknown Author" w:date="2020-11-09T17:34:47Z">
        <w:r>
          <w:rPr>
            <w:rFonts w:eastAsia="Unifont" w:cs="FreeSans" w:ascii="Nimbus Mono PS" w:hAnsi="Nimbus Mono PS"/>
            <w:b w:val="false"/>
            <w:bCs w:val="false"/>
            <w:color w:val="auto"/>
            <w:kern w:val="0"/>
            <w:sz w:val="20"/>
            <w:szCs w:val="20"/>
            <w:u w:val="none"/>
            <w:lang w:val="en-US" w:eastAsia="zh-CN" w:bidi="hi-IN"/>
          </w:rPr>
          <w:t>typedef struct Linked_Stack</w:t>
        </w:r>
      </w:ins>
    </w:p>
    <w:p>
      <w:pPr>
        <w:pStyle w:val="PreformattedText"/>
        <w:widowControl w:val="false"/>
        <w:suppressAutoHyphens w:val="true"/>
        <w:bidi w:val="0"/>
        <w:spacing w:lineRule="atLeast" w:line="202" w:before="0" w:after="0"/>
        <w:jc w:val="left"/>
        <w:rPr>
          <w:rFonts w:ascii="Nimbus Mono PS" w:hAnsi="Nimbus Mono PS"/>
          <w:ins w:id="877" w:author="Unknown Author" w:date="2020-11-09T17:34:47Z"/>
          <w:b w:val="false"/>
          <w:b w:val="false"/>
          <w:bCs w:val="false"/>
          <w:u w:val="none"/>
        </w:rPr>
      </w:pPr>
      <w:ins w:id="87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80" w:author="Unknown Author" w:date="2020-11-09T17:34:47Z"/>
          <w:b w:val="false"/>
          <w:b w:val="false"/>
          <w:bCs w:val="false"/>
          <w:u w:val="none"/>
        </w:rPr>
      </w:pPr>
      <w:ins w:id="87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79" w:author="Unknown Author" w:date="2020-11-09T17:34:47Z">
        <w:r>
          <w:rPr>
            <w:rFonts w:eastAsia="Unifont" w:cs="FreeSans" w:ascii="Nimbus Mono PS" w:hAnsi="Nimbus Mono PS"/>
            <w:b w:val="false"/>
            <w:bCs w:val="false"/>
            <w:color w:val="auto"/>
            <w:kern w:val="0"/>
            <w:sz w:val="20"/>
            <w:szCs w:val="20"/>
            <w:u w:val="none"/>
            <w:lang w:val="en-US" w:eastAsia="zh-CN" w:bidi="hi-IN"/>
          </w:rPr>
          <w:t>Node *Top;</w:t>
        </w:r>
      </w:ins>
    </w:p>
    <w:p>
      <w:pPr>
        <w:pStyle w:val="PreformattedText"/>
        <w:widowControl w:val="false"/>
        <w:suppressAutoHyphens w:val="true"/>
        <w:bidi w:val="0"/>
        <w:spacing w:lineRule="atLeast" w:line="202" w:before="0" w:after="0"/>
        <w:jc w:val="left"/>
        <w:rPr>
          <w:rFonts w:ascii="Nimbus Mono PS" w:hAnsi="Nimbus Mono PS"/>
          <w:ins w:id="882" w:author="Unknown Author" w:date="2020-11-09T17:34:47Z"/>
          <w:b w:val="false"/>
          <w:b w:val="false"/>
          <w:bCs w:val="false"/>
          <w:u w:val="none"/>
        </w:rPr>
      </w:pPr>
      <w:ins w:id="881" w:author="Unknown Author" w:date="2020-11-09T17:34:47Z">
        <w:r>
          <w:rPr>
            <w:rFonts w:eastAsia="Unifont" w:cs="FreeSans" w:ascii="Nimbus Mono PS" w:hAnsi="Nimbus Mono PS"/>
            <w:b w:val="false"/>
            <w:bCs w:val="false"/>
            <w:color w:val="auto"/>
            <w:kern w:val="0"/>
            <w:sz w:val="20"/>
            <w:szCs w:val="20"/>
            <w:u w:val="none"/>
            <w:lang w:val="en-US" w:eastAsia="zh-CN" w:bidi="hi-IN"/>
          </w:rPr>
          <w:t>}Stack;</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884" w:author="Unknown Author" w:date="2020-11-09T17:34:47Z"/>
        </w:rPr>
      </w:pPr>
      <w:ins w:id="883"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886" w:author="Unknown Author" w:date="2020-11-09T17:34:47Z"/>
          <w:b w:val="false"/>
          <w:b w:val="false"/>
          <w:bCs w:val="false"/>
          <w:u w:val="none"/>
        </w:rPr>
      </w:pPr>
      <w:ins w:id="885" w:author="Unknown Author" w:date="2020-11-09T17:34:47Z">
        <w:r>
          <w:rPr>
            <w:rFonts w:eastAsia="Unifont" w:cs="FreeSans" w:ascii="Nimbus Mono PS" w:hAnsi="Nimbus Mono PS"/>
            <w:b w:val="false"/>
            <w:bCs w:val="false"/>
            <w:color w:val="auto"/>
            <w:kern w:val="0"/>
            <w:sz w:val="20"/>
            <w:szCs w:val="20"/>
            <w:u w:val="none"/>
            <w:lang w:val="en-US" w:eastAsia="zh-CN" w:bidi="hi-IN"/>
          </w:rPr>
          <w:t>Stack* initStack()</w:t>
        </w:r>
      </w:ins>
    </w:p>
    <w:p>
      <w:pPr>
        <w:pStyle w:val="PreformattedText"/>
        <w:widowControl w:val="false"/>
        <w:suppressAutoHyphens w:val="true"/>
        <w:bidi w:val="0"/>
        <w:spacing w:lineRule="atLeast" w:line="202" w:before="0" w:after="0"/>
        <w:jc w:val="left"/>
        <w:rPr>
          <w:rFonts w:ascii="Nimbus Mono PS" w:hAnsi="Nimbus Mono PS"/>
          <w:ins w:id="888" w:author="Unknown Author" w:date="2020-11-09T17:34:47Z"/>
          <w:b w:val="false"/>
          <w:b w:val="false"/>
          <w:bCs w:val="false"/>
          <w:u w:val="none"/>
        </w:rPr>
      </w:pPr>
      <w:ins w:id="88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891" w:author="Unknown Author" w:date="2020-11-09T17:34:47Z"/>
          <w:b w:val="false"/>
          <w:b w:val="false"/>
          <w:bCs w:val="false"/>
          <w:u w:val="none"/>
        </w:rPr>
      </w:pPr>
      <w:ins w:id="88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90" w:author="Unknown Author" w:date="2020-11-09T17:34:47Z">
        <w:r>
          <w:rPr>
            <w:rFonts w:eastAsia="Unifont" w:cs="FreeSans" w:ascii="Nimbus Mono PS" w:hAnsi="Nimbus Mono PS"/>
            <w:b w:val="false"/>
            <w:bCs w:val="false"/>
            <w:color w:val="auto"/>
            <w:kern w:val="0"/>
            <w:sz w:val="20"/>
            <w:szCs w:val="20"/>
            <w:u w:val="none"/>
            <w:lang w:val="en-US" w:eastAsia="zh-CN" w:bidi="hi-IN"/>
          </w:rPr>
          <w:t>Stack *s = (Stack*) malloc (sizeof(Stack));</w:t>
        </w:r>
      </w:ins>
    </w:p>
    <w:p>
      <w:pPr>
        <w:pStyle w:val="PreformattedText"/>
        <w:widowControl w:val="false"/>
        <w:suppressAutoHyphens w:val="true"/>
        <w:bidi w:val="0"/>
        <w:spacing w:lineRule="atLeast" w:line="202" w:before="0" w:after="0"/>
        <w:jc w:val="left"/>
        <w:rPr>
          <w:rFonts w:ascii="Nimbus Mono PS" w:hAnsi="Nimbus Mono PS"/>
          <w:ins w:id="894" w:author="Unknown Author" w:date="2020-11-09T17:34:47Z"/>
          <w:b w:val="false"/>
          <w:b w:val="false"/>
          <w:bCs w:val="false"/>
          <w:u w:val="none"/>
        </w:rPr>
      </w:pPr>
      <w:ins w:id="89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93" w:author="Unknown Author" w:date="2020-11-09T17:34:47Z">
        <w:r>
          <w:rPr>
            <w:rFonts w:eastAsia="Unifont" w:cs="FreeSans" w:ascii="Nimbus Mono PS" w:hAnsi="Nimbus Mono PS"/>
            <w:b w:val="false"/>
            <w:bCs w:val="false"/>
            <w:color w:val="auto"/>
            <w:kern w:val="0"/>
            <w:sz w:val="20"/>
            <w:szCs w:val="20"/>
            <w:u w:val="none"/>
            <w:lang w:val="en-US" w:eastAsia="zh-CN" w:bidi="hi-IN"/>
          </w:rPr>
          <w:t>s-&gt;Top = NULL;</w:t>
        </w:r>
      </w:ins>
    </w:p>
    <w:p>
      <w:pPr>
        <w:pStyle w:val="PreformattedText"/>
        <w:widowControl w:val="false"/>
        <w:suppressAutoHyphens w:val="true"/>
        <w:bidi w:val="0"/>
        <w:spacing w:lineRule="atLeast" w:line="202" w:before="0" w:after="0"/>
        <w:jc w:val="left"/>
        <w:rPr>
          <w:rFonts w:ascii="Nimbus Mono PS" w:hAnsi="Nimbus Mono PS"/>
          <w:ins w:id="897" w:author="Unknown Author" w:date="2020-11-09T17:34:47Z"/>
          <w:b w:val="false"/>
          <w:b w:val="false"/>
          <w:bCs w:val="false"/>
          <w:u w:val="none"/>
        </w:rPr>
      </w:pPr>
      <w:ins w:id="89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896" w:author="Unknown Author" w:date="2020-11-09T17:34:47Z">
        <w:r>
          <w:rPr>
            <w:rFonts w:eastAsia="Unifont" w:cs="FreeSans" w:ascii="Nimbus Mono PS" w:hAnsi="Nimbus Mono PS"/>
            <w:b w:val="false"/>
            <w:bCs w:val="false"/>
            <w:color w:val="auto"/>
            <w:kern w:val="0"/>
            <w:sz w:val="20"/>
            <w:szCs w:val="20"/>
            <w:u w:val="none"/>
            <w:lang w:val="en-US" w:eastAsia="zh-CN" w:bidi="hi-IN"/>
          </w:rPr>
          <w:t>return s;</w:t>
        </w:r>
      </w:ins>
    </w:p>
    <w:p>
      <w:pPr>
        <w:pStyle w:val="PreformattedText"/>
        <w:widowControl w:val="false"/>
        <w:suppressAutoHyphens w:val="true"/>
        <w:bidi w:val="0"/>
        <w:spacing w:lineRule="atLeast" w:line="202" w:before="0" w:after="0"/>
        <w:jc w:val="left"/>
        <w:rPr>
          <w:rFonts w:ascii="Nimbus Mono PS" w:hAnsi="Nimbus Mono PS"/>
          <w:ins w:id="899" w:author="Unknown Author" w:date="2020-11-09T17:34:47Z"/>
          <w:b w:val="false"/>
          <w:b w:val="false"/>
          <w:bCs w:val="false"/>
          <w:u w:val="none"/>
        </w:rPr>
      </w:pPr>
      <w:ins w:id="89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01" w:author="Unknown Author" w:date="2020-11-09T17:34:47Z"/>
        </w:rPr>
      </w:pPr>
      <w:ins w:id="90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03" w:author="Unknown Author" w:date="2020-11-09T17:34:47Z"/>
        </w:rPr>
      </w:pPr>
      <w:ins w:id="902"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05" w:author="Unknown Author" w:date="2020-11-09T17:34:47Z"/>
          <w:b w:val="false"/>
          <w:b w:val="false"/>
          <w:bCs w:val="false"/>
          <w:u w:val="none"/>
        </w:rPr>
      </w:pPr>
      <w:ins w:id="904" w:author="Unknown Author" w:date="2020-11-09T17:34:47Z">
        <w:r>
          <w:rPr>
            <w:rFonts w:eastAsia="Unifont" w:cs="FreeSans" w:ascii="Nimbus Mono PS" w:hAnsi="Nimbus Mono PS"/>
            <w:b w:val="false"/>
            <w:bCs w:val="false"/>
            <w:color w:val="auto"/>
            <w:kern w:val="0"/>
            <w:sz w:val="20"/>
            <w:szCs w:val="20"/>
            <w:u w:val="none"/>
            <w:lang w:val="en-US" w:eastAsia="zh-CN" w:bidi="hi-IN"/>
          </w:rPr>
          <w:t>//Insertion Algorithms</w:t>
        </w:r>
      </w:ins>
    </w:p>
    <w:p>
      <w:pPr>
        <w:pStyle w:val="PreformattedText"/>
        <w:widowControl w:val="false"/>
        <w:suppressAutoHyphens w:val="true"/>
        <w:bidi w:val="0"/>
        <w:spacing w:lineRule="atLeast" w:line="202" w:before="0" w:after="0"/>
        <w:jc w:val="left"/>
        <w:rPr>
          <w:rFonts w:ascii="Nimbus Mono PS" w:hAnsi="Nimbus Mono PS"/>
          <w:ins w:id="907" w:author="Unknown Author" w:date="2020-11-09T17:34:47Z"/>
          <w:b w:val="false"/>
          <w:b w:val="false"/>
          <w:bCs w:val="false"/>
          <w:u w:val="none"/>
        </w:rPr>
      </w:pPr>
      <w:ins w:id="906" w:author="Unknown Author" w:date="2020-11-09T17:34:47Z">
        <w:r>
          <w:rPr>
            <w:rFonts w:eastAsia="Unifont" w:cs="FreeSans" w:ascii="Nimbus Mono PS" w:hAnsi="Nimbus Mono PS"/>
            <w:b w:val="false"/>
            <w:bCs w:val="false"/>
            <w:color w:val="auto"/>
            <w:kern w:val="0"/>
            <w:sz w:val="20"/>
            <w:szCs w:val="20"/>
            <w:u w:val="none"/>
            <w:lang w:val="en-US" w:eastAsia="zh-CN" w:bidi="hi-IN"/>
          </w:rPr>
          <w:t>void push(Stack *s,int val)</w:t>
        </w:r>
      </w:ins>
    </w:p>
    <w:p>
      <w:pPr>
        <w:pStyle w:val="PreformattedText"/>
        <w:widowControl w:val="false"/>
        <w:suppressAutoHyphens w:val="true"/>
        <w:bidi w:val="0"/>
        <w:spacing w:lineRule="atLeast" w:line="202" w:before="0" w:after="0"/>
        <w:jc w:val="left"/>
        <w:rPr>
          <w:rFonts w:ascii="Nimbus Mono PS" w:hAnsi="Nimbus Mono PS"/>
          <w:ins w:id="909" w:author="Unknown Author" w:date="2020-11-09T17:34:47Z"/>
          <w:b w:val="false"/>
          <w:b w:val="false"/>
          <w:bCs w:val="false"/>
          <w:u w:val="none"/>
        </w:rPr>
      </w:pPr>
      <w:ins w:id="90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12" w:author="Unknown Author" w:date="2020-11-09T17:34:47Z"/>
          <w:b w:val="false"/>
          <w:b w:val="false"/>
          <w:bCs w:val="false"/>
          <w:u w:val="none"/>
        </w:rPr>
      </w:pPr>
      <w:ins w:id="91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1" w:author="Unknown Author" w:date="2020-11-09T17:34:47Z">
        <w:r>
          <w:rPr>
            <w:rFonts w:eastAsia="Unifont" w:cs="FreeSans" w:ascii="Nimbus Mono PS" w:hAnsi="Nimbus Mono PS"/>
            <w:b w:val="false"/>
            <w:bCs w:val="false"/>
            <w:color w:val="auto"/>
            <w:kern w:val="0"/>
            <w:sz w:val="20"/>
            <w:szCs w:val="20"/>
            <w:u w:val="none"/>
            <w:lang w:val="en-US" w:eastAsia="zh-CN" w:bidi="hi-IN"/>
          </w:rPr>
          <w:t>Node *new_node = (Node*) malloc(sizeof(Node));</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14" w:author="Unknown Author" w:date="2020-11-09T17:34:47Z"/>
        </w:rPr>
      </w:pPr>
      <w:ins w:id="913"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17" w:author="Unknown Author" w:date="2020-11-09T17:34:47Z"/>
          <w:b w:val="false"/>
          <w:b w:val="false"/>
          <w:bCs w:val="false"/>
          <w:u w:val="none"/>
        </w:rPr>
      </w:pPr>
      <w:ins w:id="91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6" w:author="Unknown Author" w:date="2020-11-09T17:34:47Z">
        <w:r>
          <w:rPr>
            <w:rFonts w:eastAsia="Unifont" w:cs="FreeSans" w:ascii="Nimbus Mono PS" w:hAnsi="Nimbus Mono PS"/>
            <w:b w:val="false"/>
            <w:bCs w:val="false"/>
            <w:color w:val="auto"/>
            <w:kern w:val="0"/>
            <w:sz w:val="20"/>
            <w:szCs w:val="20"/>
            <w:u w:val="none"/>
            <w:lang w:val="en-US" w:eastAsia="zh-CN" w:bidi="hi-IN"/>
          </w:rPr>
          <w:t>if(new_node!=NULL)</w:t>
        </w:r>
      </w:ins>
    </w:p>
    <w:p>
      <w:pPr>
        <w:pStyle w:val="PreformattedText"/>
        <w:widowControl w:val="false"/>
        <w:suppressAutoHyphens w:val="true"/>
        <w:bidi w:val="0"/>
        <w:spacing w:lineRule="atLeast" w:line="202" w:before="0" w:after="0"/>
        <w:jc w:val="left"/>
        <w:rPr>
          <w:rFonts w:ascii="Nimbus Mono PS" w:hAnsi="Nimbus Mono PS"/>
          <w:ins w:id="920" w:author="Unknown Author" w:date="2020-11-09T17:34:47Z"/>
          <w:b w:val="false"/>
          <w:b w:val="false"/>
          <w:bCs w:val="false"/>
          <w:u w:val="none"/>
        </w:rPr>
      </w:pPr>
      <w:ins w:id="91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1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23" w:author="Unknown Author" w:date="2020-11-09T17:34:47Z"/>
          <w:b w:val="false"/>
          <w:b w:val="false"/>
          <w:bCs w:val="false"/>
          <w:u w:val="none"/>
        </w:rPr>
      </w:pPr>
      <w:ins w:id="92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new_node-&gt;data = val; </w:t>
        </w:r>
      </w:ins>
    </w:p>
    <w:p>
      <w:pPr>
        <w:pStyle w:val="PreformattedText"/>
        <w:widowControl w:val="false"/>
        <w:suppressAutoHyphens w:val="true"/>
        <w:bidi w:val="0"/>
        <w:spacing w:lineRule="atLeast" w:line="202" w:before="0" w:after="0"/>
        <w:jc w:val="left"/>
        <w:rPr>
          <w:rFonts w:ascii="Nimbus Mono PS" w:hAnsi="Nimbus Mono PS"/>
          <w:ins w:id="926" w:author="Unknown Author" w:date="2020-11-09T17:34:47Z"/>
          <w:b w:val="false"/>
          <w:b w:val="false"/>
          <w:bCs w:val="false"/>
          <w:u w:val="none"/>
        </w:rPr>
      </w:pPr>
      <w:ins w:id="92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5" w:author="Unknown Author" w:date="2020-11-09T17:34:47Z">
        <w:r>
          <w:rPr>
            <w:rFonts w:eastAsia="Unifont" w:cs="FreeSans" w:ascii="Nimbus Mono PS" w:hAnsi="Nimbus Mono PS"/>
            <w:b w:val="false"/>
            <w:bCs w:val="false"/>
            <w:color w:val="auto"/>
            <w:kern w:val="0"/>
            <w:sz w:val="20"/>
            <w:szCs w:val="20"/>
            <w:u w:val="none"/>
            <w:lang w:val="en-US" w:eastAsia="zh-CN" w:bidi="hi-IN"/>
          </w:rPr>
          <w:t>new_node-&gt;link = s-&gt;Top;</w:t>
        </w:r>
      </w:ins>
    </w:p>
    <w:p>
      <w:pPr>
        <w:pStyle w:val="PreformattedText"/>
        <w:widowControl w:val="false"/>
        <w:suppressAutoHyphens w:val="true"/>
        <w:bidi w:val="0"/>
        <w:spacing w:lineRule="atLeast" w:line="202" w:before="0" w:after="0"/>
        <w:jc w:val="left"/>
        <w:rPr>
          <w:rFonts w:ascii="Nimbus Mono PS" w:hAnsi="Nimbus Mono PS"/>
          <w:ins w:id="929" w:author="Unknown Author" w:date="2020-11-09T17:34:47Z"/>
          <w:b w:val="false"/>
          <w:b w:val="false"/>
          <w:bCs w:val="false"/>
          <w:u w:val="none"/>
        </w:rPr>
      </w:pPr>
      <w:ins w:id="92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28" w:author="Unknown Author" w:date="2020-11-09T17:34:47Z">
        <w:r>
          <w:rPr>
            <w:rFonts w:eastAsia="Unifont" w:cs="FreeSans" w:ascii="Nimbus Mono PS" w:hAnsi="Nimbus Mono PS"/>
            <w:b w:val="false"/>
            <w:bCs w:val="false"/>
            <w:color w:val="auto"/>
            <w:kern w:val="0"/>
            <w:sz w:val="20"/>
            <w:szCs w:val="20"/>
            <w:u w:val="none"/>
            <w:lang w:val="en-US" w:eastAsia="zh-CN" w:bidi="hi-IN"/>
          </w:rPr>
          <w:t>s-&gt;Top = new_node;</w:t>
        </w:r>
      </w:ins>
    </w:p>
    <w:p>
      <w:pPr>
        <w:pStyle w:val="PreformattedText"/>
        <w:widowControl w:val="false"/>
        <w:suppressAutoHyphens w:val="true"/>
        <w:bidi w:val="0"/>
        <w:spacing w:lineRule="atLeast" w:line="202" w:before="0" w:after="0"/>
        <w:jc w:val="left"/>
        <w:rPr>
          <w:rFonts w:ascii="Nimbus Mono PS" w:hAnsi="Nimbus Mono PS"/>
          <w:ins w:id="932" w:author="Unknown Author" w:date="2020-11-09T17:34:47Z"/>
          <w:b w:val="false"/>
          <w:b w:val="false"/>
          <w:bCs w:val="false"/>
          <w:u w:val="none"/>
        </w:rPr>
      </w:pPr>
      <w:ins w:id="93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35" w:author="Unknown Author" w:date="2020-11-09T17:34:47Z"/>
          <w:b w:val="false"/>
          <w:b w:val="false"/>
          <w:bCs w:val="false"/>
          <w:u w:val="none"/>
        </w:rPr>
      </w:pPr>
      <w:ins w:id="93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4"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938" w:author="Unknown Author" w:date="2020-11-09T17:34:47Z"/>
          <w:b w:val="false"/>
          <w:b w:val="false"/>
          <w:bCs w:val="false"/>
          <w:u w:val="none"/>
        </w:rPr>
      </w:pPr>
      <w:ins w:id="93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3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41" w:author="Unknown Author" w:date="2020-11-09T17:34:47Z"/>
          <w:b w:val="false"/>
          <w:b w:val="false"/>
          <w:bCs w:val="false"/>
          <w:u w:val="none"/>
        </w:rPr>
      </w:pPr>
      <w:ins w:id="93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0" w:author="Unknown Author" w:date="2020-11-09T17:34:47Z">
        <w:r>
          <w:rPr>
            <w:rFonts w:eastAsia="Unifont" w:cs="FreeSans" w:ascii="Nimbus Mono PS" w:hAnsi="Nimbus Mono PS"/>
            <w:b w:val="false"/>
            <w:bCs w:val="false"/>
            <w:color w:val="auto"/>
            <w:kern w:val="0"/>
            <w:sz w:val="20"/>
            <w:szCs w:val="20"/>
            <w:u w:val="none"/>
            <w:lang w:val="en-US" w:eastAsia="zh-CN" w:bidi="hi-IN"/>
          </w:rPr>
          <w:t>printf("Stack Is Full");</w:t>
        </w:r>
      </w:ins>
    </w:p>
    <w:p>
      <w:pPr>
        <w:pStyle w:val="PreformattedText"/>
        <w:widowControl w:val="false"/>
        <w:suppressAutoHyphens w:val="true"/>
        <w:bidi w:val="0"/>
        <w:spacing w:lineRule="atLeast" w:line="202" w:before="0" w:after="0"/>
        <w:jc w:val="left"/>
        <w:rPr>
          <w:rFonts w:ascii="Nimbus Mono PS" w:hAnsi="Nimbus Mono PS"/>
          <w:ins w:id="944" w:author="Unknown Author" w:date="2020-11-09T17:34:47Z"/>
          <w:b w:val="false"/>
          <w:b w:val="false"/>
          <w:bCs w:val="false"/>
          <w:u w:val="none"/>
        </w:rPr>
      </w:pPr>
      <w:ins w:id="94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3" w:author="Unknown Author" w:date="2020-11-09T17:34:47Z">
        <w:r>
          <w:rPr>
            <w:rFonts w:eastAsia="Unifont" w:cs="FreeSans" w:ascii="Nimbus Mono PS" w:hAnsi="Nimbus Mono PS"/>
            <w:b w:val="false"/>
            <w:bCs w:val="false"/>
            <w:color w:val="auto"/>
            <w:kern w:val="0"/>
            <w:sz w:val="20"/>
            <w:szCs w:val="20"/>
            <w:u w:val="none"/>
            <w:lang w:val="en-US" w:eastAsia="zh-CN" w:bidi="hi-IN"/>
          </w:rPr>
          <w:t>exit(1);</w:t>
        </w:r>
      </w:ins>
    </w:p>
    <w:p>
      <w:pPr>
        <w:pStyle w:val="PreformattedText"/>
        <w:widowControl w:val="false"/>
        <w:suppressAutoHyphens w:val="true"/>
        <w:bidi w:val="0"/>
        <w:spacing w:lineRule="atLeast" w:line="202" w:before="0" w:after="0"/>
        <w:jc w:val="left"/>
        <w:rPr>
          <w:rFonts w:ascii="Nimbus Mono PS" w:hAnsi="Nimbus Mono PS"/>
          <w:ins w:id="947" w:author="Unknown Author" w:date="2020-11-09T17:34:47Z"/>
          <w:b w:val="false"/>
          <w:b w:val="false"/>
          <w:bCs w:val="false"/>
          <w:u w:val="none"/>
        </w:rPr>
      </w:pPr>
      <w:ins w:id="94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50" w:author="Unknown Author" w:date="2020-11-09T17:34:47Z"/>
          <w:b w:val="false"/>
          <w:b w:val="false"/>
          <w:bCs w:val="false"/>
          <w:u w:val="none"/>
        </w:rPr>
      </w:pPr>
      <w:ins w:id="94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49" w:author="Unknown Author" w:date="2020-11-09T17:34:47Z">
        <w:r>
          <w:rPr>
            <w:rFonts w:eastAsia="Unifont" w:cs="FreeSans" w:ascii="Nimbus Mono PS" w:hAnsi="Nimbus Mono PS"/>
            <w:b w:val="false"/>
            <w:bCs w:val="false"/>
            <w:color w:val="auto"/>
            <w:kern w:val="0"/>
            <w:sz w:val="20"/>
            <w:szCs w:val="20"/>
            <w:u w:val="none"/>
            <w:lang w:val="en-US" w:eastAsia="zh-CN" w:bidi="hi-IN"/>
          </w:rPr>
          <w:t>return ;</w:t>
        </w:r>
      </w:ins>
    </w:p>
    <w:p>
      <w:pPr>
        <w:pStyle w:val="PreformattedText"/>
        <w:widowControl w:val="false"/>
        <w:suppressAutoHyphens w:val="true"/>
        <w:bidi w:val="0"/>
        <w:spacing w:lineRule="atLeast" w:line="202" w:before="0" w:after="0"/>
        <w:jc w:val="left"/>
        <w:rPr>
          <w:rFonts w:ascii="Nimbus Mono PS" w:hAnsi="Nimbus Mono PS"/>
          <w:ins w:id="952" w:author="Unknown Author" w:date="2020-11-09T17:34:47Z"/>
          <w:b w:val="false"/>
          <w:b w:val="false"/>
          <w:bCs w:val="false"/>
          <w:u w:val="none"/>
        </w:rPr>
      </w:pPr>
      <w:ins w:id="95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954" w:author="Unknown Author" w:date="2020-11-09T17:34:47Z"/>
        </w:rPr>
      </w:pPr>
      <w:ins w:id="953"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956" w:author="Unknown Author" w:date="2020-11-09T17:34:47Z"/>
          <w:b w:val="false"/>
          <w:b w:val="false"/>
          <w:bCs w:val="false"/>
          <w:u w:val="none"/>
        </w:rPr>
      </w:pPr>
      <w:ins w:id="955" w:author="Unknown Author" w:date="2020-11-09T17:34:47Z">
        <w:r>
          <w:rPr>
            <w:rFonts w:eastAsia="Unifont" w:cs="FreeSans" w:ascii="Nimbus Mono PS" w:hAnsi="Nimbus Mono PS"/>
            <w:b w:val="false"/>
            <w:bCs w:val="false"/>
            <w:color w:val="auto"/>
            <w:kern w:val="0"/>
            <w:sz w:val="20"/>
            <w:szCs w:val="20"/>
            <w:u w:val="none"/>
            <w:lang w:val="en-US" w:eastAsia="zh-CN" w:bidi="hi-IN"/>
          </w:rPr>
          <w:t>//Deletion Algorithms</w:t>
        </w:r>
      </w:ins>
    </w:p>
    <w:p>
      <w:pPr>
        <w:pStyle w:val="PreformattedText"/>
        <w:widowControl w:val="false"/>
        <w:suppressAutoHyphens w:val="true"/>
        <w:bidi w:val="0"/>
        <w:spacing w:lineRule="atLeast" w:line="202" w:before="0" w:after="0"/>
        <w:jc w:val="left"/>
        <w:rPr>
          <w:rFonts w:ascii="Nimbus Mono PS" w:hAnsi="Nimbus Mono PS"/>
          <w:ins w:id="958" w:author="Unknown Author" w:date="2020-11-09T17:34:47Z"/>
          <w:b w:val="false"/>
          <w:b w:val="false"/>
          <w:bCs w:val="false"/>
          <w:u w:val="none"/>
        </w:rPr>
      </w:pPr>
      <w:ins w:id="957" w:author="Unknown Author" w:date="2020-11-09T17:34:47Z">
        <w:r>
          <w:rPr>
            <w:rFonts w:eastAsia="Unifont" w:cs="FreeSans" w:ascii="Nimbus Mono PS" w:hAnsi="Nimbus Mono PS"/>
            <w:b w:val="false"/>
            <w:bCs w:val="false"/>
            <w:color w:val="auto"/>
            <w:kern w:val="0"/>
            <w:sz w:val="20"/>
            <w:szCs w:val="20"/>
            <w:u w:val="none"/>
            <w:lang w:val="en-US" w:eastAsia="zh-CN" w:bidi="hi-IN"/>
          </w:rPr>
          <w:t>int pop(Stack *s)</w:t>
        </w:r>
      </w:ins>
    </w:p>
    <w:p>
      <w:pPr>
        <w:pStyle w:val="PreformattedText"/>
        <w:widowControl w:val="false"/>
        <w:suppressAutoHyphens w:val="true"/>
        <w:bidi w:val="0"/>
        <w:spacing w:lineRule="atLeast" w:line="202" w:before="0" w:after="0"/>
        <w:jc w:val="left"/>
        <w:rPr>
          <w:rFonts w:ascii="Nimbus Mono PS" w:hAnsi="Nimbus Mono PS"/>
          <w:ins w:id="960" w:author="Unknown Author" w:date="2020-11-09T17:34:47Z"/>
          <w:b w:val="false"/>
          <w:b w:val="false"/>
          <w:bCs w:val="false"/>
          <w:u w:val="none"/>
        </w:rPr>
      </w:pPr>
      <w:ins w:id="95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63" w:author="Unknown Author" w:date="2020-11-09T17:34:47Z"/>
          <w:b w:val="false"/>
          <w:b w:val="false"/>
          <w:bCs w:val="false"/>
          <w:u w:val="none"/>
        </w:rPr>
      </w:pPr>
      <w:ins w:id="96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2" w:author="Unknown Author" w:date="2020-11-09T17:34:47Z">
        <w:r>
          <w:rPr>
            <w:rFonts w:eastAsia="Unifont" w:cs="FreeSans" w:ascii="Nimbus Mono PS" w:hAnsi="Nimbus Mono PS"/>
            <w:b w:val="false"/>
            <w:bCs w:val="false"/>
            <w:color w:val="auto"/>
            <w:kern w:val="0"/>
            <w:sz w:val="20"/>
            <w:szCs w:val="20"/>
            <w:u w:val="none"/>
            <w:lang w:val="en-US" w:eastAsia="zh-CN" w:bidi="hi-IN"/>
          </w:rPr>
          <w:t>if(s-&gt;Top == NULL)</w:t>
        </w:r>
      </w:ins>
    </w:p>
    <w:p>
      <w:pPr>
        <w:pStyle w:val="PreformattedText"/>
        <w:widowControl w:val="false"/>
        <w:suppressAutoHyphens w:val="true"/>
        <w:bidi w:val="0"/>
        <w:spacing w:lineRule="atLeast" w:line="202" w:before="0" w:after="0"/>
        <w:jc w:val="left"/>
        <w:rPr>
          <w:rFonts w:ascii="Nimbus Mono PS" w:hAnsi="Nimbus Mono PS"/>
          <w:ins w:id="966" w:author="Unknown Author" w:date="2020-11-09T17:34:47Z"/>
          <w:b w:val="false"/>
          <w:b w:val="false"/>
          <w:bCs w:val="false"/>
          <w:u w:val="none"/>
        </w:rPr>
      </w:pPr>
      <w:ins w:id="96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5"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69" w:author="Unknown Author" w:date="2020-11-09T17:34:47Z"/>
          <w:b w:val="false"/>
          <w:b w:val="false"/>
          <w:bCs w:val="false"/>
          <w:u w:val="none"/>
        </w:rPr>
      </w:pPr>
      <w:ins w:id="96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68" w:author="Unknown Author" w:date="2020-11-09T17:34:47Z">
        <w:r>
          <w:rPr>
            <w:rFonts w:eastAsia="Unifont" w:cs="FreeSans" w:ascii="Nimbus Mono PS" w:hAnsi="Nimbus Mono PS"/>
            <w:b w:val="false"/>
            <w:bCs w:val="false"/>
            <w:color w:val="auto"/>
            <w:kern w:val="0"/>
            <w:sz w:val="20"/>
            <w:szCs w:val="20"/>
            <w:u w:val="none"/>
            <w:lang w:val="en-US" w:eastAsia="zh-CN" w:bidi="hi-IN"/>
          </w:rPr>
          <w:t>printf("Stack Is Empty");</w:t>
        </w:r>
      </w:ins>
    </w:p>
    <w:p>
      <w:pPr>
        <w:pStyle w:val="PreformattedText"/>
        <w:widowControl w:val="false"/>
        <w:suppressAutoHyphens w:val="true"/>
        <w:bidi w:val="0"/>
        <w:spacing w:lineRule="atLeast" w:line="202" w:before="0" w:after="0"/>
        <w:jc w:val="left"/>
        <w:rPr>
          <w:rFonts w:ascii="Nimbus Mono PS" w:hAnsi="Nimbus Mono PS"/>
          <w:ins w:id="972" w:author="Unknown Author" w:date="2020-11-09T17:34:47Z"/>
          <w:b w:val="false"/>
          <w:b w:val="false"/>
          <w:bCs w:val="false"/>
          <w:u w:val="none"/>
        </w:rPr>
      </w:pPr>
      <w:ins w:id="97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1" w:author="Unknown Author" w:date="2020-11-09T17:34:47Z">
        <w:r>
          <w:rPr>
            <w:rFonts w:eastAsia="Unifont" w:cs="FreeSans" w:ascii="Nimbus Mono PS" w:hAnsi="Nimbus Mono PS"/>
            <w:b w:val="false"/>
            <w:bCs w:val="false"/>
            <w:color w:val="auto"/>
            <w:kern w:val="0"/>
            <w:sz w:val="20"/>
            <w:szCs w:val="20"/>
            <w:u w:val="none"/>
            <w:lang w:val="en-US" w:eastAsia="zh-CN" w:bidi="hi-IN"/>
          </w:rPr>
          <w:t>exit(0);</w:t>
        </w:r>
      </w:ins>
    </w:p>
    <w:p>
      <w:pPr>
        <w:pStyle w:val="PreformattedText"/>
        <w:widowControl w:val="false"/>
        <w:suppressAutoHyphens w:val="true"/>
        <w:bidi w:val="0"/>
        <w:spacing w:lineRule="atLeast" w:line="202" w:before="0" w:after="0"/>
        <w:jc w:val="left"/>
        <w:rPr>
          <w:rFonts w:ascii="Nimbus Mono PS" w:hAnsi="Nimbus Mono PS"/>
          <w:ins w:id="975" w:author="Unknown Author" w:date="2020-11-09T17:34:47Z"/>
          <w:b w:val="false"/>
          <w:b w:val="false"/>
          <w:bCs w:val="false"/>
          <w:u w:val="none"/>
        </w:rPr>
      </w:pPr>
      <w:ins w:id="97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4" w:author="Unknown Author" w:date="2020-11-09T17:34:47Z">
        <w:r>
          <w:rPr>
            <w:rFonts w:eastAsia="Unifont" w:cs="FreeSans" w:ascii="Nimbus Mono PS" w:hAnsi="Nimbus Mono PS"/>
            <w:b w:val="false"/>
            <w:bCs w:val="false"/>
            <w:color w:val="auto"/>
            <w:kern w:val="0"/>
            <w:sz w:val="20"/>
            <w:szCs w:val="20"/>
            <w:u w:val="none"/>
            <w:lang w:val="en-US" w:eastAsia="zh-CN" w:bidi="hi-IN"/>
          </w:rPr>
          <w:t>return 0;</w:t>
        </w:r>
      </w:ins>
    </w:p>
    <w:p>
      <w:pPr>
        <w:pStyle w:val="PreformattedText"/>
        <w:widowControl w:val="false"/>
        <w:suppressAutoHyphens w:val="true"/>
        <w:bidi w:val="0"/>
        <w:spacing w:lineRule="atLeast" w:line="202" w:before="0" w:after="0"/>
        <w:jc w:val="left"/>
        <w:rPr>
          <w:rFonts w:ascii="Nimbus Mono PS" w:hAnsi="Nimbus Mono PS"/>
          <w:ins w:id="978" w:author="Unknown Author" w:date="2020-11-09T17:34:47Z"/>
          <w:b w:val="false"/>
          <w:b w:val="false"/>
          <w:bCs w:val="false"/>
          <w:u w:val="none"/>
        </w:rPr>
      </w:pPr>
      <w:ins w:id="97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7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81" w:author="Unknown Author" w:date="2020-11-09T17:34:47Z"/>
          <w:b w:val="false"/>
          <w:b w:val="false"/>
          <w:bCs w:val="false"/>
          <w:u w:val="none"/>
        </w:rPr>
      </w:pPr>
      <w:ins w:id="97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0"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984" w:author="Unknown Author" w:date="2020-11-09T17:34:47Z"/>
          <w:b w:val="false"/>
          <w:b w:val="false"/>
          <w:bCs w:val="false"/>
          <w:u w:val="none"/>
        </w:rPr>
      </w:pPr>
      <w:ins w:id="98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987" w:author="Unknown Author" w:date="2020-11-09T17:34:47Z"/>
          <w:b w:val="false"/>
          <w:b w:val="false"/>
          <w:bCs w:val="false"/>
          <w:u w:val="none"/>
        </w:rPr>
      </w:pPr>
      <w:ins w:id="98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6" w:author="Unknown Author" w:date="2020-11-09T17:34:47Z">
        <w:r>
          <w:rPr>
            <w:rFonts w:eastAsia="Unifont" w:cs="FreeSans" w:ascii="Nimbus Mono PS" w:hAnsi="Nimbus Mono P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rFonts w:ascii="Nimbus Mono PS" w:hAnsi="Nimbus Mono PS"/>
          <w:ins w:id="990" w:author="Unknown Author" w:date="2020-11-09T17:34:47Z"/>
          <w:b w:val="false"/>
          <w:b w:val="false"/>
          <w:bCs w:val="false"/>
          <w:u w:val="none"/>
        </w:rPr>
      </w:pPr>
      <w:ins w:id="98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89" w:author="Unknown Author" w:date="2020-11-09T17:34:47Z">
        <w:r>
          <w:rPr>
            <w:rFonts w:eastAsia="Unifont" w:cs="FreeSans" w:ascii="Nimbus Mono PS" w:hAnsi="Nimbus Mono PS"/>
            <w:b w:val="false"/>
            <w:bCs w:val="false"/>
            <w:color w:val="auto"/>
            <w:kern w:val="0"/>
            <w:sz w:val="20"/>
            <w:szCs w:val="20"/>
            <w:u w:val="none"/>
            <w:lang w:val="en-US" w:eastAsia="zh-CN" w:bidi="hi-IN"/>
          </w:rPr>
          <w:t>s-&gt;Top = s-&gt;Top-&gt;link;</w:t>
        </w:r>
      </w:ins>
    </w:p>
    <w:p>
      <w:pPr>
        <w:pStyle w:val="PreformattedText"/>
        <w:widowControl w:val="false"/>
        <w:suppressAutoHyphens w:val="true"/>
        <w:bidi w:val="0"/>
        <w:spacing w:lineRule="atLeast" w:line="202" w:before="0" w:after="0"/>
        <w:jc w:val="left"/>
        <w:rPr>
          <w:rFonts w:ascii="Nimbus Mono PS" w:hAnsi="Nimbus Mono PS"/>
          <w:ins w:id="993" w:author="Unknown Author" w:date="2020-11-09T17:34:47Z"/>
          <w:b w:val="false"/>
          <w:b w:val="false"/>
          <w:bCs w:val="false"/>
          <w:u w:val="none"/>
        </w:rPr>
      </w:pPr>
      <w:ins w:id="99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2" w:author="Unknown Author" w:date="2020-11-09T17:34:47Z">
        <w:r>
          <w:rPr>
            <w:rFonts w:eastAsia="Unifont" w:cs="FreeSans" w:ascii="Nimbus Mono PS" w:hAnsi="Nimbus Mono PS"/>
            <w:b w:val="false"/>
            <w:bCs w:val="false"/>
            <w:color w:val="auto"/>
            <w:kern w:val="0"/>
            <w:sz w:val="20"/>
            <w:szCs w:val="20"/>
            <w:u w:val="none"/>
            <w:lang w:val="en-US" w:eastAsia="zh-CN" w:bidi="hi-IN"/>
          </w:rPr>
          <w:t>int elem = ptr-&gt;data;</w:t>
        </w:r>
      </w:ins>
    </w:p>
    <w:p>
      <w:pPr>
        <w:pStyle w:val="PreformattedText"/>
        <w:widowControl w:val="false"/>
        <w:suppressAutoHyphens w:val="true"/>
        <w:bidi w:val="0"/>
        <w:spacing w:lineRule="atLeast" w:line="202" w:before="0" w:after="0"/>
        <w:jc w:val="left"/>
        <w:rPr>
          <w:rFonts w:ascii="Nimbus Mono PS" w:hAnsi="Nimbus Mono PS"/>
          <w:ins w:id="996" w:author="Unknown Author" w:date="2020-11-09T17:34:47Z"/>
          <w:b w:val="false"/>
          <w:b w:val="false"/>
          <w:bCs w:val="false"/>
          <w:u w:val="none"/>
        </w:rPr>
      </w:pPr>
      <w:ins w:id="99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5" w:author="Unknown Author" w:date="2020-11-09T17:34:47Z">
        <w:r>
          <w:rPr>
            <w:rFonts w:eastAsia="Unifont" w:cs="FreeSans" w:ascii="Nimbus Mono PS" w:hAnsi="Nimbus Mono PS"/>
            <w:b w:val="false"/>
            <w:bCs w:val="false"/>
            <w:color w:val="auto"/>
            <w:kern w:val="0"/>
            <w:sz w:val="20"/>
            <w:szCs w:val="20"/>
            <w:u w:val="none"/>
            <w:lang w:val="en-US" w:eastAsia="zh-CN" w:bidi="hi-IN"/>
          </w:rPr>
          <w:t>free(ptr);</w:t>
        </w:r>
      </w:ins>
    </w:p>
    <w:p>
      <w:pPr>
        <w:pStyle w:val="PreformattedText"/>
        <w:widowControl w:val="false"/>
        <w:suppressAutoHyphens w:val="true"/>
        <w:bidi w:val="0"/>
        <w:spacing w:lineRule="atLeast" w:line="202" w:before="0" w:after="0"/>
        <w:jc w:val="left"/>
        <w:rPr>
          <w:rFonts w:ascii="Nimbus Mono PS" w:hAnsi="Nimbus Mono PS"/>
          <w:ins w:id="999" w:author="Unknown Author" w:date="2020-11-09T17:34:47Z"/>
          <w:b w:val="false"/>
          <w:b w:val="false"/>
          <w:bCs w:val="false"/>
          <w:u w:val="none"/>
        </w:rPr>
      </w:pPr>
      <w:ins w:id="99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998" w:author="Unknown Author" w:date="2020-11-09T17:34:47Z">
        <w:r>
          <w:rPr>
            <w:rFonts w:eastAsia="Unifont" w:cs="FreeSans" w:ascii="Nimbus Mono PS" w:hAnsi="Nimbus Mono PS"/>
            <w:b w:val="false"/>
            <w:bCs w:val="false"/>
            <w:color w:val="auto"/>
            <w:kern w:val="0"/>
            <w:sz w:val="20"/>
            <w:szCs w:val="20"/>
            <w:u w:val="none"/>
            <w:lang w:val="en-US" w:eastAsia="zh-CN" w:bidi="hi-IN"/>
          </w:rPr>
          <w:t>return elem;</w:t>
        </w:r>
      </w:ins>
    </w:p>
    <w:p>
      <w:pPr>
        <w:pStyle w:val="PreformattedText"/>
        <w:widowControl w:val="false"/>
        <w:suppressAutoHyphens w:val="true"/>
        <w:bidi w:val="0"/>
        <w:spacing w:lineRule="atLeast" w:line="202" w:before="0" w:after="0"/>
        <w:jc w:val="left"/>
        <w:rPr>
          <w:rFonts w:ascii="Nimbus Mono PS" w:hAnsi="Nimbus Mono PS"/>
          <w:ins w:id="1002" w:author="Unknown Author" w:date="2020-11-09T17:34:47Z"/>
          <w:b w:val="false"/>
          <w:b w:val="false"/>
          <w:bCs w:val="false"/>
          <w:u w:val="none"/>
        </w:rPr>
      </w:pPr>
      <w:ins w:id="100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0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04" w:author="Unknown Author" w:date="2020-11-09T17:34:47Z"/>
          <w:b w:val="false"/>
          <w:b w:val="false"/>
          <w:bCs w:val="false"/>
          <w:u w:val="none"/>
        </w:rPr>
      </w:pPr>
      <w:ins w:id="100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006" w:author="Unknown Author" w:date="2020-11-09T17:34:47Z"/>
        </w:rPr>
      </w:pPr>
      <w:ins w:id="1005"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008" w:author="Unknown Author" w:date="2020-11-09T17:34:47Z"/>
          <w:b w:val="false"/>
          <w:b w:val="false"/>
          <w:bCs w:val="false"/>
          <w:u w:val="none"/>
        </w:rPr>
      </w:pPr>
      <w:ins w:id="1007" w:author="Unknown Author" w:date="2020-11-09T17:34:47Z">
        <w:r>
          <w:rPr>
            <w:rFonts w:eastAsia="Unifont" w:cs="FreeSans" w:ascii="Nimbus Mono PS" w:hAnsi="Nimbus Mono PS"/>
            <w:b w:val="false"/>
            <w:bCs w:val="false"/>
            <w:color w:val="auto"/>
            <w:kern w:val="0"/>
            <w:sz w:val="20"/>
            <w:szCs w:val="20"/>
            <w:u w:val="none"/>
            <w:lang w:val="en-US" w:eastAsia="zh-CN" w:bidi="hi-IN"/>
          </w:rPr>
          <w:t>void displayStack(Stack *s)</w:t>
        </w:r>
      </w:ins>
    </w:p>
    <w:p>
      <w:pPr>
        <w:pStyle w:val="PreformattedText"/>
        <w:widowControl w:val="false"/>
        <w:suppressAutoHyphens w:val="true"/>
        <w:bidi w:val="0"/>
        <w:spacing w:lineRule="atLeast" w:line="202" w:before="0" w:after="0"/>
        <w:jc w:val="left"/>
        <w:rPr>
          <w:rFonts w:ascii="Nimbus Mono PS" w:hAnsi="Nimbus Mono PS"/>
          <w:ins w:id="1010" w:author="Unknown Author" w:date="2020-11-09T17:34:47Z"/>
          <w:b w:val="false"/>
          <w:b w:val="false"/>
          <w:bCs w:val="false"/>
          <w:u w:val="none"/>
        </w:rPr>
      </w:pPr>
      <w:ins w:id="100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13" w:author="Unknown Author" w:date="2020-11-09T17:34:47Z"/>
          <w:b w:val="false"/>
          <w:b w:val="false"/>
          <w:bCs w:val="false"/>
          <w:u w:val="none"/>
        </w:rPr>
      </w:pPr>
      <w:ins w:id="101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2" w:author="Unknown Author" w:date="2020-11-09T17:34:47Z">
        <w:r>
          <w:rPr>
            <w:rFonts w:eastAsia="Unifont" w:cs="FreeSans" w:ascii="Nimbus Mono PS" w:hAnsi="Nimbus Mono PS"/>
            <w:b w:val="false"/>
            <w:bCs w:val="false"/>
            <w:color w:val="auto"/>
            <w:kern w:val="0"/>
            <w:sz w:val="20"/>
            <w:szCs w:val="20"/>
            <w:u w:val="none"/>
            <w:lang w:val="en-US" w:eastAsia="zh-CN" w:bidi="hi-IN"/>
          </w:rPr>
          <w:t>Node* ptr = s-&gt;Top;</w:t>
        </w:r>
      </w:ins>
    </w:p>
    <w:p>
      <w:pPr>
        <w:pStyle w:val="PreformattedText"/>
        <w:widowControl w:val="false"/>
        <w:suppressAutoHyphens w:val="true"/>
        <w:bidi w:val="0"/>
        <w:spacing w:lineRule="atLeast" w:line="202" w:before="0" w:after="0"/>
        <w:jc w:val="left"/>
        <w:rPr>
          <w:rFonts w:ascii="Nimbus Mono PS" w:hAnsi="Nimbus Mono PS"/>
          <w:ins w:id="1016" w:author="Unknown Author" w:date="2020-11-09T17:34:47Z"/>
          <w:b w:val="false"/>
          <w:b w:val="false"/>
          <w:bCs w:val="false"/>
          <w:u w:val="none"/>
        </w:rPr>
      </w:pPr>
      <w:ins w:id="101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5" w:author="Unknown Author" w:date="2020-11-09T17:34:47Z">
        <w:r>
          <w:rPr>
            <w:rFonts w:eastAsia="Unifont" w:cs="FreeSans" w:ascii="Nimbus Mono PS" w:hAnsi="Nimbus Mono PS"/>
            <w:b w:val="false"/>
            <w:bCs w:val="false"/>
            <w:color w:val="auto"/>
            <w:kern w:val="0"/>
            <w:sz w:val="20"/>
            <w:szCs w:val="20"/>
            <w:u w:val="none"/>
            <w:lang w:val="en-US" w:eastAsia="zh-CN" w:bidi="hi-IN"/>
          </w:rPr>
          <w:t>if(ptr!=NULL)</w:t>
        </w:r>
      </w:ins>
    </w:p>
    <w:p>
      <w:pPr>
        <w:pStyle w:val="PreformattedText"/>
        <w:widowControl w:val="false"/>
        <w:suppressAutoHyphens w:val="true"/>
        <w:bidi w:val="0"/>
        <w:spacing w:lineRule="atLeast" w:line="202" w:before="0" w:after="0"/>
        <w:jc w:val="left"/>
        <w:rPr>
          <w:rFonts w:ascii="Nimbus Mono PS" w:hAnsi="Nimbus Mono PS"/>
          <w:ins w:id="1019" w:author="Unknown Author" w:date="2020-11-09T17:34:47Z"/>
          <w:b w:val="false"/>
          <w:b w:val="false"/>
          <w:bCs w:val="false"/>
          <w:u w:val="none"/>
        </w:rPr>
      </w:pPr>
      <w:ins w:id="101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1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22" w:author="Unknown Author" w:date="2020-11-09T17:34:47Z"/>
          <w:b w:val="false"/>
          <w:b w:val="false"/>
          <w:bCs w:val="false"/>
          <w:u w:val="none"/>
        </w:rPr>
      </w:pPr>
      <w:ins w:id="102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1"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Stack is: Top -&gt; ");</w:t>
        </w:r>
      </w:ins>
    </w:p>
    <w:p>
      <w:pPr>
        <w:pStyle w:val="PreformattedText"/>
        <w:widowControl w:val="false"/>
        <w:suppressAutoHyphens w:val="true"/>
        <w:bidi w:val="0"/>
        <w:spacing w:lineRule="atLeast" w:line="202" w:before="0" w:after="0"/>
        <w:jc w:val="left"/>
        <w:rPr>
          <w:rFonts w:ascii="Nimbus Mono PS" w:hAnsi="Nimbus Mono PS"/>
          <w:ins w:id="1025" w:author="Unknown Author" w:date="2020-11-09T17:34:47Z"/>
          <w:b w:val="false"/>
          <w:b w:val="false"/>
          <w:bCs w:val="false"/>
          <w:u w:val="none"/>
        </w:rPr>
      </w:pPr>
      <w:ins w:id="102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4" w:author="Unknown Author" w:date="2020-11-09T17:34:47Z">
        <w:r>
          <w:rPr>
            <w:rFonts w:eastAsia="Unifont" w:cs="FreeSans" w:ascii="Nimbus Mono PS" w:hAnsi="Nimbus Mono PS"/>
            <w:b w:val="false"/>
            <w:bCs w:val="false"/>
            <w:color w:val="auto"/>
            <w:kern w:val="0"/>
            <w:sz w:val="20"/>
            <w:szCs w:val="20"/>
            <w:u w:val="none"/>
            <w:lang w:val="en-US" w:eastAsia="zh-CN" w:bidi="hi-IN"/>
          </w:rPr>
          <w:t>while(ptr!=NULL)</w:t>
        </w:r>
      </w:ins>
    </w:p>
    <w:p>
      <w:pPr>
        <w:pStyle w:val="PreformattedText"/>
        <w:widowControl w:val="false"/>
        <w:suppressAutoHyphens w:val="true"/>
        <w:bidi w:val="0"/>
        <w:spacing w:lineRule="atLeast" w:line="202" w:before="0" w:after="0"/>
        <w:jc w:val="left"/>
        <w:rPr>
          <w:rFonts w:ascii="Nimbus Mono PS" w:hAnsi="Nimbus Mono PS"/>
          <w:ins w:id="1028" w:author="Unknown Author" w:date="2020-11-09T17:34:47Z"/>
          <w:b w:val="false"/>
          <w:b w:val="false"/>
          <w:bCs w:val="false"/>
          <w:u w:val="none"/>
        </w:rPr>
      </w:pPr>
      <w:ins w:id="102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2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31" w:author="Unknown Author" w:date="2020-11-09T17:34:47Z"/>
          <w:b w:val="false"/>
          <w:b w:val="false"/>
          <w:bCs w:val="false"/>
          <w:u w:val="none"/>
        </w:rPr>
      </w:pPr>
      <w:ins w:id="102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0" w:author="Unknown Author" w:date="2020-11-09T17:34:47Z">
        <w:r>
          <w:rPr>
            <w:rFonts w:eastAsia="Unifont" w:cs="FreeSans" w:ascii="Nimbus Mono PS" w:hAnsi="Nimbus Mono PS"/>
            <w:b w:val="false"/>
            <w:bCs w:val="false"/>
            <w:color w:val="auto"/>
            <w:kern w:val="0"/>
            <w:sz w:val="20"/>
            <w:szCs w:val="20"/>
            <w:u w:val="none"/>
            <w:lang w:val="en-US" w:eastAsia="zh-CN" w:bidi="hi-IN"/>
          </w:rPr>
          <w:t>if(ptr==s-&gt;Top){</w:t>
        </w:r>
      </w:ins>
    </w:p>
    <w:p>
      <w:pPr>
        <w:pStyle w:val="PreformattedText"/>
        <w:widowControl w:val="false"/>
        <w:suppressAutoHyphens w:val="true"/>
        <w:bidi w:val="0"/>
        <w:spacing w:lineRule="atLeast" w:line="202" w:before="0" w:after="0"/>
        <w:jc w:val="left"/>
        <w:rPr>
          <w:rFonts w:ascii="Nimbus Mono PS" w:hAnsi="Nimbus Mono PS"/>
          <w:ins w:id="1034" w:author="Unknown Author" w:date="2020-11-09T17:34:47Z"/>
          <w:b w:val="false"/>
          <w:b w:val="false"/>
          <w:bCs w:val="false"/>
          <w:u w:val="none"/>
        </w:rPr>
      </w:pPr>
      <w:ins w:id="103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3" w:author="Unknown Author" w:date="2020-11-09T17:34:47Z">
        <w:r>
          <w:rPr>
            <w:rFonts w:eastAsia="Unifont" w:cs="FreeSans" w:ascii="Nimbus Mono PS" w:hAnsi="Nimbus Mono PS"/>
            <w:b w:val="false"/>
            <w:bCs w:val="false"/>
            <w:color w:val="auto"/>
            <w:kern w:val="0"/>
            <w:sz w:val="20"/>
            <w:szCs w:val="20"/>
            <w:u w:val="none"/>
            <w:lang w:val="en-US" w:eastAsia="zh-CN" w:bidi="hi-IN"/>
          </w:rPr>
          <w:t>printf("%d\n",ptr-&gt;data);</w:t>
        </w:r>
      </w:ins>
    </w:p>
    <w:p>
      <w:pPr>
        <w:pStyle w:val="PreformattedText"/>
        <w:widowControl w:val="false"/>
        <w:suppressAutoHyphens w:val="true"/>
        <w:bidi w:val="0"/>
        <w:spacing w:lineRule="atLeast" w:line="202" w:before="0" w:after="0"/>
        <w:jc w:val="left"/>
        <w:rPr>
          <w:rFonts w:ascii="Nimbus Mono PS" w:hAnsi="Nimbus Mono PS"/>
          <w:ins w:id="1037" w:author="Unknown Author" w:date="2020-11-09T17:34:47Z"/>
          <w:b w:val="false"/>
          <w:b w:val="false"/>
          <w:bCs w:val="false"/>
          <w:u w:val="none"/>
        </w:rPr>
      </w:pPr>
      <w:ins w:id="103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40" w:author="Unknown Author" w:date="2020-11-09T17:34:47Z"/>
          <w:b w:val="false"/>
          <w:b w:val="false"/>
          <w:bCs w:val="false"/>
          <w:u w:val="none"/>
        </w:rPr>
      </w:pPr>
      <w:ins w:id="103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39"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1043" w:author="Unknown Author" w:date="2020-11-09T17:34:47Z"/>
          <w:b w:val="false"/>
          <w:b w:val="false"/>
          <w:bCs w:val="false"/>
          <w:u w:val="none"/>
        </w:rPr>
      </w:pPr>
      <w:ins w:id="104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2" w:author="Unknown Author" w:date="2020-11-09T17:34:47Z">
        <w:r>
          <w:rPr>
            <w:rFonts w:eastAsia="Unifont" w:cs="FreeSans" w:ascii="Nimbus Mono PS" w:hAnsi="Nimbus Mono PS"/>
            <w:b w:val="false"/>
            <w:bCs w:val="false"/>
            <w:color w:val="auto"/>
            <w:kern w:val="0"/>
            <w:sz w:val="20"/>
            <w:szCs w:val="20"/>
            <w:u w:val="none"/>
            <w:lang w:val="en-US" w:eastAsia="zh-CN" w:bidi="hi-IN"/>
          </w:rPr>
          <w:t>printf("                     %d\n",ptr-&gt;data);</w:t>
        </w:r>
      </w:ins>
    </w:p>
    <w:p>
      <w:pPr>
        <w:pStyle w:val="PreformattedText"/>
        <w:widowControl w:val="false"/>
        <w:suppressAutoHyphens w:val="true"/>
        <w:bidi w:val="0"/>
        <w:spacing w:lineRule="atLeast" w:line="202" w:before="0" w:after="0"/>
        <w:jc w:val="left"/>
        <w:rPr>
          <w:rFonts w:ascii="Nimbus Mono PS" w:hAnsi="Nimbus Mono PS"/>
          <w:ins w:id="1046" w:author="Unknown Author" w:date="2020-11-09T17:34:47Z"/>
          <w:b w:val="false"/>
          <w:b w:val="false"/>
          <w:bCs w:val="false"/>
          <w:u w:val="none"/>
        </w:rPr>
      </w:pPr>
      <w:ins w:id="104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rFonts w:ascii="Nimbus Mono PS" w:hAnsi="Nimbus Mono PS"/>
          <w:ins w:id="1049" w:author="Unknown Author" w:date="2020-11-09T17:34:47Z"/>
          <w:b w:val="false"/>
          <w:b w:val="false"/>
          <w:bCs w:val="false"/>
          <w:u w:val="none"/>
        </w:rPr>
      </w:pPr>
      <w:ins w:id="104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48" w:author="Unknown Author" w:date="2020-11-09T17:34:47Z">
        <w:r>
          <w:rPr>
            <w:rFonts w:eastAsia="Unifont" w:cs="FreeSans" w:ascii="Nimbus Mono PS" w:hAnsi="Nimbus Mono PS"/>
            <w:b w:val="false"/>
            <w:bCs w:val="false"/>
            <w:color w:val="auto"/>
            <w:kern w:val="0"/>
            <w:sz w:val="20"/>
            <w:szCs w:val="20"/>
            <w:u w:val="none"/>
            <w:lang w:val="en-US" w:eastAsia="zh-CN" w:bidi="hi-IN"/>
          </w:rPr>
          <w:t>ptr=ptr-&gt;link;</w:t>
        </w:r>
      </w:ins>
    </w:p>
    <w:p>
      <w:pPr>
        <w:pStyle w:val="PreformattedText"/>
        <w:widowControl w:val="false"/>
        <w:suppressAutoHyphens w:val="true"/>
        <w:bidi w:val="0"/>
        <w:spacing w:lineRule="atLeast" w:line="202" w:before="0" w:after="0"/>
        <w:jc w:val="left"/>
        <w:rPr>
          <w:rFonts w:ascii="Nimbus Mono PS" w:hAnsi="Nimbus Mono PS"/>
          <w:ins w:id="1052" w:author="Unknown Author" w:date="2020-11-09T17:34:47Z"/>
          <w:b w:val="false"/>
          <w:b w:val="false"/>
          <w:bCs w:val="false"/>
          <w:u w:val="none"/>
        </w:rPr>
      </w:pPr>
      <w:ins w:id="105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55" w:author="Unknown Author" w:date="2020-11-09T17:34:47Z"/>
          <w:b w:val="false"/>
          <w:b w:val="false"/>
          <w:bCs w:val="false"/>
          <w:u w:val="none"/>
        </w:rPr>
      </w:pPr>
      <w:ins w:id="105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4"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58" w:author="Unknown Author" w:date="2020-11-09T17:34:47Z"/>
          <w:b w:val="false"/>
          <w:b w:val="false"/>
          <w:bCs w:val="false"/>
          <w:u w:val="none"/>
        </w:rPr>
      </w:pPr>
      <w:ins w:id="105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5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61" w:author="Unknown Author" w:date="2020-11-09T17:34:47Z"/>
          <w:b w:val="false"/>
          <w:b w:val="false"/>
          <w:bCs w:val="false"/>
          <w:u w:val="none"/>
        </w:rPr>
      </w:pPr>
      <w:ins w:id="105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0" w:author="Unknown Author" w:date="2020-11-09T17:34:47Z">
        <w:r>
          <w:rPr>
            <w:rFonts w:eastAsia="Unifont" w:cs="FreeSans" w:ascii="Nimbus Mono PS" w:hAnsi="Nimbus Mono PS"/>
            <w:b w:val="false"/>
            <w:bCs w:val="false"/>
            <w:color w:val="auto"/>
            <w:kern w:val="0"/>
            <w:sz w:val="20"/>
            <w:szCs w:val="20"/>
            <w:u w:val="none"/>
            <w:lang w:val="en-US" w:eastAsia="zh-CN" w:bidi="hi-IN"/>
          </w:rPr>
          <w:t>else</w:t>
        </w:r>
      </w:ins>
    </w:p>
    <w:p>
      <w:pPr>
        <w:pStyle w:val="PreformattedText"/>
        <w:widowControl w:val="false"/>
        <w:suppressAutoHyphens w:val="true"/>
        <w:bidi w:val="0"/>
        <w:spacing w:lineRule="atLeast" w:line="202" w:before="0" w:after="0"/>
        <w:jc w:val="left"/>
        <w:rPr>
          <w:rFonts w:ascii="Nimbus Mono PS" w:hAnsi="Nimbus Mono PS"/>
          <w:ins w:id="1064" w:author="Unknown Author" w:date="2020-11-09T17:34:47Z"/>
          <w:b w:val="false"/>
          <w:b w:val="false"/>
          <w:bCs w:val="false"/>
          <w:u w:val="none"/>
        </w:rPr>
      </w:pPr>
      <w:ins w:id="106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67" w:author="Unknown Author" w:date="2020-11-09T17:34:47Z"/>
          <w:b w:val="false"/>
          <w:b w:val="false"/>
          <w:bCs w:val="false"/>
          <w:u w:val="none"/>
        </w:rPr>
      </w:pPr>
      <w:ins w:id="106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6"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Stack is empty\n");</w:t>
        </w:r>
      </w:ins>
    </w:p>
    <w:p>
      <w:pPr>
        <w:pStyle w:val="PreformattedText"/>
        <w:widowControl w:val="false"/>
        <w:suppressAutoHyphens w:val="true"/>
        <w:bidi w:val="0"/>
        <w:spacing w:lineRule="atLeast" w:line="202" w:before="0" w:after="0"/>
        <w:jc w:val="left"/>
        <w:rPr>
          <w:rFonts w:ascii="Nimbus Mono PS" w:hAnsi="Nimbus Mono PS"/>
          <w:ins w:id="1070" w:author="Unknown Author" w:date="2020-11-09T17:34:47Z"/>
          <w:b w:val="false"/>
          <w:b w:val="false"/>
          <w:bCs w:val="false"/>
          <w:u w:val="none"/>
        </w:rPr>
      </w:pPr>
      <w:ins w:id="106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69"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72" w:author="Unknown Author" w:date="2020-11-09T17:34:47Z"/>
          <w:b w:val="false"/>
          <w:b w:val="false"/>
          <w:bCs w:val="false"/>
          <w:u w:val="none"/>
        </w:rPr>
      </w:pPr>
      <w:ins w:id="1071"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074" w:author="Unknown Author" w:date="2020-11-09T17:34:47Z"/>
        </w:rPr>
      </w:pPr>
      <w:ins w:id="1073"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076" w:author="Unknown Author" w:date="2020-11-09T17:34:47Z"/>
          <w:b w:val="false"/>
          <w:b w:val="false"/>
          <w:bCs w:val="false"/>
          <w:u w:val="none"/>
        </w:rPr>
      </w:pPr>
      <w:ins w:id="1075" w:author="Unknown Author" w:date="2020-11-09T17:34:47Z">
        <w:r>
          <w:rPr>
            <w:rFonts w:eastAsia="Unifont" w:cs="FreeSans" w:ascii="Nimbus Mono PS" w:hAnsi="Nimbus Mono PS"/>
            <w:b w:val="false"/>
            <w:bCs w:val="false"/>
            <w:color w:val="auto"/>
            <w:kern w:val="0"/>
            <w:sz w:val="20"/>
            <w:szCs w:val="20"/>
            <w:u w:val="none"/>
            <w:lang w:val="en-US" w:eastAsia="zh-CN" w:bidi="hi-IN"/>
          </w:rPr>
          <w:t>int menu(Stack* s)</w:t>
        </w:r>
      </w:ins>
    </w:p>
    <w:p>
      <w:pPr>
        <w:pStyle w:val="PreformattedText"/>
        <w:widowControl w:val="false"/>
        <w:suppressAutoHyphens w:val="true"/>
        <w:bidi w:val="0"/>
        <w:spacing w:lineRule="atLeast" w:line="202" w:before="0" w:after="0"/>
        <w:jc w:val="left"/>
        <w:rPr>
          <w:rFonts w:ascii="Nimbus Mono PS" w:hAnsi="Nimbus Mono PS"/>
          <w:ins w:id="1078" w:author="Unknown Author" w:date="2020-11-09T17:34:47Z"/>
          <w:b w:val="false"/>
          <w:b w:val="false"/>
          <w:bCs w:val="false"/>
          <w:u w:val="none"/>
        </w:rPr>
      </w:pPr>
      <w:ins w:id="1077"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81" w:author="Unknown Author" w:date="2020-11-09T17:34:47Z"/>
          <w:b w:val="false"/>
          <w:b w:val="false"/>
          <w:bCs w:val="false"/>
          <w:u w:val="none"/>
        </w:rPr>
      </w:pPr>
      <w:ins w:id="107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0" w:author="Unknown Author" w:date="2020-11-09T17:34:47Z">
        <w:r>
          <w:rPr>
            <w:rFonts w:eastAsia="Unifont" w:cs="FreeSans" w:ascii="Nimbus Mono PS" w:hAnsi="Nimbus Mono PS"/>
            <w:b w:val="false"/>
            <w:bCs w:val="false"/>
            <w:color w:val="auto"/>
            <w:kern w:val="0"/>
            <w:sz w:val="20"/>
            <w:szCs w:val="20"/>
            <w:u w:val="none"/>
            <w:lang w:val="en-US" w:eastAsia="zh-CN" w:bidi="hi-IN"/>
          </w:rPr>
          <w:t>int RUN = 1;</w:t>
        </w:r>
      </w:ins>
    </w:p>
    <w:p>
      <w:pPr>
        <w:pStyle w:val="PreformattedText"/>
        <w:widowControl w:val="false"/>
        <w:suppressAutoHyphens w:val="true"/>
        <w:bidi w:val="0"/>
        <w:spacing w:lineRule="atLeast" w:line="202" w:before="0" w:after="0"/>
        <w:jc w:val="left"/>
        <w:rPr>
          <w:rFonts w:ascii="Nimbus Mono PS" w:hAnsi="Nimbus Mono PS"/>
          <w:ins w:id="1084" w:author="Unknown Author" w:date="2020-11-09T17:34:47Z"/>
          <w:b w:val="false"/>
          <w:b w:val="false"/>
          <w:bCs w:val="false"/>
          <w:u w:val="none"/>
        </w:rPr>
      </w:pPr>
      <w:ins w:id="108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3" w:author="Unknown Author" w:date="2020-11-09T17:34:47Z">
        <w:r>
          <w:rPr>
            <w:rFonts w:eastAsia="Unifont" w:cs="FreeSans" w:ascii="Nimbus Mono PS" w:hAnsi="Nimbus Mono PS"/>
            <w:b w:val="false"/>
            <w:bCs w:val="false"/>
            <w:color w:val="auto"/>
            <w:kern w:val="0"/>
            <w:sz w:val="20"/>
            <w:szCs w:val="20"/>
            <w:u w:val="none"/>
            <w:lang w:val="en-US" w:eastAsia="zh-CN" w:bidi="hi-IN"/>
          </w:rPr>
          <w:t>while(RUN)</w:t>
        </w:r>
      </w:ins>
    </w:p>
    <w:p>
      <w:pPr>
        <w:pStyle w:val="PreformattedText"/>
        <w:widowControl w:val="false"/>
        <w:suppressAutoHyphens w:val="true"/>
        <w:bidi w:val="0"/>
        <w:spacing w:lineRule="atLeast" w:line="202" w:before="0" w:after="0"/>
        <w:jc w:val="left"/>
        <w:rPr>
          <w:rFonts w:ascii="Nimbus Mono PS" w:hAnsi="Nimbus Mono PS"/>
          <w:ins w:id="1087" w:author="Unknown Author" w:date="2020-11-09T17:34:47Z"/>
          <w:b w:val="false"/>
          <w:b w:val="false"/>
          <w:bCs w:val="false"/>
          <w:u w:val="none"/>
        </w:rPr>
      </w:pPr>
      <w:ins w:id="108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090" w:author="Unknown Author" w:date="2020-11-09T17:34:47Z"/>
          <w:b w:val="false"/>
          <w:b w:val="false"/>
          <w:bCs w:val="false"/>
          <w:u w:val="none"/>
        </w:rPr>
      </w:pPr>
      <w:ins w:id="108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89"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93" w:author="Unknown Author" w:date="2020-11-09T17:34:47Z"/>
          <w:b w:val="false"/>
          <w:b w:val="false"/>
          <w:bCs w:val="false"/>
          <w:u w:val="none"/>
        </w:rPr>
      </w:pPr>
      <w:ins w:id="109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2"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096" w:author="Unknown Author" w:date="2020-11-09T17:34:47Z"/>
          <w:b w:val="false"/>
          <w:b w:val="false"/>
          <w:bCs w:val="false"/>
          <w:u w:val="none"/>
        </w:rPr>
      </w:pPr>
      <w:ins w:id="109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5" w:author="Unknown Author" w:date="2020-11-09T17:34:47Z">
        <w:r>
          <w:rPr>
            <w:rFonts w:eastAsia="Unifont" w:cs="FreeSans" w:ascii="Nimbus Mono PS" w:hAnsi="Nimbus Mono PS"/>
            <w:b w:val="false"/>
            <w:bCs w:val="false"/>
            <w:color w:val="auto"/>
            <w:kern w:val="0"/>
            <w:sz w:val="20"/>
            <w:szCs w:val="20"/>
            <w:u w:val="none"/>
            <w:lang w:val="en-US" w:eastAsia="zh-CN" w:bidi="hi-IN"/>
          </w:rPr>
          <w:t>printf("            MENU             \n");</w:t>
        </w:r>
      </w:ins>
    </w:p>
    <w:p>
      <w:pPr>
        <w:pStyle w:val="PreformattedText"/>
        <w:widowControl w:val="false"/>
        <w:suppressAutoHyphens w:val="true"/>
        <w:bidi w:val="0"/>
        <w:spacing w:lineRule="atLeast" w:line="202" w:before="0" w:after="0"/>
        <w:jc w:val="left"/>
        <w:rPr>
          <w:rFonts w:ascii="Nimbus Mono PS" w:hAnsi="Nimbus Mono PS"/>
          <w:ins w:id="1099" w:author="Unknown Author" w:date="2020-11-09T17:34:47Z"/>
          <w:b w:val="false"/>
          <w:b w:val="false"/>
          <w:bCs w:val="false"/>
          <w:u w:val="none"/>
        </w:rPr>
      </w:pPr>
      <w:ins w:id="109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098"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02" w:author="Unknown Author" w:date="2020-11-09T17:34:47Z"/>
          <w:b w:val="false"/>
          <w:b w:val="false"/>
          <w:bCs w:val="false"/>
          <w:u w:val="none"/>
        </w:rPr>
      </w:pPr>
      <w:ins w:id="110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1" w:author="Unknown Author" w:date="2020-11-09T17:34:47Z">
        <w:r>
          <w:rPr>
            <w:rFonts w:eastAsia="Unifont" w:cs="FreeSans" w:ascii="Nimbus Mono PS" w:hAnsi="Nimbus Mono PS"/>
            <w:b w:val="false"/>
            <w:bCs w:val="false"/>
            <w:color w:val="auto"/>
            <w:kern w:val="0"/>
            <w:sz w:val="20"/>
            <w:szCs w:val="20"/>
            <w:u w:val="none"/>
            <w:lang w:val="en-US" w:eastAsia="zh-CN" w:bidi="hi-IN"/>
          </w:rPr>
          <w:t>printf("1.Push\n");</w:t>
        </w:r>
      </w:ins>
    </w:p>
    <w:p>
      <w:pPr>
        <w:pStyle w:val="PreformattedText"/>
        <w:widowControl w:val="false"/>
        <w:suppressAutoHyphens w:val="true"/>
        <w:bidi w:val="0"/>
        <w:spacing w:lineRule="atLeast" w:line="202" w:before="0" w:after="0"/>
        <w:jc w:val="left"/>
        <w:rPr>
          <w:rFonts w:ascii="Nimbus Mono PS" w:hAnsi="Nimbus Mono PS"/>
          <w:ins w:id="1105" w:author="Unknown Author" w:date="2020-11-09T17:34:47Z"/>
          <w:b w:val="false"/>
          <w:b w:val="false"/>
          <w:bCs w:val="false"/>
          <w:u w:val="none"/>
        </w:rPr>
      </w:pPr>
      <w:ins w:id="110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4" w:author="Unknown Author" w:date="2020-11-09T17:34:47Z">
        <w:r>
          <w:rPr>
            <w:rFonts w:eastAsia="Unifont" w:cs="FreeSans" w:ascii="Nimbus Mono PS" w:hAnsi="Nimbus Mono PS"/>
            <w:b w:val="false"/>
            <w:bCs w:val="false"/>
            <w:color w:val="auto"/>
            <w:kern w:val="0"/>
            <w:sz w:val="20"/>
            <w:szCs w:val="20"/>
            <w:u w:val="none"/>
            <w:lang w:val="en-US" w:eastAsia="zh-CN" w:bidi="hi-IN"/>
          </w:rPr>
          <w:t>printf("2.Pop\n");</w:t>
        </w:r>
      </w:ins>
    </w:p>
    <w:p>
      <w:pPr>
        <w:pStyle w:val="PreformattedText"/>
        <w:widowControl w:val="false"/>
        <w:suppressAutoHyphens w:val="true"/>
        <w:bidi w:val="0"/>
        <w:spacing w:lineRule="atLeast" w:line="202" w:before="0" w:after="0"/>
        <w:jc w:val="left"/>
        <w:rPr>
          <w:rFonts w:ascii="Nimbus Mono PS" w:hAnsi="Nimbus Mono PS"/>
          <w:ins w:id="1108" w:author="Unknown Author" w:date="2020-11-09T17:34:47Z"/>
          <w:b w:val="false"/>
          <w:b w:val="false"/>
          <w:bCs w:val="false"/>
          <w:u w:val="none"/>
        </w:rPr>
      </w:pPr>
      <w:ins w:id="110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07" w:author="Unknown Author" w:date="2020-11-09T17:34:47Z">
        <w:r>
          <w:rPr>
            <w:rFonts w:eastAsia="Unifont" w:cs="FreeSans" w:ascii="Nimbus Mono PS" w:hAnsi="Nimbus Mono PS"/>
            <w:b w:val="false"/>
            <w:bCs w:val="false"/>
            <w:color w:val="auto"/>
            <w:kern w:val="0"/>
            <w:sz w:val="20"/>
            <w:szCs w:val="20"/>
            <w:u w:val="none"/>
            <w:lang w:val="en-US" w:eastAsia="zh-CN" w:bidi="hi-IN"/>
          </w:rPr>
          <w:t>printf("3.Display the stack\n");</w:t>
        </w:r>
      </w:ins>
    </w:p>
    <w:p>
      <w:pPr>
        <w:pStyle w:val="PreformattedText"/>
        <w:widowControl w:val="false"/>
        <w:suppressAutoHyphens w:val="true"/>
        <w:bidi w:val="0"/>
        <w:spacing w:lineRule="atLeast" w:line="202" w:before="0" w:after="0"/>
        <w:jc w:val="left"/>
        <w:rPr>
          <w:rFonts w:ascii="Nimbus Mono PS" w:hAnsi="Nimbus Mono PS"/>
          <w:ins w:id="1111" w:author="Unknown Author" w:date="2020-11-09T17:34:47Z"/>
          <w:b w:val="false"/>
          <w:b w:val="false"/>
          <w:bCs w:val="false"/>
          <w:u w:val="none"/>
        </w:rPr>
      </w:pPr>
      <w:ins w:id="110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0" w:author="Unknown Author" w:date="2020-11-09T17:34:47Z">
        <w:r>
          <w:rPr>
            <w:rFonts w:eastAsia="Unifont" w:cs="FreeSans" w:ascii="Nimbus Mono PS" w:hAnsi="Nimbus Mono PS"/>
            <w:b w:val="false"/>
            <w:bCs w:val="false"/>
            <w:color w:val="auto"/>
            <w:kern w:val="0"/>
            <w:sz w:val="20"/>
            <w:szCs w:val="20"/>
            <w:u w:val="none"/>
            <w:lang w:val="en-US" w:eastAsia="zh-CN" w:bidi="hi-IN"/>
          </w:rPr>
          <w:t>printf("4.Exit\n");</w:t>
        </w:r>
      </w:ins>
    </w:p>
    <w:p>
      <w:pPr>
        <w:pStyle w:val="PreformattedText"/>
        <w:widowControl w:val="false"/>
        <w:suppressAutoHyphens w:val="true"/>
        <w:bidi w:val="0"/>
        <w:spacing w:lineRule="atLeast" w:line="202" w:before="0" w:after="0"/>
        <w:jc w:val="left"/>
        <w:rPr>
          <w:rFonts w:ascii="Nimbus Mono PS" w:hAnsi="Nimbus Mono PS"/>
          <w:ins w:id="1114" w:author="Unknown Author" w:date="2020-11-09T17:34:47Z"/>
          <w:b w:val="false"/>
          <w:b w:val="false"/>
          <w:bCs w:val="false"/>
          <w:u w:val="none"/>
        </w:rPr>
      </w:pPr>
      <w:ins w:id="111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3" w:author="Unknown Author" w:date="2020-11-09T17:34:47Z">
        <w:r>
          <w:rPr>
            <w:rFonts w:eastAsia="Unifont" w:cs="FreeSans" w:ascii="Nimbus Mono PS" w:hAnsi="Nimbus Mono PS"/>
            <w:b w:val="false"/>
            <w:bCs w:val="false"/>
            <w:color w:val="auto"/>
            <w:kern w:val="0"/>
            <w:sz w:val="20"/>
            <w:szCs w:val="20"/>
            <w:u w:val="none"/>
            <w:lang w:val="en-US" w:eastAsia="zh-CN" w:bidi="hi-IN"/>
          </w:rPr>
          <w:t>printf("Enter Choice: ");</w:t>
        </w:r>
      </w:ins>
    </w:p>
    <w:p>
      <w:pPr>
        <w:pStyle w:val="PreformattedText"/>
        <w:widowControl w:val="false"/>
        <w:suppressAutoHyphens w:val="true"/>
        <w:bidi w:val="0"/>
        <w:spacing w:lineRule="atLeast" w:line="202" w:before="0" w:after="0"/>
        <w:jc w:val="left"/>
        <w:rPr>
          <w:rFonts w:ascii="Nimbus Mono PS" w:hAnsi="Nimbus Mono PS"/>
          <w:ins w:id="1117" w:author="Unknown Author" w:date="2020-11-09T17:34:47Z"/>
          <w:b w:val="false"/>
          <w:b w:val="false"/>
          <w:bCs w:val="false"/>
          <w:u w:val="none"/>
        </w:rPr>
      </w:pPr>
      <w:ins w:id="111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6" w:author="Unknown Author" w:date="2020-11-09T17:34:47Z">
        <w:r>
          <w:rPr>
            <w:rFonts w:eastAsia="Unifont" w:cs="FreeSans" w:ascii="Nimbus Mono PS" w:hAnsi="Nimbus Mono PS"/>
            <w:b w:val="false"/>
            <w:bCs w:val="false"/>
            <w:color w:val="auto"/>
            <w:kern w:val="0"/>
            <w:sz w:val="20"/>
            <w:szCs w:val="20"/>
            <w:u w:val="none"/>
            <w:lang w:val="en-US" w:eastAsia="zh-CN" w:bidi="hi-IN"/>
          </w:rPr>
          <w:t>int choice;</w:t>
        </w:r>
      </w:ins>
    </w:p>
    <w:p>
      <w:pPr>
        <w:pStyle w:val="PreformattedText"/>
        <w:widowControl w:val="false"/>
        <w:suppressAutoHyphens w:val="true"/>
        <w:bidi w:val="0"/>
        <w:spacing w:lineRule="atLeast" w:line="202" w:before="0" w:after="0"/>
        <w:jc w:val="left"/>
        <w:rPr>
          <w:rFonts w:ascii="Nimbus Mono PS" w:hAnsi="Nimbus Mono PS"/>
          <w:ins w:id="1120" w:author="Unknown Author" w:date="2020-11-09T17:34:47Z"/>
          <w:b w:val="false"/>
          <w:b w:val="false"/>
          <w:bCs w:val="false"/>
          <w:u w:val="none"/>
        </w:rPr>
      </w:pPr>
      <w:ins w:id="111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19" w:author="Unknown Author" w:date="2020-11-09T17:34:47Z">
        <w:r>
          <w:rPr>
            <w:rFonts w:eastAsia="Unifont" w:cs="FreeSans" w:ascii="Nimbus Mono PS" w:hAnsi="Nimbus Mono PS"/>
            <w:b w:val="false"/>
            <w:bCs w:val="false"/>
            <w:color w:val="auto"/>
            <w:kern w:val="0"/>
            <w:sz w:val="20"/>
            <w:szCs w:val="20"/>
            <w:u w:val="none"/>
            <w:lang w:val="en-US" w:eastAsia="zh-CN" w:bidi="hi-IN"/>
          </w:rPr>
          <w:t>int elem;</w:t>
        </w:r>
      </w:ins>
    </w:p>
    <w:p>
      <w:pPr>
        <w:pStyle w:val="PreformattedText"/>
        <w:widowControl w:val="false"/>
        <w:suppressAutoHyphens w:val="true"/>
        <w:bidi w:val="0"/>
        <w:spacing w:lineRule="atLeast" w:line="202" w:before="0" w:after="0"/>
        <w:jc w:val="left"/>
        <w:rPr>
          <w:rFonts w:ascii="Nimbus Mono PS" w:hAnsi="Nimbus Mono PS"/>
          <w:ins w:id="1123" w:author="Unknown Author" w:date="2020-11-09T17:34:47Z"/>
          <w:b w:val="false"/>
          <w:b w:val="false"/>
          <w:bCs w:val="false"/>
          <w:u w:val="none"/>
        </w:rPr>
      </w:pPr>
      <w:ins w:id="112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22" w:author="Unknown Author" w:date="2020-11-09T17:34:47Z">
        <w:r>
          <w:rPr>
            <w:rFonts w:eastAsia="Unifont" w:cs="FreeSans" w:ascii="Nimbus Mono PS" w:hAnsi="Nimbus Mono PS"/>
            <w:b w:val="false"/>
            <w:bCs w:val="false"/>
            <w:color w:val="auto"/>
            <w:kern w:val="0"/>
            <w:sz w:val="20"/>
            <w:szCs w:val="20"/>
            <w:u w:val="none"/>
            <w:lang w:val="en-US" w:eastAsia="zh-CN" w:bidi="hi-IN"/>
          </w:rPr>
          <w:t>scanf("%d%*c",&amp;choice);</w:t>
        </w:r>
      </w:ins>
    </w:p>
    <w:p>
      <w:pPr>
        <w:pStyle w:val="PreformattedText"/>
        <w:widowControl w:val="false"/>
        <w:suppressAutoHyphens w:val="true"/>
        <w:bidi w:val="0"/>
        <w:spacing w:lineRule="atLeast" w:line="202" w:before="0" w:after="0"/>
        <w:jc w:val="left"/>
        <w:rPr>
          <w:rFonts w:ascii="Nimbus Mono PS" w:hAnsi="Nimbus Mono PS"/>
          <w:ins w:id="1125" w:author="Unknown Author" w:date="2020-11-09T17:34:47Z"/>
          <w:b w:val="false"/>
          <w:b w:val="false"/>
          <w:bCs w:val="false"/>
          <w:u w:val="none"/>
        </w:rPr>
      </w:pPr>
      <w:ins w:id="112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lineRule="atLeast" w:line="202" w:before="0" w:after="0"/>
        <w:jc w:val="left"/>
        <w:rPr>
          <w:rFonts w:ascii="Nimbus Mono PS" w:hAnsi="Nimbus Mono PS"/>
          <w:ins w:id="1128" w:author="Unknown Author" w:date="2020-11-09T17:34:47Z"/>
          <w:b w:val="false"/>
          <w:b w:val="false"/>
          <w:bCs w:val="false"/>
          <w:u w:val="none"/>
        </w:rPr>
      </w:pPr>
      <w:ins w:id="112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27" w:author="Unknown Author" w:date="2020-11-09T17:34:47Z">
        <w:r>
          <w:rPr>
            <w:rFonts w:eastAsia="Unifont" w:cs="FreeSans" w:ascii="Nimbus Mono PS" w:hAnsi="Nimbus Mono PS"/>
            <w:b w:val="false"/>
            <w:bCs w:val="false"/>
            <w:color w:val="auto"/>
            <w:kern w:val="0"/>
            <w:sz w:val="20"/>
            <w:szCs w:val="20"/>
            <w:u w:val="none"/>
            <w:lang w:val="en-US" w:eastAsia="zh-CN" w:bidi="hi-IN"/>
          </w:rPr>
          <w:t>switch(choice)</w:t>
        </w:r>
      </w:ins>
    </w:p>
    <w:p>
      <w:pPr>
        <w:pStyle w:val="PreformattedText"/>
        <w:widowControl w:val="false"/>
        <w:suppressAutoHyphens w:val="true"/>
        <w:bidi w:val="0"/>
        <w:spacing w:lineRule="atLeast" w:line="202" w:before="0" w:after="0"/>
        <w:jc w:val="left"/>
        <w:rPr>
          <w:rFonts w:ascii="Nimbus Mono PS" w:hAnsi="Nimbus Mono PS"/>
          <w:ins w:id="1131" w:author="Unknown Author" w:date="2020-11-09T17:34:47Z"/>
          <w:b w:val="false"/>
          <w:b w:val="false"/>
          <w:bCs w:val="false"/>
          <w:u w:val="none"/>
        </w:rPr>
      </w:pPr>
      <w:ins w:id="112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0"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134" w:author="Unknown Author" w:date="2020-11-09T17:34:47Z"/>
          <w:b w:val="false"/>
          <w:b w:val="false"/>
          <w:bCs w:val="false"/>
          <w:u w:val="none"/>
        </w:rPr>
      </w:pPr>
      <w:ins w:id="113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3" w:author="Unknown Author" w:date="2020-11-09T17:34:47Z">
        <w:r>
          <w:rPr>
            <w:rFonts w:eastAsia="Unifont" w:cs="FreeSans" w:ascii="Nimbus Mono PS" w:hAnsi="Nimbus Mono PS"/>
            <w:b w:val="false"/>
            <w:bCs w:val="false"/>
            <w:color w:val="auto"/>
            <w:kern w:val="0"/>
            <w:sz w:val="20"/>
            <w:szCs w:val="20"/>
            <w:u w:val="none"/>
            <w:lang w:val="en-US" w:eastAsia="zh-CN" w:bidi="hi-IN"/>
          </w:rPr>
          <w:t>case 1: printf("Enter the element to be inserted: ");</w:t>
        </w:r>
      </w:ins>
    </w:p>
    <w:p>
      <w:pPr>
        <w:pStyle w:val="PreformattedText"/>
        <w:widowControl w:val="false"/>
        <w:suppressAutoHyphens w:val="true"/>
        <w:bidi w:val="0"/>
        <w:spacing w:lineRule="atLeast" w:line="202" w:before="0" w:after="0"/>
        <w:jc w:val="left"/>
        <w:rPr>
          <w:rFonts w:ascii="Nimbus Mono PS" w:hAnsi="Nimbus Mono PS"/>
          <w:ins w:id="1137" w:author="Unknown Author" w:date="2020-11-09T17:34:47Z"/>
          <w:b w:val="false"/>
          <w:b w:val="false"/>
          <w:bCs w:val="false"/>
          <w:u w:val="none"/>
        </w:rPr>
      </w:pPr>
      <w:ins w:id="113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6" w:author="Unknown Author" w:date="2020-11-09T17:34:47Z">
        <w:r>
          <w:rPr>
            <w:rFonts w:eastAsia="Unifont" w:cs="FreeSans" w:ascii="Nimbus Mono PS" w:hAnsi="Nimbus Mono PS"/>
            <w:b w:val="false"/>
            <w:bCs w:val="false"/>
            <w:color w:val="auto"/>
            <w:kern w:val="0"/>
            <w:sz w:val="20"/>
            <w:szCs w:val="20"/>
            <w:u w:val="none"/>
            <w:lang w:val="en-US" w:eastAsia="zh-CN" w:bidi="hi-IN"/>
          </w:rPr>
          <w:t>scanf("%d%*c",&amp;elem);</w:t>
        </w:r>
      </w:ins>
    </w:p>
    <w:p>
      <w:pPr>
        <w:pStyle w:val="PreformattedText"/>
        <w:widowControl w:val="false"/>
        <w:suppressAutoHyphens w:val="true"/>
        <w:bidi w:val="0"/>
        <w:spacing w:lineRule="atLeast" w:line="202" w:before="0" w:after="0"/>
        <w:jc w:val="left"/>
        <w:rPr>
          <w:rFonts w:ascii="Nimbus Mono PS" w:hAnsi="Nimbus Mono PS"/>
          <w:ins w:id="1140" w:author="Unknown Author" w:date="2020-11-09T17:34:47Z"/>
          <w:b w:val="false"/>
          <w:b w:val="false"/>
          <w:bCs w:val="false"/>
          <w:u w:val="none"/>
        </w:rPr>
      </w:pPr>
      <w:ins w:id="113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39" w:author="Unknown Author" w:date="2020-11-09T17:34:47Z">
        <w:r>
          <w:rPr>
            <w:rFonts w:eastAsia="Unifont" w:cs="FreeSans" w:ascii="Nimbus Mono PS" w:hAnsi="Nimbus Mono PS"/>
            <w:b w:val="false"/>
            <w:bCs w:val="false"/>
            <w:color w:val="auto"/>
            <w:kern w:val="0"/>
            <w:sz w:val="20"/>
            <w:szCs w:val="20"/>
            <w:u w:val="none"/>
            <w:lang w:val="en-US" w:eastAsia="zh-CN" w:bidi="hi-IN"/>
          </w:rPr>
          <w:t>push(s,elem);</w:t>
        </w:r>
      </w:ins>
    </w:p>
    <w:p>
      <w:pPr>
        <w:pStyle w:val="PreformattedText"/>
        <w:widowControl w:val="false"/>
        <w:suppressAutoHyphens w:val="true"/>
        <w:bidi w:val="0"/>
        <w:spacing w:lineRule="atLeast" w:line="202" w:before="0" w:after="0"/>
        <w:jc w:val="left"/>
        <w:rPr>
          <w:rFonts w:ascii="Nimbus Mono PS" w:hAnsi="Nimbus Mono PS"/>
          <w:ins w:id="1143" w:author="Unknown Author" w:date="2020-11-09T17:34:47Z"/>
          <w:b w:val="false"/>
          <w:b w:val="false"/>
          <w:bCs w:val="false"/>
          <w:u w:val="none"/>
        </w:rPr>
      </w:pPr>
      <w:ins w:id="114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2"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46" w:author="Unknown Author" w:date="2020-11-09T17:34:47Z"/>
          <w:b w:val="false"/>
          <w:b w:val="false"/>
          <w:bCs w:val="false"/>
          <w:u w:val="none"/>
        </w:rPr>
      </w:pPr>
      <w:ins w:id="114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5"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49" w:author="Unknown Author" w:date="2020-11-09T17:34:47Z"/>
          <w:b w:val="false"/>
          <w:b w:val="false"/>
          <w:bCs w:val="false"/>
          <w:u w:val="none"/>
        </w:rPr>
      </w:pPr>
      <w:ins w:id="114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48" w:author="Unknown Author" w:date="2020-11-09T17:34:47Z">
        <w:r>
          <w:rPr>
            <w:rFonts w:eastAsia="Unifont" w:cs="FreeSans" w:ascii="Nimbus Mono PS" w:hAnsi="Nimbus Mono PS"/>
            <w:b w:val="false"/>
            <w:bCs w:val="false"/>
            <w:color w:val="auto"/>
            <w:kern w:val="0"/>
            <w:sz w:val="20"/>
            <w:szCs w:val="20"/>
            <w:u w:val="none"/>
            <w:lang w:val="en-US" w:eastAsia="zh-CN" w:bidi="hi-IN"/>
          </w:rPr>
          <w:t>case 2: elem = pop(s);</w:t>
        </w:r>
      </w:ins>
    </w:p>
    <w:p>
      <w:pPr>
        <w:pStyle w:val="PreformattedText"/>
        <w:widowControl w:val="false"/>
        <w:suppressAutoHyphens w:val="true"/>
        <w:bidi w:val="0"/>
        <w:spacing w:lineRule="atLeast" w:line="202" w:before="0" w:after="0"/>
        <w:jc w:val="left"/>
        <w:rPr>
          <w:rFonts w:ascii="Nimbus Mono PS" w:hAnsi="Nimbus Mono PS"/>
          <w:ins w:id="1152" w:author="Unknown Author" w:date="2020-11-09T17:34:47Z"/>
          <w:b w:val="false"/>
          <w:b w:val="false"/>
          <w:bCs w:val="false"/>
          <w:u w:val="none"/>
        </w:rPr>
      </w:pPr>
      <w:ins w:id="115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1" w:author="Unknown Author" w:date="2020-11-09T17:34:47Z">
        <w:r>
          <w:rPr>
            <w:rFonts w:eastAsia="Unifont" w:cs="FreeSans" w:ascii="Nimbus Mono PS" w:hAnsi="Nimbus Mono PS"/>
            <w:b w:val="false"/>
            <w:bCs w:val="false"/>
            <w:color w:val="auto"/>
            <w:kern w:val="0"/>
            <w:sz w:val="20"/>
            <w:szCs w:val="20"/>
            <w:u w:val="none"/>
            <w:lang w:val="en-US" w:eastAsia="zh-CN" w:bidi="hi-IN"/>
          </w:rPr>
          <w:t>printf("The Element removed is %d",elem);</w:t>
        </w:r>
      </w:ins>
    </w:p>
    <w:p>
      <w:pPr>
        <w:pStyle w:val="PreformattedText"/>
        <w:widowControl w:val="false"/>
        <w:suppressAutoHyphens w:val="true"/>
        <w:bidi w:val="0"/>
        <w:spacing w:lineRule="atLeast" w:line="202" w:before="0" w:after="0"/>
        <w:jc w:val="left"/>
        <w:rPr>
          <w:rFonts w:ascii="Nimbus Mono PS" w:hAnsi="Nimbus Mono PS"/>
          <w:ins w:id="1155" w:author="Unknown Author" w:date="2020-11-09T17:34:47Z"/>
          <w:b w:val="false"/>
          <w:b w:val="false"/>
          <w:bCs w:val="false"/>
          <w:u w:val="none"/>
        </w:rPr>
      </w:pPr>
      <w:ins w:id="115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4"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58" w:author="Unknown Author" w:date="2020-11-09T17:34:47Z"/>
          <w:b w:val="false"/>
          <w:b w:val="false"/>
          <w:bCs w:val="false"/>
          <w:u w:val="none"/>
        </w:rPr>
      </w:pPr>
      <w:ins w:id="115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57"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61" w:author="Unknown Author" w:date="2020-11-09T17:34:47Z"/>
          <w:b w:val="false"/>
          <w:b w:val="false"/>
          <w:bCs w:val="false"/>
          <w:u w:val="none"/>
        </w:rPr>
      </w:pPr>
      <w:ins w:id="115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0" w:author="Unknown Author" w:date="2020-11-09T17:34:47Z">
        <w:r>
          <w:rPr>
            <w:rFonts w:eastAsia="Unifont" w:cs="FreeSans" w:ascii="Nimbus Mono PS" w:hAnsi="Nimbus Mono PS"/>
            <w:b w:val="false"/>
            <w:bCs w:val="false"/>
            <w:color w:val="auto"/>
            <w:kern w:val="0"/>
            <w:sz w:val="20"/>
            <w:szCs w:val="20"/>
            <w:u w:val="none"/>
            <w:lang w:val="en-US" w:eastAsia="zh-CN" w:bidi="hi-IN"/>
          </w:rPr>
          <w:t>case 3: displayStack(s);</w:t>
        </w:r>
      </w:ins>
    </w:p>
    <w:p>
      <w:pPr>
        <w:pStyle w:val="PreformattedText"/>
        <w:widowControl w:val="false"/>
        <w:suppressAutoHyphens w:val="true"/>
        <w:bidi w:val="0"/>
        <w:spacing w:lineRule="atLeast" w:line="202" w:before="0" w:after="0"/>
        <w:jc w:val="left"/>
        <w:rPr>
          <w:rFonts w:ascii="Nimbus Mono PS" w:hAnsi="Nimbus Mono PS"/>
          <w:ins w:id="1164" w:author="Unknown Author" w:date="2020-11-09T17:34:47Z"/>
          <w:b w:val="false"/>
          <w:b w:val="false"/>
          <w:bCs w:val="false"/>
          <w:u w:val="none"/>
        </w:rPr>
      </w:pPr>
      <w:ins w:id="116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3"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67" w:author="Unknown Author" w:date="2020-11-09T17:34:47Z"/>
          <w:b w:val="false"/>
          <w:b w:val="false"/>
          <w:bCs w:val="false"/>
          <w:u w:val="none"/>
        </w:rPr>
      </w:pPr>
      <w:ins w:id="1165"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6" w:author="Unknown Author" w:date="2020-11-09T17:34:47Z">
        <w:r>
          <w:rPr>
            <w:rFonts w:eastAsia="Unifont" w:cs="FreeSans" w:ascii="Nimbus Mono PS" w:hAnsi="Nimbus Mono PS"/>
            <w:b w:val="false"/>
            <w:bCs w:val="false"/>
            <w:color w:val="auto"/>
            <w:kern w:val="0"/>
            <w:sz w:val="20"/>
            <w:szCs w:val="20"/>
            <w:u w:val="none"/>
            <w:lang w:val="en-US" w:eastAsia="zh-CN" w:bidi="hi-IN"/>
          </w:rPr>
          <w:t>case 4: RUN=0;</w:t>
        </w:r>
      </w:ins>
    </w:p>
    <w:p>
      <w:pPr>
        <w:pStyle w:val="PreformattedText"/>
        <w:widowControl w:val="false"/>
        <w:suppressAutoHyphens w:val="true"/>
        <w:bidi w:val="0"/>
        <w:spacing w:lineRule="atLeast" w:line="202" w:before="0" w:after="0"/>
        <w:jc w:val="left"/>
        <w:rPr>
          <w:rFonts w:ascii="Nimbus Mono PS" w:hAnsi="Nimbus Mono PS"/>
          <w:ins w:id="1170" w:author="Unknown Author" w:date="2020-11-09T17:34:47Z"/>
          <w:b w:val="false"/>
          <w:b w:val="false"/>
          <w:bCs w:val="false"/>
          <w:u w:val="none"/>
        </w:rPr>
      </w:pPr>
      <w:ins w:id="1168"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69"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ascii="Nimbus Mono PS" w:hAnsi="Nimbus Mono PS"/>
          <w:ins w:id="1173" w:author="Unknown Author" w:date="2020-11-09T17:34:47Z"/>
          <w:b w:val="false"/>
          <w:b w:val="false"/>
          <w:bCs w:val="false"/>
          <w:u w:val="none"/>
        </w:rPr>
      </w:pPr>
      <w:ins w:id="1171"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72" w:author="Unknown Author" w:date="2020-11-09T17:34:47Z">
        <w:r>
          <w:rPr>
            <w:rFonts w:eastAsia="Unifont" w:cs="FreeSans" w:ascii="Nimbus Mono PS" w:hAnsi="Nimbus Mono PS"/>
            <w:b w:val="false"/>
            <w:bCs w:val="false"/>
            <w:color w:val="auto"/>
            <w:kern w:val="0"/>
            <w:sz w:val="20"/>
            <w:szCs w:val="20"/>
            <w:u w:val="none"/>
            <w:lang w:val="en-US" w:eastAsia="zh-CN" w:bidi="hi-IN"/>
          </w:rPr>
          <w:t>default: printf("Enter a valid choice\n");</w:t>
        </w:r>
      </w:ins>
    </w:p>
    <w:p>
      <w:pPr>
        <w:pStyle w:val="PreformattedText"/>
        <w:widowControl w:val="false"/>
        <w:suppressAutoHyphens w:val="true"/>
        <w:bidi w:val="0"/>
        <w:spacing w:lineRule="atLeast" w:line="202" w:before="0" w:after="0"/>
        <w:jc w:val="left"/>
        <w:rPr>
          <w:rFonts w:ascii="Nimbus Mono PS" w:hAnsi="Nimbus Mono PS"/>
          <w:ins w:id="1176" w:author="Unknown Author" w:date="2020-11-09T17:34:47Z"/>
          <w:b w:val="false"/>
          <w:b w:val="false"/>
          <w:bCs w:val="false"/>
          <w:u w:val="none"/>
        </w:rPr>
      </w:pPr>
      <w:ins w:id="1174"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75" w:author="Unknown Author" w:date="2020-11-09T17:34:47Z">
        <w:r>
          <w:rPr>
            <w:rFonts w:eastAsia="Unifont" w:cs="FreeSans" w:ascii="Nimbus Mono PS" w:hAnsi="Nimbus Mono PS"/>
            <w:b w:val="false"/>
            <w:bCs w:val="false"/>
            <w:color w:val="auto"/>
            <w:kern w:val="0"/>
            <w:sz w:val="20"/>
            <w:szCs w:val="20"/>
            <w:u w:val="none"/>
            <w:lang w:val="en-US" w:eastAsia="zh-CN" w:bidi="hi-IN"/>
          </w:rPr>
          <w:t>printf("\n");</w:t>
        </w:r>
      </w:ins>
    </w:p>
    <w:p>
      <w:pPr>
        <w:pStyle w:val="PreformattedText"/>
        <w:widowControl w:val="false"/>
        <w:suppressAutoHyphens w:val="true"/>
        <w:bidi w:val="0"/>
        <w:spacing w:lineRule="atLeast" w:line="202" w:before="0" w:after="0"/>
        <w:jc w:val="left"/>
        <w:rPr>
          <w:rFonts w:ascii="Nimbus Mono PS" w:hAnsi="Nimbus Mono PS"/>
          <w:ins w:id="1179" w:author="Unknown Author" w:date="2020-11-09T17:34:47Z"/>
          <w:b w:val="false"/>
          <w:b w:val="false"/>
          <w:bCs w:val="false"/>
          <w:u w:val="none"/>
        </w:rPr>
      </w:pPr>
      <w:ins w:id="117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78" w:author="Unknown Author" w:date="2020-11-09T17:34:47Z">
        <w:r>
          <w:rPr>
            <w:rFonts w:eastAsia="Unifont" w:cs="FreeSans" w:ascii="Nimbus Mono PS" w:hAnsi="Nimbus Mono PS"/>
            <w:b w:val="false"/>
            <w:bCs w:val="false"/>
            <w:color w:val="auto"/>
            <w:kern w:val="0"/>
            <w:sz w:val="20"/>
            <w:szCs w:val="20"/>
            <w:u w:val="none"/>
            <w:lang w:val="en-US" w:eastAsia="zh-CN" w:bidi="hi-IN"/>
          </w:rPr>
          <w:t>break;</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81" w:author="Unknown Author" w:date="2020-11-09T17:34:47Z"/>
        </w:rPr>
      </w:pPr>
      <w:ins w:id="118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184" w:author="Unknown Author" w:date="2020-11-09T17:34:47Z"/>
          <w:b w:val="false"/>
          <w:b w:val="false"/>
          <w:bCs w:val="false"/>
          <w:u w:val="none"/>
        </w:rPr>
      </w:pPr>
      <w:ins w:id="1182"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83"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86" w:author="Unknown Author" w:date="2020-11-09T17:34:47Z"/>
        </w:rPr>
      </w:pPr>
      <w:ins w:id="1185"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189" w:author="Unknown Author" w:date="2020-11-09T17:34:47Z"/>
          <w:b w:val="false"/>
          <w:b w:val="false"/>
          <w:bCs w:val="false"/>
          <w:u w:val="none"/>
        </w:rPr>
      </w:pPr>
      <w:ins w:id="1187"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88"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192" w:author="Unknown Author" w:date="2020-11-09T17:34:47Z"/>
          <w:b w:val="false"/>
          <w:b w:val="false"/>
          <w:bCs w:val="false"/>
          <w:u w:val="none"/>
        </w:rPr>
      </w:pPr>
      <w:ins w:id="1190"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91" w:author="Unknown Author" w:date="2020-11-09T17:34:47Z">
        <w:r>
          <w:rPr>
            <w:rFonts w:eastAsia="Unifont" w:cs="FreeSans" w:ascii="Nimbus Mono PS" w:hAnsi="Nimbus Mono PS"/>
            <w:b w:val="false"/>
            <w:bCs w:val="false"/>
            <w:color w:val="auto"/>
            <w:kern w:val="0"/>
            <w:sz w:val="20"/>
            <w:szCs w:val="20"/>
            <w:u w:val="none"/>
            <w:lang w:val="en-US" w:eastAsia="zh-CN" w:bidi="hi-IN"/>
          </w:rPr>
          <w:t>printf("Exiting........");</w:t>
        </w:r>
      </w:ins>
    </w:p>
    <w:p>
      <w:pPr>
        <w:pStyle w:val="PreformattedText"/>
        <w:widowControl w:val="false"/>
        <w:suppressAutoHyphens w:val="true"/>
        <w:bidi w:val="0"/>
        <w:spacing w:lineRule="atLeast" w:line="202" w:before="0" w:after="0"/>
        <w:jc w:val="left"/>
        <w:rPr>
          <w:rFonts w:ascii="Nimbus Mono PS" w:hAnsi="Nimbus Mono PS"/>
          <w:ins w:id="1195" w:author="Unknown Author" w:date="2020-11-09T17:34:47Z"/>
          <w:b w:val="false"/>
          <w:b w:val="false"/>
          <w:bCs w:val="false"/>
          <w:u w:val="none"/>
        </w:rPr>
      </w:pPr>
      <w:ins w:id="1193"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194" w:author="Unknown Author" w:date="2020-11-09T17:34:47Z">
        <w:r>
          <w:rPr>
            <w:rFonts w:eastAsia="Unifont" w:cs="FreeSans" w:ascii="Nimbus Mono PS" w:hAnsi="Nimbus Mono PS"/>
            <w:b w:val="false"/>
            <w:bCs w:val="false"/>
            <w:color w:val="auto"/>
            <w:kern w:val="0"/>
            <w:sz w:val="20"/>
            <w:szCs w:val="20"/>
            <w:u w:val="none"/>
            <w:lang w:val="en-US" w:eastAsia="zh-CN" w:bidi="hi-IN"/>
          </w:rPr>
          <w:t>return RUN;</w:t>
        </w:r>
      </w:ins>
    </w:p>
    <w:p>
      <w:pPr>
        <w:pStyle w:val="PreformattedText"/>
        <w:widowControl w:val="false"/>
        <w:suppressAutoHyphens w:val="true"/>
        <w:bidi w:val="0"/>
        <w:spacing w:lineRule="atLeast" w:line="202" w:before="0" w:after="0"/>
        <w:jc w:val="left"/>
        <w:rPr>
          <w:rFonts w:ascii="Nimbus Mono PS" w:hAnsi="Nimbus Mono PS"/>
          <w:ins w:id="1197" w:author="Unknown Author" w:date="2020-11-09T17:34:47Z"/>
          <w:b w:val="false"/>
          <w:b w:val="false"/>
          <w:bCs w:val="false"/>
          <w:u w:val="none"/>
        </w:rPr>
      </w:pPr>
      <w:ins w:id="1196"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199" w:author="Unknown Author" w:date="2020-11-09T17:34:47Z"/>
        </w:rPr>
      </w:pPr>
      <w:ins w:id="1198"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201" w:author="Unknown Author" w:date="2020-11-09T17:34:47Z"/>
        </w:rPr>
      </w:pPr>
      <w:ins w:id="1200" w:author="Unknown Author" w:date="2020-11-09T17:34:47Z">
        <w:r>
          <w:rPr>
            <w:rFonts w:ascii="Nimbus Mono PS" w:hAnsi="Nimbus Mono PS"/>
            <w:b w:val="false"/>
            <w:bCs w:val="false"/>
            <w:u w:val="none"/>
          </w:rPr>
        </w:r>
      </w:ins>
    </w:p>
    <w:p>
      <w:pPr>
        <w:pStyle w:val="PreformattedText"/>
        <w:widowControl w:val="false"/>
        <w:suppressAutoHyphens w:val="true"/>
        <w:bidi w:val="0"/>
        <w:spacing w:lineRule="atLeast" w:line="202" w:before="0" w:after="0"/>
        <w:jc w:val="left"/>
        <w:rPr>
          <w:rFonts w:ascii="Nimbus Mono PS" w:hAnsi="Nimbus Mono PS"/>
          <w:ins w:id="1203" w:author="Unknown Author" w:date="2020-11-09T17:34:47Z"/>
          <w:b w:val="false"/>
          <w:b w:val="false"/>
          <w:bCs w:val="false"/>
          <w:u w:val="none"/>
        </w:rPr>
      </w:pPr>
      <w:ins w:id="1202" w:author="Unknown Author" w:date="2020-11-09T17:34:47Z">
        <w:r>
          <w:rPr>
            <w:rFonts w:eastAsia="Unifont" w:cs="FreeSans" w:ascii="Nimbus Mono PS" w:hAnsi="Nimbus Mono PS"/>
            <w:b w:val="false"/>
            <w:bCs w:val="false"/>
            <w:color w:val="auto"/>
            <w:kern w:val="0"/>
            <w:sz w:val="20"/>
            <w:szCs w:val="20"/>
            <w:u w:val="none"/>
            <w:lang w:val="en-US" w:eastAsia="zh-CN" w:bidi="hi-IN"/>
          </w:rPr>
          <w:t>int main()</w:t>
        </w:r>
      </w:ins>
    </w:p>
    <w:p>
      <w:pPr>
        <w:pStyle w:val="PreformattedText"/>
        <w:widowControl w:val="false"/>
        <w:suppressAutoHyphens w:val="true"/>
        <w:bidi w:val="0"/>
        <w:spacing w:lineRule="atLeast" w:line="202" w:before="0" w:after="0"/>
        <w:jc w:val="left"/>
        <w:rPr>
          <w:rFonts w:ascii="Nimbus Mono PS" w:hAnsi="Nimbus Mono PS"/>
          <w:ins w:id="1205" w:author="Unknown Author" w:date="2020-11-09T17:34:47Z"/>
          <w:b w:val="false"/>
          <w:b w:val="false"/>
          <w:bCs w:val="false"/>
          <w:u w:val="none"/>
        </w:rPr>
      </w:pPr>
      <w:ins w:id="1204"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ascii="Nimbus Mono PS" w:hAnsi="Nimbus Mono PS"/>
          <w:ins w:id="1208" w:author="Unknown Author" w:date="2020-11-09T17:34:47Z"/>
          <w:b w:val="false"/>
          <w:b w:val="false"/>
          <w:bCs w:val="false"/>
          <w:u w:val="none"/>
        </w:rPr>
      </w:pPr>
      <w:ins w:id="1206"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207" w:author="Unknown Author" w:date="2020-11-09T17:34:47Z">
        <w:r>
          <w:rPr>
            <w:rFonts w:eastAsia="Unifont" w:cs="FreeSans" w:ascii="Nimbus Mono PS" w:hAnsi="Nimbus Mono PS"/>
            <w:b w:val="false"/>
            <w:bCs w:val="false"/>
            <w:color w:val="auto"/>
            <w:kern w:val="0"/>
            <w:sz w:val="20"/>
            <w:szCs w:val="20"/>
            <w:u w:val="none"/>
            <w:lang w:val="en-US" w:eastAsia="zh-CN" w:bidi="hi-IN"/>
          </w:rPr>
          <w:t>Stack *s = initStack();</w:t>
        </w:r>
      </w:ins>
    </w:p>
    <w:p>
      <w:pPr>
        <w:pStyle w:val="PreformattedText"/>
        <w:widowControl w:val="false"/>
        <w:suppressAutoHyphens w:val="true"/>
        <w:bidi w:val="0"/>
        <w:spacing w:lineRule="atLeast" w:line="202" w:before="0" w:after="0"/>
        <w:jc w:val="left"/>
        <w:rPr>
          <w:rFonts w:ascii="Nimbus Mono PS" w:hAnsi="Nimbus Mono PS"/>
          <w:ins w:id="1211" w:author="Unknown Author" w:date="2020-11-09T17:34:47Z"/>
          <w:b w:val="false"/>
          <w:b w:val="false"/>
          <w:bCs w:val="false"/>
          <w:u w:val="none"/>
        </w:rPr>
      </w:pPr>
      <w:ins w:id="1209" w:author="Unknown Author" w:date="2020-11-09T17:34:47Z">
        <w:r>
          <w:rPr>
            <w:rFonts w:eastAsia="Unifont" w:cs="FreeSans" w:ascii="Nimbus Mono PS" w:hAnsi="Nimbus Mono PS"/>
            <w:b w:val="false"/>
            <w:bCs w:val="false"/>
            <w:color w:val="auto"/>
            <w:kern w:val="0"/>
            <w:sz w:val="20"/>
            <w:szCs w:val="20"/>
            <w:u w:val="none"/>
            <w:lang w:val="en-US" w:eastAsia="zh-CN" w:bidi="hi-IN"/>
          </w:rPr>
          <w:t xml:space="preserve">    </w:t>
        </w:r>
      </w:ins>
      <w:ins w:id="1210" w:author="Unknown Author" w:date="2020-11-09T17:34:47Z">
        <w:r>
          <w:rPr>
            <w:rFonts w:eastAsia="Unifont" w:cs="FreeSans" w:ascii="Nimbus Mono PS" w:hAnsi="Nimbus Mono PS"/>
            <w:b w:val="false"/>
            <w:bCs w:val="false"/>
            <w:color w:val="auto"/>
            <w:kern w:val="0"/>
            <w:sz w:val="20"/>
            <w:szCs w:val="20"/>
            <w:u w:val="none"/>
            <w:lang w:val="en-US" w:eastAsia="zh-CN" w:bidi="hi-IN"/>
          </w:rPr>
          <w:t>return menu(s);</w:t>
        </w:r>
      </w:ins>
    </w:p>
    <w:p>
      <w:pPr>
        <w:pStyle w:val="PreformattedText"/>
        <w:widowControl w:val="false"/>
        <w:suppressAutoHyphens w:val="true"/>
        <w:bidi w:val="0"/>
        <w:spacing w:lineRule="atLeast" w:line="202" w:before="0" w:after="0"/>
        <w:jc w:val="left"/>
        <w:rPr>
          <w:rFonts w:ascii="Nimbus Mono PS" w:hAnsi="Nimbus Mono PS"/>
          <w:ins w:id="1213" w:author="Unknown Author" w:date="2020-11-09T17:39:28Z"/>
          <w:b w:val="false"/>
          <w:b w:val="false"/>
          <w:bCs w:val="false"/>
          <w:u w:val="none"/>
        </w:rPr>
      </w:pPr>
      <w:ins w:id="1212" w:author="Unknown Author" w:date="2020-11-09T17:34:47Z">
        <w:r>
          <w:rPr>
            <w:rFonts w:eastAsia="Unifont" w:cs="FreeSans" w:ascii="Nimbus Mono PS" w:hAnsi="Nimbus Mono PS"/>
            <w:b w:val="false"/>
            <w:bCs w:val="false"/>
            <w:color w:val="auto"/>
            <w:kern w:val="0"/>
            <w:sz w:val="20"/>
            <w:szCs w:val="20"/>
            <w:u w:val="none"/>
            <w:lang w:val="en-US" w:eastAsia="zh-CN" w:bidi="hi-IN"/>
          </w:rPr>
          <w:t>}</w:t>
        </w:r>
      </w:ins>
    </w:p>
    <w:p>
      <w:pPr>
        <w:pStyle w:val="PreformattedText"/>
        <w:widowControl w:val="false"/>
        <w:suppressAutoHyphens w:val="true"/>
        <w:bidi w:val="0"/>
        <w:spacing w:lineRule="atLeast" w:line="202" w:before="0" w:after="0"/>
        <w:jc w:val="left"/>
        <w:rPr>
          <w:rFonts w:eastAsia="Unifont" w:cs="FreeSans"/>
          <w:color w:val="auto"/>
          <w:kern w:val="0"/>
          <w:sz w:val="20"/>
          <w:szCs w:val="20"/>
          <w:lang w:val="en-US" w:eastAsia="zh-CN" w:bidi="hi-IN"/>
          <w:ins w:id="1215" w:author="Unknown Author" w:date="2020-11-09T17:39:28Z"/>
        </w:rPr>
      </w:pPr>
      <w:ins w:id="1214" w:author="Unknown Author" w:date="2020-11-09T17:39:28Z">
        <w:r>
          <w:rPr>
            <w:rFonts w:ascii="Nimbus Mono PS" w:hAnsi="Nimbus Mono PS"/>
            <w:b w:val="false"/>
            <w:bCs w:val="false"/>
            <w:u w:val="none"/>
          </w:rPr>
        </w:r>
      </w:ins>
    </w:p>
    <w:p>
      <w:pPr>
        <w:pStyle w:val="PreformattedText"/>
        <w:widowControl w:val="false"/>
        <w:suppressAutoHyphens w:val="true"/>
        <w:bidi w:val="0"/>
        <w:spacing w:lineRule="auto" w:line="240" w:before="0" w:after="0"/>
        <w:jc w:val="left"/>
        <w:rPr>
          <w:rFonts w:eastAsia="Unifont" w:cs="FreeSans"/>
          <w:color w:val="auto"/>
          <w:kern w:val="0"/>
          <w:sz w:val="20"/>
          <w:szCs w:val="20"/>
          <w:lang w:val="en-US" w:eastAsia="zh-CN" w:bidi="hi-IN"/>
          <w:ins w:id="1217" w:author="Unknown Author" w:date="2020-11-09T17:45:11Z"/>
        </w:rPr>
      </w:pPr>
      <w:ins w:id="1216" w:author="Unknown Author" w:date="2020-11-09T17:45:11Z">
        <w:r>
          <w:rPr>
            <w:rFonts w:ascii="FreeSerif" w:hAnsi="FreeSerif"/>
            <w:b w:val="false"/>
            <w:bCs w:val="false"/>
            <w:u w:val="none"/>
          </w:rPr>
        </w:r>
      </w:ins>
    </w:p>
    <w:p>
      <w:pPr>
        <w:pStyle w:val="PreformattedText"/>
        <w:widowControl w:val="false"/>
        <w:suppressAutoHyphens w:val="true"/>
        <w:bidi w:val="0"/>
        <w:spacing w:lineRule="auto" w:line="240" w:before="0" w:after="0"/>
        <w:jc w:val="left"/>
        <w:rPr>
          <w:rFonts w:eastAsia="Unifont" w:cs="FreeSans"/>
          <w:color w:val="auto"/>
          <w:kern w:val="0"/>
          <w:sz w:val="20"/>
          <w:szCs w:val="20"/>
          <w:lang w:val="en-US" w:eastAsia="zh-CN" w:bidi="hi-IN"/>
          <w:ins w:id="1219" w:author="Unknown Author" w:date="2020-11-09T17:45:11Z"/>
        </w:rPr>
      </w:pPr>
      <w:ins w:id="1218" w:author="Unknown Author" w:date="2020-11-09T17:45:11Z">
        <w:r>
          <w:rPr>
            <w:rFonts w:ascii="FreeSerif" w:hAnsi="FreeSerif"/>
            <w:b w:val="false"/>
            <w:bCs w:val="false"/>
            <w:u w:val="none"/>
          </w:rPr>
        </w:r>
      </w:ins>
    </w:p>
    <w:p>
      <w:pPr>
        <w:pStyle w:val="PreformattedText"/>
        <w:widowControl w:val="false"/>
        <w:suppressAutoHyphens w:val="true"/>
        <w:bidi w:val="0"/>
        <w:spacing w:lineRule="auto" w:line="240" w:before="0" w:after="0"/>
        <w:jc w:val="left"/>
        <w:rPr>
          <w:rFonts w:ascii="FreeSerif" w:hAnsi="FreeSerif"/>
          <w:ins w:id="1223" w:author="Unknown Author" w:date="2020-11-09T17:46:42Z"/>
          <w:b w:val="false"/>
          <w:b w:val="false"/>
          <w:bCs w:val="false"/>
          <w:u w:val="none"/>
        </w:rPr>
      </w:pPr>
      <w:ins w:id="1220" w:author="Unknown Author" w:date="2020-11-09T18:02:39Z">
        <w:r>
          <w:rPr>
            <w:rFonts w:eastAsia="Unifont" w:cs="FreeSans" w:ascii="FreeSerif" w:hAnsi="FreeSerif"/>
            <w:b/>
            <w:bCs/>
            <w:color w:val="auto"/>
            <w:kern w:val="0"/>
            <w:sz w:val="20"/>
            <w:szCs w:val="20"/>
            <w:u w:val="single"/>
            <w:lang w:val="en-US" w:eastAsia="zh-CN" w:bidi="hi-IN"/>
          </w:rPr>
          <w:t>Result:</w:t>
        </w:r>
      </w:ins>
      <w:ins w:id="1221" w:author="Unknown Author" w:date="2020-11-09T18:02:39Z">
        <w:r>
          <w:rPr>
            <w:rFonts w:eastAsia="Unifont" w:cs="FreeSans" w:ascii="FreeSerif" w:hAnsi="FreeSerif"/>
            <w:b w:val="false"/>
            <w:bCs w:val="false"/>
            <w:color w:val="auto"/>
            <w:kern w:val="0"/>
            <w:sz w:val="20"/>
            <w:szCs w:val="20"/>
            <w:u w:val="none"/>
            <w:lang w:val="en-US" w:eastAsia="zh-CN" w:bidi="hi-IN"/>
          </w:rPr>
          <w:t xml:space="preserve"> The Program is successfully compiled an</w:t>
        </w:r>
      </w:ins>
      <w:ins w:id="1222" w:author="Unknown Author" w:date="2020-11-09T18:03:01Z">
        <w:r>
          <w:rPr>
            <w:rFonts w:eastAsia="Unifont" w:cs="FreeSans" w:ascii="FreeSerif" w:hAnsi="FreeSerif"/>
            <w:b w:val="false"/>
            <w:bCs w:val="false"/>
            <w:color w:val="auto"/>
            <w:kern w:val="0"/>
            <w:sz w:val="20"/>
            <w:szCs w:val="20"/>
            <w:u w:val="none"/>
            <w:lang w:val="en-US" w:eastAsia="zh-CN" w:bidi="hi-IN"/>
          </w:rPr>
          <w:t>d the desired result is obtained</w:t>
        </w:r>
      </w:ins>
      <w:r>
        <w:br w:type="page"/>
      </w:r>
    </w:p>
    <w:p>
      <w:pPr>
        <w:pStyle w:val="PreformattedText"/>
        <w:widowControl w:val="false"/>
        <w:suppressAutoHyphens w:val="true"/>
        <w:bidi w:val="0"/>
        <w:spacing w:lineRule="auto" w:line="240" w:before="0" w:after="0"/>
        <w:jc w:val="left"/>
        <w:rPr>
          <w:rFonts w:ascii="FreeSerif" w:hAnsi="FreeSerif"/>
          <w:b/>
          <w:b/>
          <w:bCs/>
          <w:sz w:val="22"/>
          <w:szCs w:val="22"/>
          <w:u w:val="single"/>
        </w:rPr>
      </w:pPr>
      <w:ins w:id="1224" w:author="Unknown Author" w:date="2020-11-09T17:46:42Z">
        <w:r>
          <w:rPr>
            <w:rFonts w:eastAsia="Unifont" w:cs="FreeSans" w:ascii="FreeSerif" w:hAnsi="FreeSerif"/>
            <w:b/>
            <w:bCs/>
            <w:color w:val="auto"/>
            <w:kern w:val="0"/>
            <w:sz w:val="22"/>
            <w:szCs w:val="22"/>
            <w:u w:val="single"/>
            <w:lang w:val="en-US" w:eastAsia="zh-CN" w:bidi="hi-IN"/>
          </w:rPr>
          <w:drawing>
            <wp:anchor behindDoc="0" distT="0" distB="0" distL="0" distR="0" simplePos="0" locked="0" layoutInCell="0" allowOverlap="1" relativeHeight="2">
              <wp:simplePos x="0" y="0"/>
              <wp:positionH relativeFrom="page">
                <wp:posOffset>859155</wp:posOffset>
              </wp:positionH>
              <wp:positionV relativeFrom="page">
                <wp:posOffset>1090295</wp:posOffset>
              </wp:positionV>
              <wp:extent cx="3351530" cy="420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1530" cy="4205605"/>
                      </a:xfrm>
                      <a:prstGeom prst="rect">
                        <a:avLst/>
                      </a:prstGeom>
                    </pic:spPr>
                  </pic:pic>
                </a:graphicData>
              </a:graphic>
            </wp:anchor>
          </w:drawing>
          <w:t>Sample Input</w:t>
        </w:r>
      </w:ins>
      <w:ins w:id="1225" w:author="Unknown Author" w:date="2020-11-09T17:47:01Z">
        <w:r>
          <w:rPr>
            <w:rFonts w:eastAsia="Unifont" w:cs="FreeSans" w:ascii="FreeSerif" w:hAnsi="FreeSerif"/>
            <w:b/>
            <w:bCs/>
            <w:color w:val="auto"/>
            <w:kern w:val="0"/>
            <w:sz w:val="22"/>
            <w:szCs w:val="22"/>
            <w:u w:val="single"/>
            <w:lang w:val="en-US" w:eastAsia="zh-CN" w:bidi="hi-IN"/>
          </w:rPr>
          <w:drawing>
            <wp:anchor behindDoc="0" distT="0" distB="0" distL="0" distR="0" simplePos="0" locked="0" layoutInCell="0" allowOverlap="1" relativeHeight="3">
              <wp:simplePos x="0" y="0"/>
              <wp:positionH relativeFrom="column">
                <wp:posOffset>139065</wp:posOffset>
              </wp:positionH>
              <wp:positionV relativeFrom="paragraph">
                <wp:posOffset>4723765</wp:posOffset>
              </wp:positionV>
              <wp:extent cx="3469640" cy="3881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9640" cy="3881120"/>
                      </a:xfrm>
                      <a:prstGeom prst="rect">
                        <a:avLst/>
                      </a:prstGeom>
                    </pic:spPr>
                  </pic:pic>
                </a:graphicData>
              </a:graphic>
            </wp:anchor>
          </w:drawing>
        </w:r>
      </w:ins>
      <w:ins w:id="1226" w:author="Unknown Author" w:date="2020-11-09T17:47:01Z">
        <w:r>
          <w:rPr>
            <w:rFonts w:eastAsia="Unifont" w:cs="FreeSans" w:ascii="FreeSerif" w:hAnsi="FreeSerif"/>
            <w:b/>
            <w:bCs/>
            <w:color w:val="auto"/>
            <w:kern w:val="0"/>
            <w:sz w:val="22"/>
            <w:szCs w:val="22"/>
            <w:u w:val="single"/>
            <w:lang w:val="en-US" w:eastAsia="zh-CN" w:bidi="hi-IN"/>
          </w:rPr>
          <w:t>/Output</w:t>
        </w:r>
      </w:ins>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 w:name="Nimbus Mono PS">
    <w:charset w:val="01"/>
    <w:family w:val="auto"/>
    <w:pitch w:val="fixed"/>
  </w:font>
</w:fonts>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LibreOffice/7.0.2.2$Linux_X86_64 LibreOffice_project/00$Build-2</Application>
  <Pages>5</Pages>
  <Words>549</Words>
  <Characters>3111</Characters>
  <CharactersWithSpaces>4408</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2020-11-09T18:03:24Z</dcterms:modified>
  <cp:revision>28</cp:revision>
  <dc:subject/>
  <dc:title/>
</cp:coreProperties>
</file>